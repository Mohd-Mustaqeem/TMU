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AF" w:rsidRDefault="00050DAF" w:rsidP="00050DAF">
      <w:pPr>
        <w:rPr>
          <w:rFonts w:ascii="Times New Roman" w:hAnsi="Times New Roman"/>
          <w:b/>
          <w:sz w:val="24"/>
          <w:szCs w:val="24"/>
        </w:rPr>
      </w:pPr>
      <w:r w:rsidRPr="00484D5A">
        <w:rPr>
          <w:rFonts w:ascii="Times New Roman" w:hAnsi="Times New Roman"/>
          <w:b/>
          <w:sz w:val="24"/>
          <w:szCs w:val="24"/>
        </w:rPr>
        <w:t xml:space="preserve">Unit – </w:t>
      </w:r>
      <w:r>
        <w:rPr>
          <w:rFonts w:ascii="Times New Roman" w:hAnsi="Times New Roman"/>
          <w:b/>
          <w:sz w:val="24"/>
          <w:szCs w:val="24"/>
        </w:rPr>
        <w:t>III/ Inheritance</w:t>
      </w:r>
      <w:r w:rsidRPr="000D230D">
        <w:rPr>
          <w:rFonts w:ascii="Times New Roman" w:hAnsi="Times New Roman"/>
          <w:b/>
          <w:sz w:val="24"/>
          <w:szCs w:val="24"/>
        </w:rPr>
        <w:t>:</w:t>
      </w:r>
    </w:p>
    <w:p w:rsidR="00050DAF" w:rsidRDefault="00050DAF" w:rsidP="00050DAF">
      <w:pPr>
        <w:spacing w:after="0"/>
        <w:rPr>
          <w:rFonts w:ascii="Times New Roman" w:hAnsi="Times New Roman"/>
          <w:b/>
          <w:sz w:val="24"/>
          <w:szCs w:val="24"/>
        </w:rPr>
      </w:pPr>
      <w:r>
        <w:rPr>
          <w:rFonts w:ascii="Times New Roman" w:hAnsi="Times New Roman"/>
          <w:b/>
          <w:sz w:val="24"/>
          <w:szCs w:val="24"/>
        </w:rPr>
        <w:t xml:space="preserve">Access </w:t>
      </w:r>
      <w:proofErr w:type="spellStart"/>
      <w:r>
        <w:rPr>
          <w:rFonts w:ascii="Times New Roman" w:hAnsi="Times New Roman"/>
          <w:b/>
          <w:sz w:val="24"/>
          <w:szCs w:val="24"/>
        </w:rPr>
        <w:t>Specifiers</w:t>
      </w:r>
      <w:proofErr w:type="spellEnd"/>
    </w:p>
    <w:p w:rsidR="00050DAF" w:rsidRPr="00F86726"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741BC2">
        <w:rPr>
          <w:rFonts w:ascii="Times New Roman" w:eastAsia="Times New Roman" w:hAnsi="Times New Roman"/>
          <w:sz w:val="24"/>
          <w:szCs w:val="24"/>
        </w:rPr>
        <w:t xml:space="preserve">Access modifiers are used to implement an important feature of Object-Oriented Programming known </w:t>
      </w:r>
      <w:r w:rsidRPr="00741BC2">
        <w:rPr>
          <w:rFonts w:ascii="Times New Roman" w:eastAsia="Times New Roman" w:hAnsi="Times New Roman"/>
          <w:color w:val="000000"/>
          <w:sz w:val="24"/>
          <w:szCs w:val="24"/>
        </w:rPr>
        <w:t>as </w:t>
      </w:r>
      <w:hyperlink r:id="rId5" w:tgtFrame="_blank" w:history="1">
        <w:r w:rsidRPr="00F86726">
          <w:rPr>
            <w:rFonts w:ascii="Times New Roman" w:eastAsia="Times New Roman" w:hAnsi="Times New Roman"/>
            <w:b/>
            <w:bCs/>
            <w:color w:val="000000"/>
            <w:sz w:val="24"/>
            <w:szCs w:val="24"/>
          </w:rPr>
          <w:t>Data Hiding</w:t>
        </w:r>
      </w:hyperlink>
      <w:r w:rsidRPr="00741BC2">
        <w:rPr>
          <w:rFonts w:ascii="Times New Roman" w:eastAsia="Times New Roman" w:hAnsi="Times New Roman"/>
          <w:color w:val="000000"/>
          <w:sz w:val="24"/>
          <w:szCs w:val="24"/>
        </w:rPr>
        <w:t>. Consider a real-life example:</w:t>
      </w:r>
    </w:p>
    <w:p w:rsidR="00050DAF" w:rsidRPr="00741BC2" w:rsidRDefault="00050DAF" w:rsidP="00050DAF">
      <w:pPr>
        <w:shd w:val="clear" w:color="auto" w:fill="FFFFFF"/>
        <w:spacing w:after="0" w:line="240" w:lineRule="auto"/>
        <w:jc w:val="both"/>
        <w:textAlignment w:val="baseline"/>
        <w:rPr>
          <w:rFonts w:ascii="Times New Roman" w:eastAsia="Times New Roman" w:hAnsi="Times New Roman"/>
          <w:sz w:val="24"/>
          <w:szCs w:val="24"/>
        </w:rPr>
      </w:pPr>
      <w:r w:rsidRPr="00741BC2">
        <w:rPr>
          <w:rFonts w:ascii="Times New Roman" w:eastAsia="Times New Roman" w:hAnsi="Times New Roman"/>
          <w:color w:val="000000"/>
          <w:sz w:val="24"/>
          <w:szCs w:val="24"/>
        </w:rPr>
        <w:br/>
        <w:t xml:space="preserve">The Indian secret </w:t>
      </w:r>
      <w:proofErr w:type="spellStart"/>
      <w:r w:rsidRPr="00741BC2">
        <w:rPr>
          <w:rFonts w:ascii="Times New Roman" w:eastAsia="Times New Roman" w:hAnsi="Times New Roman"/>
          <w:color w:val="000000"/>
          <w:sz w:val="24"/>
          <w:szCs w:val="24"/>
        </w:rPr>
        <w:t>informatic</w:t>
      </w:r>
      <w:proofErr w:type="spellEnd"/>
      <w:r w:rsidRPr="00741BC2">
        <w:rPr>
          <w:rFonts w:ascii="Times New Roman" w:eastAsia="Times New Roman" w:hAnsi="Times New Roman"/>
          <w:color w:val="000000"/>
          <w:sz w:val="24"/>
          <w:szCs w:val="24"/>
        </w:rPr>
        <w:t xml:space="preserve"> system having 10 senior members have some top secret regarding national security. So we can think that 10 people as class data members or member functions who can directly access secret information from each other but anyone can’t access this information other than these 10 members i.e. outside people can’t access information directly without having any privileges. This is what data hiding is.</w:t>
      </w:r>
      <w:r w:rsidRPr="00741BC2">
        <w:rPr>
          <w:rFonts w:ascii="Times New Roman" w:eastAsia="Times New Roman" w:hAnsi="Times New Roman"/>
          <w:color w:val="000000"/>
          <w:sz w:val="24"/>
          <w:szCs w:val="24"/>
        </w:rPr>
        <w:br/>
        <w:t xml:space="preserve">Access Modifiers or Access </w:t>
      </w:r>
      <w:proofErr w:type="spellStart"/>
      <w:r w:rsidRPr="00741BC2">
        <w:rPr>
          <w:rFonts w:ascii="Times New Roman" w:eastAsia="Times New Roman" w:hAnsi="Times New Roman"/>
          <w:color w:val="000000"/>
          <w:sz w:val="24"/>
          <w:szCs w:val="24"/>
        </w:rPr>
        <w:t>Specifiers</w:t>
      </w:r>
      <w:proofErr w:type="spellEnd"/>
      <w:r w:rsidRPr="00741BC2">
        <w:rPr>
          <w:rFonts w:ascii="Times New Roman" w:eastAsia="Times New Roman" w:hAnsi="Times New Roman"/>
          <w:color w:val="000000"/>
          <w:sz w:val="24"/>
          <w:szCs w:val="24"/>
        </w:rPr>
        <w:t xml:space="preserve"> in a </w:t>
      </w:r>
      <w:hyperlink r:id="rId6" w:history="1">
        <w:r w:rsidRPr="00F86726">
          <w:rPr>
            <w:rFonts w:ascii="Times New Roman" w:eastAsia="Times New Roman" w:hAnsi="Times New Roman"/>
            <w:color w:val="000000"/>
            <w:sz w:val="24"/>
            <w:szCs w:val="24"/>
          </w:rPr>
          <w:t>class</w:t>
        </w:r>
      </w:hyperlink>
      <w:r w:rsidRPr="00741BC2">
        <w:rPr>
          <w:rFonts w:ascii="Times New Roman" w:eastAsia="Times New Roman" w:hAnsi="Times New Roman"/>
          <w:color w:val="000000"/>
          <w:sz w:val="24"/>
          <w:szCs w:val="24"/>
        </w:rPr>
        <w:t> are used to set the accessibility of the class members. That is, it sets some restrictions on the class members</w:t>
      </w:r>
      <w:r w:rsidRPr="00741BC2">
        <w:rPr>
          <w:rFonts w:ascii="Times New Roman" w:eastAsia="Times New Roman" w:hAnsi="Times New Roman"/>
          <w:sz w:val="24"/>
          <w:szCs w:val="24"/>
        </w:rPr>
        <w:t xml:space="preserve"> not to get directly accessed by the outside functions.</w:t>
      </w:r>
    </w:p>
    <w:p w:rsidR="00050DAF" w:rsidRPr="00741BC2" w:rsidRDefault="00050DAF" w:rsidP="00050DAF">
      <w:pPr>
        <w:shd w:val="clear" w:color="auto" w:fill="FFFFFF"/>
        <w:spacing w:after="150" w:line="240" w:lineRule="auto"/>
        <w:textAlignment w:val="baseline"/>
        <w:rPr>
          <w:rFonts w:ascii="Times New Roman" w:eastAsia="Times New Roman" w:hAnsi="Times New Roman"/>
          <w:sz w:val="24"/>
          <w:szCs w:val="24"/>
        </w:rPr>
      </w:pPr>
      <w:r w:rsidRPr="00741BC2">
        <w:rPr>
          <w:rFonts w:ascii="Times New Roman" w:eastAsia="Times New Roman" w:hAnsi="Times New Roman"/>
          <w:sz w:val="24"/>
          <w:szCs w:val="24"/>
        </w:rPr>
        <w:t>There are 3 types of access modifiers available in C++:</w:t>
      </w:r>
    </w:p>
    <w:p w:rsidR="00050DAF" w:rsidRPr="00741BC2" w:rsidRDefault="00050DAF" w:rsidP="00050DAF">
      <w:pPr>
        <w:numPr>
          <w:ilvl w:val="0"/>
          <w:numId w:val="32"/>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Public</w:t>
      </w:r>
    </w:p>
    <w:p w:rsidR="00050DAF" w:rsidRPr="00741BC2" w:rsidRDefault="00050DAF" w:rsidP="00050DAF">
      <w:pPr>
        <w:numPr>
          <w:ilvl w:val="0"/>
          <w:numId w:val="32"/>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Private</w:t>
      </w:r>
    </w:p>
    <w:p w:rsidR="00050DAF" w:rsidRPr="00741BC2" w:rsidRDefault="00050DAF" w:rsidP="00050DAF">
      <w:pPr>
        <w:numPr>
          <w:ilvl w:val="0"/>
          <w:numId w:val="32"/>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Protected</w:t>
      </w:r>
    </w:p>
    <w:p w:rsidR="00050DAF" w:rsidRPr="00741BC2" w:rsidRDefault="00050DAF" w:rsidP="00050DAF">
      <w:pPr>
        <w:spacing w:after="0"/>
        <w:rPr>
          <w:rFonts w:ascii="Times New Roman" w:hAnsi="Times New Roman"/>
          <w:b/>
          <w:sz w:val="24"/>
          <w:szCs w:val="24"/>
        </w:rPr>
      </w:pPr>
    </w:p>
    <w:p w:rsidR="00050DAF" w:rsidRPr="00741BC2" w:rsidRDefault="00050DAF" w:rsidP="00050DAF">
      <w:pPr>
        <w:shd w:val="clear" w:color="auto" w:fill="FFFFFF"/>
        <w:spacing w:after="0" w:line="240" w:lineRule="auto"/>
        <w:textAlignment w:val="baseline"/>
        <w:rPr>
          <w:rFonts w:ascii="Times New Roman" w:eastAsia="Times New Roman" w:hAnsi="Times New Roman"/>
          <w:sz w:val="24"/>
          <w:szCs w:val="24"/>
        </w:rPr>
      </w:pPr>
      <w:r w:rsidRPr="00741BC2">
        <w:rPr>
          <w:rFonts w:ascii="Times New Roman" w:eastAsia="Times New Roman" w:hAnsi="Times New Roman"/>
          <w:sz w:val="24"/>
          <w:szCs w:val="24"/>
        </w:rPr>
        <w:t>Let us now look at each one these access modifiers in details:</w:t>
      </w:r>
    </w:p>
    <w:p w:rsidR="00050DAF" w:rsidRPr="00741BC2" w:rsidRDefault="00050DAF" w:rsidP="00050DAF">
      <w:pPr>
        <w:numPr>
          <w:ilvl w:val="0"/>
          <w:numId w:val="33"/>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Public</w:t>
      </w:r>
      <w:r w:rsidRPr="00741BC2">
        <w:rPr>
          <w:rFonts w:ascii="Times New Roman" w:eastAsia="Times New Roman" w:hAnsi="Times New Roman"/>
          <w:sz w:val="24"/>
          <w:szCs w:val="24"/>
        </w:rP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r w:rsidRPr="00741BC2">
        <w:rPr>
          <w:rFonts w:ascii="Times New Roman" w:eastAsia="Times New Roman" w:hAnsi="Times New Roman"/>
          <w:sz w:val="24"/>
          <w:szCs w:val="24"/>
        </w:rPr>
        <w:br/>
      </w:r>
      <w:r w:rsidRPr="00741BC2">
        <w:rPr>
          <w:rFonts w:ascii="Times New Roman" w:eastAsia="Times New Roman" w:hAnsi="Times New Roman"/>
          <w:b/>
          <w:bCs/>
          <w:sz w:val="24"/>
          <w:szCs w:val="24"/>
        </w:rPr>
        <w:t>Example:</w:t>
      </w:r>
    </w:p>
    <w:tbl>
      <w:tblPr>
        <w:tblW w:w="8460" w:type="dxa"/>
        <w:tblInd w:w="540" w:type="dxa"/>
        <w:tblCellMar>
          <w:left w:w="0" w:type="dxa"/>
          <w:right w:w="0" w:type="dxa"/>
        </w:tblCellMar>
        <w:tblLook w:val="04A0"/>
      </w:tblPr>
      <w:tblGrid>
        <w:gridCol w:w="8460"/>
      </w:tblGrid>
      <w:tr w:rsidR="00050DAF" w:rsidRPr="00741BC2" w:rsidTr="00FF2F28">
        <w:tc>
          <w:tcPr>
            <w:tcW w:w="8460" w:type="dxa"/>
            <w:vAlign w:val="center"/>
            <w:hideMark/>
          </w:tcPr>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 program to demonstrate public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access modifier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#include&lt;</w:t>
            </w:r>
            <w:proofErr w:type="spellStart"/>
            <w:r w:rsidRPr="00741BC2">
              <w:rPr>
                <w:rFonts w:ascii="Times New Roman" w:eastAsia="Times New Roman" w:hAnsi="Times New Roman"/>
                <w:sz w:val="24"/>
                <w:szCs w:val="24"/>
              </w:rPr>
              <w:t>iostream</w:t>
            </w:r>
            <w:proofErr w:type="spellEnd"/>
            <w:r w:rsidRPr="00741BC2">
              <w:rPr>
                <w:rFonts w:ascii="Times New Roman" w:eastAsia="Times New Roman" w:hAnsi="Times New Roman"/>
                <w:sz w:val="24"/>
                <w:szCs w:val="24"/>
              </w:rPr>
              <w:t>&gt;</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using namespace std;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class definition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class Circle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public: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w:t>
            </w:r>
            <w:proofErr w:type="spellStart"/>
            <w:r w:rsidRPr="00741BC2">
              <w:rPr>
                <w:rFonts w:ascii="Times New Roman" w:eastAsia="Times New Roman" w:hAnsi="Times New Roman"/>
                <w:sz w:val="24"/>
                <w:szCs w:val="24"/>
              </w:rPr>
              <w:t>compute_area</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3.14*radius*radius;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main function </w:t>
            </w:r>
          </w:p>
          <w:p w:rsidR="00050DAF" w:rsidRPr="00741BC2" w:rsidRDefault="00050DAF" w:rsidP="00FF2F28">
            <w:pPr>
              <w:spacing w:after="0" w:line="240" w:lineRule="auto"/>
              <w:rPr>
                <w:rFonts w:ascii="Times New Roman" w:eastAsia="Times New Roman" w:hAnsi="Times New Roman"/>
                <w:sz w:val="24"/>
                <w:szCs w:val="24"/>
              </w:rPr>
            </w:pP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main()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Circle </w:t>
            </w:r>
            <w:proofErr w:type="spellStart"/>
            <w:r w:rsidRPr="00741BC2">
              <w:rPr>
                <w:rFonts w:ascii="Times New Roman" w:eastAsia="Times New Roman" w:hAnsi="Times New Roman"/>
                <w:sz w:val="24"/>
                <w:szCs w:val="24"/>
              </w:rPr>
              <w:t>obj</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lastRenderedPageBreak/>
              <w:t xml:space="preserve">    // accessing public </w:t>
            </w:r>
            <w:proofErr w:type="spellStart"/>
            <w:r w:rsidRPr="00741BC2">
              <w:rPr>
                <w:rFonts w:ascii="Times New Roman" w:eastAsia="Times New Roman" w:hAnsi="Times New Roman"/>
                <w:sz w:val="24"/>
                <w:szCs w:val="24"/>
              </w:rPr>
              <w:t>datamember</w:t>
            </w:r>
            <w:proofErr w:type="spellEnd"/>
            <w:r w:rsidRPr="00741BC2">
              <w:rPr>
                <w:rFonts w:ascii="Times New Roman" w:eastAsia="Times New Roman" w:hAnsi="Times New Roman"/>
                <w:sz w:val="24"/>
                <w:szCs w:val="24"/>
              </w:rPr>
              <w:t xml:space="preserve"> outside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obj.radius</w:t>
            </w:r>
            <w:proofErr w:type="spellEnd"/>
            <w:r w:rsidRPr="00741BC2">
              <w:rPr>
                <w:rFonts w:ascii="Times New Roman" w:eastAsia="Times New Roman" w:hAnsi="Times New Roman"/>
                <w:sz w:val="24"/>
                <w:szCs w:val="24"/>
              </w:rPr>
              <w:t xml:space="preserve"> = 5.5;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"Radius is: " &lt;&lt; </w:t>
            </w:r>
            <w:proofErr w:type="spellStart"/>
            <w:r w:rsidRPr="00741BC2">
              <w:rPr>
                <w:rFonts w:ascii="Times New Roman" w:eastAsia="Times New Roman" w:hAnsi="Times New Roman"/>
                <w:sz w:val="24"/>
                <w:szCs w:val="24"/>
              </w:rPr>
              <w:t>obj.radius</w:t>
            </w:r>
            <w:proofErr w:type="spellEnd"/>
            <w:r w:rsidRPr="00741BC2">
              <w:rPr>
                <w:rFonts w:ascii="Times New Roman" w:eastAsia="Times New Roman" w:hAnsi="Times New Roman"/>
                <w:sz w:val="24"/>
                <w:szCs w:val="24"/>
              </w:rPr>
              <w:t xml:space="preserve"> &lt;&lt; "\n";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"Area is: " &lt;&lt; </w:t>
            </w:r>
            <w:proofErr w:type="spellStart"/>
            <w:r w:rsidRPr="00741BC2">
              <w:rPr>
                <w:rFonts w:ascii="Times New Roman" w:eastAsia="Times New Roman" w:hAnsi="Times New Roman"/>
                <w:sz w:val="24"/>
                <w:szCs w:val="24"/>
              </w:rPr>
              <w:t>obj.compute_area</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0;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tc>
      </w:tr>
    </w:tbl>
    <w:p w:rsidR="00050DAF" w:rsidRPr="00741BC2" w:rsidRDefault="00050DAF" w:rsidP="00050DAF">
      <w:p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lastRenderedPageBreak/>
        <w:t>Output:</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Radius is: 5.5</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Area is: 94.985</w:t>
      </w:r>
    </w:p>
    <w:p w:rsidR="00050DAF" w:rsidRPr="00741BC2" w:rsidRDefault="00050DAF" w:rsidP="00050DAF">
      <w:p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In the above program the data member </w:t>
      </w:r>
      <w:r w:rsidRPr="00741BC2">
        <w:rPr>
          <w:rFonts w:ascii="Times New Roman" w:eastAsia="Times New Roman" w:hAnsi="Times New Roman"/>
          <w:i/>
          <w:iCs/>
          <w:sz w:val="24"/>
          <w:szCs w:val="24"/>
        </w:rPr>
        <w:t>radius</w:t>
      </w:r>
      <w:r w:rsidRPr="00741BC2">
        <w:rPr>
          <w:rFonts w:ascii="Times New Roman" w:eastAsia="Times New Roman" w:hAnsi="Times New Roman"/>
          <w:sz w:val="24"/>
          <w:szCs w:val="24"/>
        </w:rPr>
        <w:t> is public so we are allowed to access it outside the class.</w:t>
      </w:r>
    </w:p>
    <w:p w:rsidR="00050DAF" w:rsidRPr="00741BC2" w:rsidRDefault="00050DAF" w:rsidP="00050DAF">
      <w:pPr>
        <w:numPr>
          <w:ilvl w:val="0"/>
          <w:numId w:val="33"/>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Private</w:t>
      </w:r>
      <w:r w:rsidRPr="00741BC2">
        <w:rPr>
          <w:rFonts w:ascii="Times New Roman" w:eastAsia="Times New Roman" w:hAnsi="Times New Roman"/>
          <w:sz w:val="24"/>
          <w:szCs w:val="24"/>
        </w:rPr>
        <w:t>: The class members declared as </w:t>
      </w:r>
      <w:r w:rsidRPr="00741BC2">
        <w:rPr>
          <w:rFonts w:ascii="Times New Roman" w:eastAsia="Times New Roman" w:hAnsi="Times New Roman"/>
          <w:i/>
          <w:iCs/>
          <w:sz w:val="24"/>
          <w:szCs w:val="24"/>
        </w:rPr>
        <w:t>private</w:t>
      </w:r>
      <w:r w:rsidRPr="00741BC2">
        <w:rPr>
          <w:rFonts w:ascii="Times New Roman" w:eastAsia="Times New Roman" w:hAnsi="Times New Roman"/>
          <w:sz w:val="24"/>
          <w:szCs w:val="24"/>
        </w:rPr>
        <w:t> can be accessed only by the functions inside the class. They are not allowed to be accessed directly by any object or function outside the class. Only the member functions or the </w:t>
      </w:r>
      <w:hyperlink r:id="rId7" w:history="1">
        <w:r w:rsidRPr="00741BC2">
          <w:rPr>
            <w:rFonts w:ascii="Times New Roman" w:eastAsia="Times New Roman" w:hAnsi="Times New Roman"/>
            <w:color w:val="EC4E20"/>
            <w:sz w:val="24"/>
            <w:szCs w:val="24"/>
          </w:rPr>
          <w:t>friend functions</w:t>
        </w:r>
      </w:hyperlink>
      <w:r w:rsidRPr="00741BC2">
        <w:rPr>
          <w:rFonts w:ascii="Times New Roman" w:eastAsia="Times New Roman" w:hAnsi="Times New Roman"/>
          <w:sz w:val="24"/>
          <w:szCs w:val="24"/>
        </w:rPr>
        <w:t> are allowed to access the private data members of a class.</w:t>
      </w:r>
      <w:r w:rsidRPr="00741BC2">
        <w:rPr>
          <w:rFonts w:ascii="Times New Roman" w:eastAsia="Times New Roman" w:hAnsi="Times New Roman"/>
          <w:sz w:val="24"/>
          <w:szCs w:val="24"/>
        </w:rPr>
        <w:br/>
      </w:r>
      <w:r w:rsidRPr="00741BC2">
        <w:rPr>
          <w:rFonts w:ascii="Times New Roman" w:eastAsia="Times New Roman" w:hAnsi="Times New Roman"/>
          <w:b/>
          <w:bCs/>
          <w:sz w:val="24"/>
          <w:szCs w:val="24"/>
        </w:rPr>
        <w:t>Example:</w:t>
      </w:r>
    </w:p>
    <w:tbl>
      <w:tblPr>
        <w:tblW w:w="8460" w:type="dxa"/>
        <w:tblInd w:w="540" w:type="dxa"/>
        <w:tblCellMar>
          <w:left w:w="0" w:type="dxa"/>
          <w:right w:w="0" w:type="dxa"/>
        </w:tblCellMar>
        <w:tblLook w:val="04A0"/>
      </w:tblPr>
      <w:tblGrid>
        <w:gridCol w:w="8460"/>
      </w:tblGrid>
      <w:tr w:rsidR="00050DAF" w:rsidRPr="00741BC2" w:rsidTr="00FF2F28">
        <w:tc>
          <w:tcPr>
            <w:tcW w:w="8460" w:type="dxa"/>
            <w:vAlign w:val="center"/>
            <w:hideMark/>
          </w:tcPr>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 program to demonstrate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access modifier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#include&lt;</w:t>
            </w:r>
            <w:proofErr w:type="spellStart"/>
            <w:r w:rsidRPr="00741BC2">
              <w:rPr>
                <w:rFonts w:ascii="Times New Roman" w:eastAsia="Times New Roman" w:hAnsi="Times New Roman"/>
                <w:sz w:val="24"/>
                <w:szCs w:val="24"/>
              </w:rPr>
              <w:t>iostream</w:t>
            </w:r>
            <w:proofErr w:type="spellEnd"/>
            <w:r w:rsidRPr="00741BC2">
              <w:rPr>
                <w:rFonts w:ascii="Times New Roman" w:eastAsia="Times New Roman" w:hAnsi="Times New Roman"/>
                <w:sz w:val="24"/>
                <w:szCs w:val="24"/>
              </w:rPr>
              <w:t>&gt;</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using namespace std;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class Circle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private data member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public member function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public: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w:t>
            </w:r>
            <w:proofErr w:type="spellStart"/>
            <w:r w:rsidRPr="00741BC2">
              <w:rPr>
                <w:rFonts w:ascii="Times New Roman" w:eastAsia="Times New Roman" w:hAnsi="Times New Roman"/>
                <w:sz w:val="24"/>
                <w:szCs w:val="24"/>
              </w:rPr>
              <w:t>compute_area</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 member function can access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data member 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3.14*radius*radius;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main function </w:t>
            </w:r>
          </w:p>
          <w:p w:rsidR="00050DAF" w:rsidRPr="00741BC2" w:rsidRDefault="00050DAF" w:rsidP="00FF2F28">
            <w:pPr>
              <w:spacing w:after="0" w:line="240" w:lineRule="auto"/>
              <w:rPr>
                <w:rFonts w:ascii="Times New Roman" w:eastAsia="Times New Roman" w:hAnsi="Times New Roman"/>
                <w:sz w:val="24"/>
                <w:szCs w:val="24"/>
              </w:rPr>
            </w:pP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main()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creating object of the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Circle </w:t>
            </w:r>
            <w:proofErr w:type="spellStart"/>
            <w:r w:rsidRPr="00741BC2">
              <w:rPr>
                <w:rFonts w:ascii="Times New Roman" w:eastAsia="Times New Roman" w:hAnsi="Times New Roman"/>
                <w:sz w:val="24"/>
                <w:szCs w:val="24"/>
              </w:rPr>
              <w:t>obj</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trying to access private data member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directly outside the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obj.radius</w:t>
            </w:r>
            <w:proofErr w:type="spellEnd"/>
            <w:r w:rsidRPr="00741BC2">
              <w:rPr>
                <w:rFonts w:ascii="Times New Roman" w:eastAsia="Times New Roman" w:hAnsi="Times New Roman"/>
                <w:sz w:val="24"/>
                <w:szCs w:val="24"/>
              </w:rPr>
              <w:t xml:space="preserve"> = 1.5;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lastRenderedPageBreak/>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"Area is:" &lt;&lt; </w:t>
            </w:r>
            <w:proofErr w:type="spellStart"/>
            <w:r w:rsidRPr="00741BC2">
              <w:rPr>
                <w:rFonts w:ascii="Times New Roman" w:eastAsia="Times New Roman" w:hAnsi="Times New Roman"/>
                <w:sz w:val="24"/>
                <w:szCs w:val="24"/>
              </w:rPr>
              <w:t>obj.compute_area</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0;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tc>
      </w:tr>
    </w:tbl>
    <w:p w:rsidR="00050DAF" w:rsidRPr="00741BC2" w:rsidRDefault="00050DAF" w:rsidP="00050DAF">
      <w:p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lastRenderedPageBreak/>
        <w:t>The output of above program will be a compile time error because we are not allowed to access the private data members of a class directly outside the class.</w:t>
      </w:r>
      <w:r w:rsidRPr="00741BC2">
        <w:rPr>
          <w:rFonts w:ascii="Times New Roman" w:eastAsia="Times New Roman" w:hAnsi="Times New Roman"/>
          <w:sz w:val="24"/>
          <w:szCs w:val="24"/>
        </w:rPr>
        <w:br/>
      </w:r>
      <w:r w:rsidRPr="00741BC2">
        <w:rPr>
          <w:rFonts w:ascii="Times New Roman" w:eastAsia="Times New Roman" w:hAnsi="Times New Roman"/>
          <w:b/>
          <w:bCs/>
          <w:sz w:val="24"/>
          <w:szCs w:val="24"/>
        </w:rPr>
        <w:t>Output</w:t>
      </w:r>
      <w:r w:rsidRPr="00741BC2">
        <w:rPr>
          <w:rFonts w:ascii="Times New Roman" w:eastAsia="Times New Roman" w:hAnsi="Times New Roman"/>
          <w:sz w:val="24"/>
          <w:szCs w:val="24"/>
        </w:rPr>
        <w:t>:</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 xml:space="preserve"> In function '</w:t>
      </w: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main()':</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11:16: error: 'double Circle::radius' is private</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 xml:space="preserve">         double radius;</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31:9: error: within this context</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 xml:space="preserve">     </w:t>
      </w:r>
      <w:proofErr w:type="spellStart"/>
      <w:r w:rsidRPr="00741BC2">
        <w:rPr>
          <w:rFonts w:ascii="Times New Roman" w:eastAsia="Times New Roman" w:hAnsi="Times New Roman"/>
          <w:sz w:val="24"/>
          <w:szCs w:val="24"/>
        </w:rPr>
        <w:t>obj.radius</w:t>
      </w:r>
      <w:proofErr w:type="spellEnd"/>
      <w:r w:rsidRPr="00741BC2">
        <w:rPr>
          <w:rFonts w:ascii="Times New Roman" w:eastAsia="Times New Roman" w:hAnsi="Times New Roman"/>
          <w:sz w:val="24"/>
          <w:szCs w:val="24"/>
        </w:rPr>
        <w:t xml:space="preserve"> = 1.5;</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050DAF">
      <w:pPr>
        <w:shd w:val="clear" w:color="auto" w:fill="FFFFFF"/>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However, we can access the private data members of a class indirectly using the public member functions of the class. Below program explains how to do this:</w:t>
      </w:r>
    </w:p>
    <w:tbl>
      <w:tblPr>
        <w:tblW w:w="8460" w:type="dxa"/>
        <w:tblInd w:w="540" w:type="dxa"/>
        <w:tblCellMar>
          <w:left w:w="0" w:type="dxa"/>
          <w:right w:w="0" w:type="dxa"/>
        </w:tblCellMar>
        <w:tblLook w:val="04A0"/>
      </w:tblPr>
      <w:tblGrid>
        <w:gridCol w:w="8460"/>
      </w:tblGrid>
      <w:tr w:rsidR="00050DAF" w:rsidRPr="00741BC2" w:rsidTr="00FF2F28">
        <w:tc>
          <w:tcPr>
            <w:tcW w:w="8460" w:type="dxa"/>
            <w:vAlign w:val="center"/>
            <w:hideMark/>
          </w:tcPr>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 program to demonstrate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access modifier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#include&lt;</w:t>
            </w:r>
            <w:proofErr w:type="spellStart"/>
            <w:r w:rsidRPr="00741BC2">
              <w:rPr>
                <w:rFonts w:ascii="Times New Roman" w:eastAsia="Times New Roman" w:hAnsi="Times New Roman"/>
                <w:sz w:val="24"/>
                <w:szCs w:val="24"/>
              </w:rPr>
              <w:t>iostream</w:t>
            </w:r>
            <w:proofErr w:type="spellEnd"/>
            <w:r w:rsidRPr="00741BC2">
              <w:rPr>
                <w:rFonts w:ascii="Times New Roman" w:eastAsia="Times New Roman" w:hAnsi="Times New Roman"/>
                <w:sz w:val="24"/>
                <w:szCs w:val="24"/>
              </w:rPr>
              <w:t>&gt;</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using namespace std;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class Circle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private data member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public member function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public: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void </w:t>
            </w:r>
            <w:proofErr w:type="spellStart"/>
            <w:r w:rsidRPr="00741BC2">
              <w:rPr>
                <w:rFonts w:ascii="Times New Roman" w:eastAsia="Times New Roman" w:hAnsi="Times New Roman"/>
                <w:sz w:val="24"/>
                <w:szCs w:val="24"/>
              </w:rPr>
              <w:t>compute_area</w:t>
            </w:r>
            <w:proofErr w:type="spellEnd"/>
            <w:r w:rsidRPr="00741BC2">
              <w:rPr>
                <w:rFonts w:ascii="Times New Roman" w:eastAsia="Times New Roman" w:hAnsi="Times New Roman"/>
                <w:sz w:val="24"/>
                <w:szCs w:val="24"/>
              </w:rPr>
              <w:t xml:space="preserve">(double 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 member function can access private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data member 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radius = 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double area = 3.14*radius*radius;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"Radius is: " &lt;&lt; radius &lt;&lt; </w:t>
            </w:r>
            <w:proofErr w:type="spellStart"/>
            <w:r w:rsidRPr="00741BC2">
              <w:rPr>
                <w:rFonts w:ascii="Times New Roman" w:eastAsia="Times New Roman" w:hAnsi="Times New Roman"/>
                <w:sz w:val="24"/>
                <w:szCs w:val="24"/>
              </w:rPr>
              <w:t>endl</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"Area is: " &lt;&lt; area;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main function </w:t>
            </w:r>
          </w:p>
          <w:p w:rsidR="00050DAF" w:rsidRPr="00741BC2" w:rsidRDefault="00050DAF" w:rsidP="00FF2F28">
            <w:pPr>
              <w:spacing w:after="0" w:line="240" w:lineRule="auto"/>
              <w:rPr>
                <w:rFonts w:ascii="Times New Roman" w:eastAsia="Times New Roman" w:hAnsi="Times New Roman"/>
                <w:sz w:val="24"/>
                <w:szCs w:val="24"/>
              </w:rPr>
            </w:pP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main()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creating object of the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lastRenderedPageBreak/>
              <w:t xml:space="preserve">    Circle </w:t>
            </w:r>
            <w:proofErr w:type="spellStart"/>
            <w:r w:rsidRPr="00741BC2">
              <w:rPr>
                <w:rFonts w:ascii="Times New Roman" w:eastAsia="Times New Roman" w:hAnsi="Times New Roman"/>
                <w:sz w:val="24"/>
                <w:szCs w:val="24"/>
              </w:rPr>
              <w:t>obj</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trying to access private data member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directly outside the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obj.compute_area</w:t>
            </w:r>
            <w:proofErr w:type="spellEnd"/>
            <w:r w:rsidRPr="00741BC2">
              <w:rPr>
                <w:rFonts w:ascii="Times New Roman" w:eastAsia="Times New Roman" w:hAnsi="Times New Roman"/>
                <w:sz w:val="24"/>
                <w:szCs w:val="24"/>
              </w:rPr>
              <w:t xml:space="preserve">(1.5);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0;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tc>
      </w:tr>
    </w:tbl>
    <w:p w:rsidR="00050DAF" w:rsidRPr="00741BC2" w:rsidRDefault="00050DAF" w:rsidP="00050DAF">
      <w:p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lastRenderedPageBreak/>
        <w:t>Output</w:t>
      </w:r>
      <w:r w:rsidRPr="00741BC2">
        <w:rPr>
          <w:rFonts w:ascii="Times New Roman" w:eastAsia="Times New Roman" w:hAnsi="Times New Roman"/>
          <w:sz w:val="24"/>
          <w:szCs w:val="24"/>
        </w:rPr>
        <w:t>:</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Radius is: 1.5</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sz w:val="24"/>
          <w:szCs w:val="24"/>
        </w:rPr>
        <w:t>Area is: 7.065</w:t>
      </w:r>
    </w:p>
    <w:p w:rsidR="00050DAF" w:rsidRPr="00741BC2" w:rsidRDefault="00050DAF" w:rsidP="00050DAF">
      <w:pPr>
        <w:numPr>
          <w:ilvl w:val="0"/>
          <w:numId w:val="33"/>
        </w:num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t>Protected</w:t>
      </w:r>
      <w:r w:rsidRPr="00741BC2">
        <w:rPr>
          <w:rFonts w:ascii="Times New Roman" w:eastAsia="Times New Roman" w:hAnsi="Times New Roman"/>
          <w:sz w:val="24"/>
          <w:szCs w:val="24"/>
        </w:rPr>
        <w:t>: Protected access modifier is similar to that of private access modifiers, the difference is that the class member declared as Protected are inaccessible outside the class but they can be accessed by any subclass(derived class) of that class.</w:t>
      </w:r>
      <w:r w:rsidRPr="00741BC2">
        <w:rPr>
          <w:rFonts w:ascii="Times New Roman" w:eastAsia="Times New Roman" w:hAnsi="Times New Roman"/>
          <w:sz w:val="24"/>
          <w:szCs w:val="24"/>
        </w:rPr>
        <w:br/>
      </w:r>
      <w:r w:rsidRPr="00741BC2">
        <w:rPr>
          <w:rFonts w:ascii="Times New Roman" w:eastAsia="Times New Roman" w:hAnsi="Times New Roman"/>
          <w:b/>
          <w:bCs/>
          <w:sz w:val="24"/>
          <w:szCs w:val="24"/>
        </w:rPr>
        <w:t>Example:</w:t>
      </w:r>
    </w:p>
    <w:tbl>
      <w:tblPr>
        <w:tblW w:w="8460" w:type="dxa"/>
        <w:tblInd w:w="540" w:type="dxa"/>
        <w:tblCellMar>
          <w:left w:w="0" w:type="dxa"/>
          <w:right w:w="0" w:type="dxa"/>
        </w:tblCellMar>
        <w:tblLook w:val="04A0"/>
      </w:tblPr>
      <w:tblGrid>
        <w:gridCol w:w="8460"/>
      </w:tblGrid>
      <w:tr w:rsidR="00050DAF" w:rsidRPr="00741BC2" w:rsidTr="00FF2F28">
        <w:tc>
          <w:tcPr>
            <w:tcW w:w="8460" w:type="dxa"/>
            <w:vAlign w:val="center"/>
            <w:hideMark/>
          </w:tcPr>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 program to demonstrate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protected access modifier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#include &lt;bits/</w:t>
            </w:r>
            <w:proofErr w:type="spellStart"/>
            <w:r w:rsidRPr="00741BC2">
              <w:rPr>
                <w:rFonts w:ascii="Times New Roman" w:eastAsia="Times New Roman" w:hAnsi="Times New Roman"/>
                <w:sz w:val="24"/>
                <w:szCs w:val="24"/>
              </w:rPr>
              <w:t>stdc</w:t>
            </w:r>
            <w:proofErr w:type="spellEnd"/>
            <w:r w:rsidRPr="00741BC2">
              <w:rPr>
                <w:rFonts w:ascii="Times New Roman" w:eastAsia="Times New Roman" w:hAnsi="Times New Roman"/>
                <w:sz w:val="24"/>
                <w:szCs w:val="24"/>
              </w:rPr>
              <w:t>++.h&gt;</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using namespace std;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base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class Parent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protected data members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protected: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w:t>
            </w:r>
            <w:proofErr w:type="spellStart"/>
            <w:r w:rsidRPr="00741BC2">
              <w:rPr>
                <w:rFonts w:ascii="Times New Roman" w:eastAsia="Times New Roman" w:hAnsi="Times New Roman"/>
                <w:sz w:val="24"/>
                <w:szCs w:val="24"/>
              </w:rPr>
              <w:t>id_protected</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sub class or derived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class Child : public Parent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public: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void </w:t>
            </w:r>
            <w:proofErr w:type="spellStart"/>
            <w:r w:rsidRPr="00741BC2">
              <w:rPr>
                <w:rFonts w:ascii="Times New Roman" w:eastAsia="Times New Roman" w:hAnsi="Times New Roman"/>
                <w:sz w:val="24"/>
                <w:szCs w:val="24"/>
              </w:rPr>
              <w:t>setId</w:t>
            </w:r>
            <w:proofErr w:type="spellEnd"/>
            <w:r w:rsidRPr="00741BC2">
              <w:rPr>
                <w:rFonts w:ascii="Times New Roman" w:eastAsia="Times New Roman" w:hAnsi="Times New Roman"/>
                <w:sz w:val="24"/>
                <w:szCs w:val="24"/>
              </w:rPr>
              <w:t>(</w:t>
            </w: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id)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Child class is able to access the inherited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protected data members of base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id_protected</w:t>
            </w:r>
            <w:proofErr w:type="spellEnd"/>
            <w:r w:rsidRPr="00741BC2">
              <w:rPr>
                <w:rFonts w:ascii="Times New Roman" w:eastAsia="Times New Roman" w:hAnsi="Times New Roman"/>
                <w:sz w:val="24"/>
                <w:szCs w:val="24"/>
              </w:rPr>
              <w:t xml:space="preserve"> = id;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void </w:t>
            </w:r>
            <w:proofErr w:type="spellStart"/>
            <w:r w:rsidRPr="00741BC2">
              <w:rPr>
                <w:rFonts w:ascii="Times New Roman" w:eastAsia="Times New Roman" w:hAnsi="Times New Roman"/>
                <w:sz w:val="24"/>
                <w:szCs w:val="24"/>
              </w:rPr>
              <w:t>displayId</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roofErr w:type="spellStart"/>
            <w:r w:rsidRPr="00741BC2">
              <w:rPr>
                <w:rFonts w:ascii="Times New Roman" w:eastAsia="Times New Roman" w:hAnsi="Times New Roman"/>
                <w:sz w:val="24"/>
                <w:szCs w:val="24"/>
              </w:rPr>
              <w:t>cout</w:t>
            </w:r>
            <w:proofErr w:type="spellEnd"/>
            <w:r w:rsidRPr="00741BC2">
              <w:rPr>
                <w:rFonts w:ascii="Times New Roman" w:eastAsia="Times New Roman" w:hAnsi="Times New Roman"/>
                <w:sz w:val="24"/>
                <w:szCs w:val="24"/>
              </w:rPr>
              <w:t xml:space="preserve"> &lt;&lt; "</w:t>
            </w:r>
            <w:proofErr w:type="spellStart"/>
            <w:r w:rsidRPr="00741BC2">
              <w:rPr>
                <w:rFonts w:ascii="Times New Roman" w:eastAsia="Times New Roman" w:hAnsi="Times New Roman"/>
                <w:sz w:val="24"/>
                <w:szCs w:val="24"/>
              </w:rPr>
              <w:t>id_protected</w:t>
            </w:r>
            <w:proofErr w:type="spellEnd"/>
            <w:r w:rsidRPr="00741BC2">
              <w:rPr>
                <w:rFonts w:ascii="Times New Roman" w:eastAsia="Times New Roman" w:hAnsi="Times New Roman"/>
                <w:sz w:val="24"/>
                <w:szCs w:val="24"/>
              </w:rPr>
              <w:t xml:space="preserve"> is: " &lt;&lt; </w:t>
            </w:r>
            <w:proofErr w:type="spellStart"/>
            <w:r w:rsidRPr="00741BC2">
              <w:rPr>
                <w:rFonts w:ascii="Times New Roman" w:eastAsia="Times New Roman" w:hAnsi="Times New Roman"/>
                <w:sz w:val="24"/>
                <w:szCs w:val="24"/>
              </w:rPr>
              <w:t>id_protected</w:t>
            </w:r>
            <w:proofErr w:type="spellEnd"/>
            <w:r w:rsidRPr="00741BC2">
              <w:rPr>
                <w:rFonts w:ascii="Times New Roman" w:eastAsia="Times New Roman" w:hAnsi="Times New Roman"/>
                <w:sz w:val="24"/>
                <w:szCs w:val="24"/>
              </w:rPr>
              <w:t xml:space="preserve"> &lt;&lt; </w:t>
            </w:r>
            <w:proofErr w:type="spellStart"/>
            <w:r w:rsidRPr="00741BC2">
              <w:rPr>
                <w:rFonts w:ascii="Times New Roman" w:eastAsia="Times New Roman" w:hAnsi="Times New Roman"/>
                <w:sz w:val="24"/>
                <w:szCs w:val="24"/>
              </w:rPr>
              <w:t>endl</w:t>
            </w:r>
            <w:proofErr w:type="spellEnd"/>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lastRenderedPageBreak/>
              <w:t xml:space="preserve">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main function </w:t>
            </w:r>
          </w:p>
          <w:p w:rsidR="00050DAF" w:rsidRPr="00741BC2" w:rsidRDefault="00050DAF" w:rsidP="00FF2F28">
            <w:pPr>
              <w:spacing w:after="0" w:line="240" w:lineRule="auto"/>
              <w:rPr>
                <w:rFonts w:ascii="Times New Roman" w:eastAsia="Times New Roman" w:hAnsi="Times New Roman"/>
                <w:sz w:val="24"/>
                <w:szCs w:val="24"/>
              </w:rPr>
            </w:pPr>
            <w:proofErr w:type="spellStart"/>
            <w:r w:rsidRPr="00741BC2">
              <w:rPr>
                <w:rFonts w:ascii="Times New Roman" w:eastAsia="Times New Roman" w:hAnsi="Times New Roman"/>
                <w:sz w:val="24"/>
                <w:szCs w:val="24"/>
              </w:rPr>
              <w:t>int</w:t>
            </w:r>
            <w:proofErr w:type="spellEnd"/>
            <w:r w:rsidRPr="00741BC2">
              <w:rPr>
                <w:rFonts w:ascii="Times New Roman" w:eastAsia="Times New Roman" w:hAnsi="Times New Roman"/>
                <w:sz w:val="24"/>
                <w:szCs w:val="24"/>
              </w:rPr>
              <w:t xml:space="preserve"> main() {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Child obj1;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member function of the derived class can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 access the protected data members of the base class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obj1.setId(81);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obj1.displayId();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return 0; </w:t>
            </w:r>
          </w:p>
          <w:p w:rsidR="00050DAF" w:rsidRPr="00741BC2" w:rsidRDefault="00050DAF" w:rsidP="00FF2F28">
            <w:pPr>
              <w:spacing w:after="0" w:line="240" w:lineRule="auto"/>
              <w:rPr>
                <w:rFonts w:ascii="Times New Roman" w:eastAsia="Times New Roman" w:hAnsi="Times New Roman"/>
                <w:sz w:val="24"/>
                <w:szCs w:val="24"/>
              </w:rPr>
            </w:pPr>
            <w:r w:rsidRPr="00741BC2">
              <w:rPr>
                <w:rFonts w:ascii="Times New Roman" w:eastAsia="Times New Roman" w:hAnsi="Times New Roman"/>
                <w:sz w:val="24"/>
                <w:szCs w:val="24"/>
              </w:rPr>
              <w:t xml:space="preserve">} </w:t>
            </w:r>
          </w:p>
        </w:tc>
      </w:tr>
    </w:tbl>
    <w:p w:rsidR="00050DAF" w:rsidRPr="00741BC2" w:rsidRDefault="00050DAF" w:rsidP="00050DAF">
      <w:pPr>
        <w:shd w:val="clear" w:color="auto" w:fill="FFFFFF"/>
        <w:spacing w:after="0" w:line="240" w:lineRule="auto"/>
        <w:ind w:left="540"/>
        <w:textAlignment w:val="baseline"/>
        <w:rPr>
          <w:rFonts w:ascii="Times New Roman" w:eastAsia="Times New Roman" w:hAnsi="Times New Roman"/>
          <w:sz w:val="24"/>
          <w:szCs w:val="24"/>
        </w:rPr>
      </w:pPr>
      <w:r w:rsidRPr="00741BC2">
        <w:rPr>
          <w:rFonts w:ascii="Times New Roman" w:eastAsia="Times New Roman" w:hAnsi="Times New Roman"/>
          <w:b/>
          <w:bCs/>
          <w:sz w:val="24"/>
          <w:szCs w:val="24"/>
        </w:rPr>
        <w:lastRenderedPageBreak/>
        <w:t>Output</w:t>
      </w:r>
      <w:r w:rsidRPr="00741BC2">
        <w:rPr>
          <w:rFonts w:ascii="Times New Roman" w:eastAsia="Times New Roman" w:hAnsi="Times New Roman"/>
          <w:sz w:val="24"/>
          <w:szCs w:val="24"/>
        </w:rPr>
        <w:t>:</w:t>
      </w:r>
    </w:p>
    <w:p w:rsidR="00050DAF" w:rsidRPr="00741BC2"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proofErr w:type="spellStart"/>
      <w:r w:rsidRPr="00741BC2">
        <w:rPr>
          <w:rFonts w:ascii="Times New Roman" w:eastAsia="Times New Roman" w:hAnsi="Times New Roman"/>
          <w:sz w:val="24"/>
          <w:szCs w:val="24"/>
        </w:rPr>
        <w:t>id_protected</w:t>
      </w:r>
      <w:proofErr w:type="spellEnd"/>
      <w:r w:rsidRPr="00741BC2">
        <w:rPr>
          <w:rFonts w:ascii="Times New Roman" w:eastAsia="Times New Roman" w:hAnsi="Times New Roman"/>
          <w:sz w:val="24"/>
          <w:szCs w:val="24"/>
        </w:rPr>
        <w:t xml:space="preserve"> is: 81</w:t>
      </w:r>
    </w:p>
    <w:p w:rsidR="00050DAF" w:rsidRDefault="00050DAF" w:rsidP="00050DAF">
      <w:pPr>
        <w:rPr>
          <w:rFonts w:ascii="Times New Roman" w:hAnsi="Times New Roman"/>
          <w:b/>
          <w:sz w:val="24"/>
          <w:szCs w:val="24"/>
        </w:rPr>
      </w:pPr>
    </w:p>
    <w:p w:rsidR="00050DAF" w:rsidRDefault="00050DAF" w:rsidP="00050DAF">
      <w:pPr>
        <w:rPr>
          <w:rFonts w:ascii="Times New Roman" w:hAnsi="Times New Roman"/>
          <w:b/>
          <w:sz w:val="24"/>
          <w:szCs w:val="24"/>
        </w:rPr>
      </w:pPr>
    </w:p>
    <w:p w:rsidR="00050DAF" w:rsidRDefault="00050DAF" w:rsidP="00050DAF">
      <w:pPr>
        <w:rPr>
          <w:rFonts w:ascii="Times New Roman" w:hAnsi="Times New Roman"/>
          <w:b/>
          <w:sz w:val="24"/>
          <w:szCs w:val="24"/>
        </w:rPr>
      </w:pPr>
      <w:r>
        <w:rPr>
          <w:rFonts w:ascii="Times New Roman" w:hAnsi="Times New Roman"/>
          <w:b/>
          <w:sz w:val="24"/>
          <w:szCs w:val="24"/>
        </w:rPr>
        <w:t>Types of Inheritance</w:t>
      </w:r>
    </w:p>
    <w:p w:rsidR="00050DAF" w:rsidRPr="00F86726" w:rsidRDefault="00050DAF" w:rsidP="00050DAF">
      <w:pPr>
        <w:shd w:val="clear" w:color="auto" w:fill="FFFFFF"/>
        <w:spacing w:after="0" w:line="240" w:lineRule="auto"/>
        <w:jc w:val="center"/>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rPr>
        <w:t>Types of Inheritance in C++</w:t>
      </w:r>
    </w:p>
    <w:p w:rsidR="00050DAF" w:rsidRDefault="00050DAF" w:rsidP="00050DAF">
      <w:pPr>
        <w:numPr>
          <w:ilvl w:val="0"/>
          <w:numId w:val="34"/>
        </w:numPr>
        <w:shd w:val="clear" w:color="auto" w:fill="FFFFFF"/>
        <w:spacing w:after="0" w:line="240" w:lineRule="auto"/>
        <w:ind w:left="540"/>
        <w:jc w:val="center"/>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rPr>
        <w:t>Single Inheritance</w:t>
      </w:r>
      <w:r w:rsidRPr="00F86726">
        <w:rPr>
          <w:rFonts w:ascii="Times New Roman" w:eastAsia="Times New Roman" w:hAnsi="Times New Roman"/>
          <w:sz w:val="24"/>
          <w:szCs w:val="24"/>
        </w:rPr>
        <w:t xml:space="preserve">: In single inheritance, a class is allowed to inherit from only one class. i.e. one sub class is inherited by one base class </w:t>
      </w:r>
      <w:r>
        <w:rPr>
          <w:rFonts w:ascii="Times New Roman" w:eastAsia="Times New Roman" w:hAnsi="Times New Roman"/>
          <w:sz w:val="24"/>
          <w:szCs w:val="24"/>
        </w:rPr>
        <w:t>only.</w:t>
      </w:r>
    </w:p>
    <w:p w:rsidR="00050DAF" w:rsidRPr="00F86726" w:rsidRDefault="00050DAF" w:rsidP="00050DAF">
      <w:pPr>
        <w:shd w:val="clear" w:color="auto" w:fill="FFFFFF"/>
        <w:spacing w:after="0" w:line="240" w:lineRule="auto"/>
        <w:ind w:left="540"/>
        <w:jc w:val="center"/>
        <w:textAlignment w:val="baseline"/>
        <w:rPr>
          <w:rFonts w:ascii="Times New Roman" w:eastAsia="Times New Roman" w:hAnsi="Times New Roman"/>
          <w:sz w:val="24"/>
          <w:szCs w:val="24"/>
        </w:rPr>
      </w:pPr>
      <w:r>
        <w:rPr>
          <w:rFonts w:ascii="Times New Roman" w:eastAsia="Times New Roman" w:hAnsi="Times New Roman"/>
          <w:noProof/>
          <w:sz w:val="24"/>
          <w:szCs w:val="24"/>
          <w:lang w:val="en-IN" w:eastAsia="en-IN"/>
        </w:rPr>
        <w:drawing>
          <wp:inline distT="0" distB="0" distL="0" distR="0">
            <wp:extent cx="2990850" cy="1104900"/>
            <wp:effectExtent l="19050" t="0" r="0" b="0"/>
            <wp:docPr id="21" name="Picture 21" descr="single-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le-inheritance"/>
                    <pic:cNvPicPr>
                      <a:picLocks noChangeAspect="1" noChangeArrowheads="1"/>
                    </pic:cNvPicPr>
                  </pic:nvPicPr>
                  <pic:blipFill>
                    <a:blip r:embed="rId8"/>
                    <a:srcRect/>
                    <a:stretch>
                      <a:fillRect/>
                    </a:stretch>
                  </pic:blipFill>
                  <pic:spPr bwMode="auto">
                    <a:xfrm>
                      <a:off x="0" y="0"/>
                      <a:ext cx="2990850" cy="1104900"/>
                    </a:xfrm>
                    <a:prstGeom prst="rect">
                      <a:avLst/>
                    </a:prstGeom>
                    <a:noFill/>
                    <a:ln w="9525">
                      <a:noFill/>
                      <a:miter lim="800000"/>
                      <a:headEnd/>
                      <a:tailEnd/>
                    </a:ln>
                  </pic:spPr>
                </pic:pic>
              </a:graphicData>
            </a:graphic>
          </wp:inline>
        </w:drawing>
      </w:r>
      <w:r w:rsidRPr="00F86726">
        <w:rPr>
          <w:rFonts w:ascii="Times New Roman" w:eastAsia="Times New Roman" w:hAnsi="Times New Roman"/>
          <w:sz w:val="24"/>
          <w:szCs w:val="24"/>
        </w:rPr>
        <w:br/>
      </w:r>
      <w:r w:rsidRPr="00F86726">
        <w:rPr>
          <w:rFonts w:ascii="Times New Roman" w:eastAsia="Times New Roman" w:hAnsi="Times New Roman"/>
          <w:b/>
          <w:bCs/>
          <w:sz w:val="24"/>
          <w:szCs w:val="24"/>
        </w:rPr>
        <w:t>Syntax</w:t>
      </w:r>
      <w:r w:rsidRPr="00F86726">
        <w:rPr>
          <w:rFonts w:ascii="Times New Roman" w:eastAsia="Times New Roman" w:hAnsi="Times New Roman"/>
          <w:sz w:val="24"/>
          <w:szCs w:val="24"/>
        </w:rPr>
        <w: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 xml:space="preserve">class </w:t>
      </w:r>
      <w:proofErr w:type="spellStart"/>
      <w:r w:rsidRPr="00F86726">
        <w:rPr>
          <w:rFonts w:ascii="Times New Roman" w:eastAsia="Times New Roman" w:hAnsi="Times New Roman"/>
          <w:sz w:val="24"/>
          <w:szCs w:val="24"/>
        </w:rPr>
        <w:t>subclass_name</w:t>
      </w:r>
      <w:proofErr w:type="spellEnd"/>
      <w:r w:rsidRPr="00F86726">
        <w:rPr>
          <w:rFonts w:ascii="Times New Roman" w:eastAsia="Times New Roman" w:hAnsi="Times New Roman"/>
          <w:sz w:val="24"/>
          <w:szCs w:val="24"/>
        </w:rPr>
        <w:t xml:space="preserve"> : </w:t>
      </w:r>
      <w:proofErr w:type="spellStart"/>
      <w:r w:rsidRPr="00F86726">
        <w:rPr>
          <w:rFonts w:ascii="Times New Roman" w:eastAsia="Times New Roman" w:hAnsi="Times New Roman"/>
          <w:sz w:val="24"/>
          <w:szCs w:val="24"/>
        </w:rPr>
        <w:t>access_mode</w:t>
      </w:r>
      <w:proofErr w:type="spellEnd"/>
      <w:r w:rsidRPr="00F86726">
        <w:rPr>
          <w:rFonts w:ascii="Times New Roman" w:eastAsia="Times New Roman" w:hAnsi="Times New Roman"/>
          <w:sz w:val="24"/>
          <w:szCs w:val="24"/>
        </w:rPr>
        <w:t xml:space="preserve"> </w:t>
      </w:r>
      <w:proofErr w:type="spellStart"/>
      <w:r w:rsidRPr="00F86726">
        <w:rPr>
          <w:rFonts w:ascii="Times New Roman" w:eastAsia="Times New Roman" w:hAnsi="Times New Roman"/>
          <w:sz w:val="24"/>
          <w:szCs w:val="24"/>
        </w:rPr>
        <w:t>base_class</w:t>
      </w:r>
      <w:proofErr w:type="spellEnd"/>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 xml:space="preserve"> //body of subclass</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w:t>
      </w:r>
    </w:p>
    <w:tbl>
      <w:tblPr>
        <w:tblW w:w="8460" w:type="dxa"/>
        <w:tblInd w:w="540" w:type="dxa"/>
        <w:tblCellMar>
          <w:left w:w="0" w:type="dxa"/>
          <w:right w:w="0" w:type="dxa"/>
        </w:tblCellMar>
        <w:tblLook w:val="04A0"/>
      </w:tblPr>
      <w:tblGrid>
        <w:gridCol w:w="8460"/>
      </w:tblGrid>
      <w:tr w:rsidR="00050DAF" w:rsidRPr="00F86726" w:rsidTr="00FF2F28">
        <w:tc>
          <w:tcPr>
            <w:tcW w:w="8460" w:type="dxa"/>
            <w:vAlign w:val="center"/>
            <w:hideMark/>
          </w:tcPr>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 program to explain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Single inheritance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#include &lt;</w:t>
            </w:r>
            <w:proofErr w:type="spellStart"/>
            <w:r w:rsidRPr="00F86726">
              <w:rPr>
                <w:rFonts w:ascii="Times New Roman" w:eastAsia="Times New Roman" w:hAnsi="Times New Roman"/>
                <w:sz w:val="24"/>
                <w:szCs w:val="24"/>
              </w:rPr>
              <w:t>iostream</w:t>
            </w:r>
            <w:proofErr w:type="spellEnd"/>
            <w:r w:rsidRPr="00F86726">
              <w:rPr>
                <w:rFonts w:ascii="Times New Roman" w:eastAsia="Times New Roman" w:hAnsi="Times New Roman"/>
                <w:sz w:val="24"/>
                <w:szCs w:val="24"/>
              </w:rPr>
              <w:t>&gt;</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using namespace std;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Vehicle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lastRenderedPageBreak/>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sub class derived from two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Car: public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main function </w:t>
            </w:r>
          </w:p>
          <w:p w:rsidR="00050DAF" w:rsidRPr="00F86726" w:rsidRDefault="00050DAF" w:rsidP="00FF2F28">
            <w:pPr>
              <w:spacing w:after="0" w:line="240" w:lineRule="auto"/>
              <w:rPr>
                <w:rFonts w:ascii="Times New Roman" w:eastAsia="Times New Roman" w:hAnsi="Times New Roman"/>
                <w:sz w:val="24"/>
                <w:szCs w:val="24"/>
              </w:rPr>
            </w:pPr>
            <w:proofErr w:type="spellStart"/>
            <w:r w:rsidRPr="00F86726">
              <w:rPr>
                <w:rFonts w:ascii="Times New Roman" w:eastAsia="Times New Roman" w:hAnsi="Times New Roman"/>
                <w:sz w:val="24"/>
                <w:szCs w:val="24"/>
              </w:rPr>
              <w:t>int</w:t>
            </w:r>
            <w:proofErr w:type="spellEnd"/>
            <w:r w:rsidRPr="00F86726">
              <w:rPr>
                <w:rFonts w:ascii="Times New Roman" w:eastAsia="Times New Roman" w:hAnsi="Times New Roman"/>
                <w:sz w:val="24"/>
                <w:szCs w:val="24"/>
              </w:rPr>
              <w:t xml:space="preserve"> main()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creating object of sub class will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invoke the constructor of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Car </w:t>
            </w:r>
            <w:proofErr w:type="spellStart"/>
            <w:r w:rsidRPr="00F86726">
              <w:rPr>
                <w:rFonts w:ascii="Times New Roman" w:eastAsia="Times New Roman" w:hAnsi="Times New Roman"/>
                <w:sz w:val="24"/>
                <w:szCs w:val="24"/>
              </w:rPr>
              <w:t>obj</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return 0;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tc>
      </w:tr>
    </w:tbl>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lastRenderedPageBreak/>
        <w:t>Output: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Pr="00F86726" w:rsidRDefault="00050DAF" w:rsidP="00050DAF">
      <w:pPr>
        <w:numPr>
          <w:ilvl w:val="0"/>
          <w:numId w:val="34"/>
        </w:numPr>
        <w:shd w:val="clear" w:color="auto" w:fill="FFFFFF"/>
        <w:spacing w:after="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rPr>
        <w:t>Multiple Inheritance:</w:t>
      </w:r>
      <w:r w:rsidRPr="00F86726">
        <w:rPr>
          <w:rFonts w:ascii="Times New Roman" w:eastAsia="Times New Roman" w:hAnsi="Times New Roman"/>
          <w:sz w:val="24"/>
          <w:szCs w:val="24"/>
        </w:rPr>
        <w:t xml:space="preserve"> Multiple Inheritance is a feature of C++ where a class can inherit from more than one classes. </w:t>
      </w:r>
      <w:proofErr w:type="spellStart"/>
      <w:r w:rsidRPr="00F86726">
        <w:rPr>
          <w:rFonts w:ascii="Times New Roman" w:eastAsia="Times New Roman" w:hAnsi="Times New Roman"/>
          <w:sz w:val="24"/>
          <w:szCs w:val="24"/>
        </w:rPr>
        <w:t>i.e</w:t>
      </w:r>
      <w:proofErr w:type="spellEnd"/>
      <w:r w:rsidRPr="00F86726">
        <w:rPr>
          <w:rFonts w:ascii="Times New Roman" w:eastAsia="Times New Roman" w:hAnsi="Times New Roman"/>
          <w:sz w:val="24"/>
          <w:szCs w:val="24"/>
        </w:rPr>
        <w:t xml:space="preserve"> one </w:t>
      </w:r>
      <w:r w:rsidRPr="00F86726">
        <w:rPr>
          <w:rFonts w:ascii="Times New Roman" w:eastAsia="Times New Roman" w:hAnsi="Times New Roman"/>
          <w:b/>
          <w:bCs/>
          <w:sz w:val="24"/>
          <w:szCs w:val="24"/>
        </w:rPr>
        <w:t>sub class</w:t>
      </w:r>
      <w:r w:rsidRPr="00F86726">
        <w:rPr>
          <w:rFonts w:ascii="Times New Roman" w:eastAsia="Times New Roman" w:hAnsi="Times New Roman"/>
          <w:sz w:val="24"/>
          <w:szCs w:val="24"/>
        </w:rPr>
        <w:t> is inherited from more than one </w:t>
      </w:r>
      <w:r w:rsidRPr="00F86726">
        <w:rPr>
          <w:rFonts w:ascii="Times New Roman" w:eastAsia="Times New Roman" w:hAnsi="Times New Roman"/>
          <w:b/>
          <w:bCs/>
          <w:sz w:val="24"/>
          <w:szCs w:val="24"/>
        </w:rPr>
        <w:t>base classes</w:t>
      </w:r>
      <w:r w:rsidRPr="00F86726">
        <w:rPr>
          <w:rFonts w:ascii="Times New Roman" w:eastAsia="Times New Roman" w:hAnsi="Times New Roman"/>
          <w:sz w:val="24"/>
          <w:szCs w:val="24"/>
        </w:rPr>
        <w:t>.</w:t>
      </w:r>
      <w:r>
        <w:rPr>
          <w:rFonts w:ascii="Times New Roman" w:eastAsia="Times New Roman" w:hAnsi="Times New Roman"/>
          <w:noProof/>
          <w:sz w:val="24"/>
          <w:szCs w:val="24"/>
          <w:lang w:val="en-IN" w:eastAsia="en-IN"/>
        </w:rPr>
        <w:drawing>
          <wp:inline distT="0" distB="0" distL="0" distR="0">
            <wp:extent cx="5391150" cy="1304925"/>
            <wp:effectExtent l="19050" t="0" r="0" b="0"/>
            <wp:docPr id="22" name="Picture 22" descr="multiple-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ple-inheritance"/>
                    <pic:cNvPicPr>
                      <a:picLocks noChangeAspect="1" noChangeArrowheads="1"/>
                    </pic:cNvPicPr>
                  </pic:nvPicPr>
                  <pic:blipFill>
                    <a:blip r:embed="rId9"/>
                    <a:srcRect/>
                    <a:stretch>
                      <a:fillRect/>
                    </a:stretch>
                  </pic:blipFill>
                  <pic:spPr bwMode="auto">
                    <a:xfrm>
                      <a:off x="0" y="0"/>
                      <a:ext cx="5391150" cy="1304925"/>
                    </a:xfrm>
                    <a:prstGeom prst="rect">
                      <a:avLst/>
                    </a:prstGeom>
                    <a:noFill/>
                    <a:ln w="9525">
                      <a:noFill/>
                      <a:miter lim="800000"/>
                      <a:headEnd/>
                      <a:tailEnd/>
                    </a:ln>
                  </pic:spPr>
                </pic:pic>
              </a:graphicData>
            </a:graphic>
          </wp:inline>
        </w:drawing>
      </w:r>
      <w:r w:rsidRPr="00F86726">
        <w:rPr>
          <w:rFonts w:ascii="Times New Roman" w:eastAsia="Times New Roman" w:hAnsi="Times New Roman"/>
          <w:sz w:val="24"/>
          <w:szCs w:val="24"/>
        </w:rPr>
        <w:br/>
      </w:r>
      <w:r w:rsidRPr="00F86726">
        <w:rPr>
          <w:rFonts w:ascii="Times New Roman" w:eastAsia="Times New Roman" w:hAnsi="Times New Roman"/>
          <w:b/>
          <w:bCs/>
          <w:sz w:val="24"/>
          <w:szCs w:val="24"/>
        </w:rPr>
        <w:t>Syntax</w:t>
      </w:r>
      <w:r w:rsidRPr="00F86726">
        <w:rPr>
          <w:rFonts w:ascii="Times New Roman" w:eastAsia="Times New Roman" w:hAnsi="Times New Roman"/>
          <w:sz w:val="24"/>
          <w:szCs w:val="24"/>
        </w:rPr>
        <w: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 xml:space="preserve">class </w:t>
      </w:r>
      <w:proofErr w:type="spellStart"/>
      <w:r w:rsidRPr="00F86726">
        <w:rPr>
          <w:rFonts w:ascii="Times New Roman" w:eastAsia="Times New Roman" w:hAnsi="Times New Roman"/>
          <w:sz w:val="24"/>
          <w:szCs w:val="24"/>
        </w:rPr>
        <w:t>subclass_name</w:t>
      </w:r>
      <w:proofErr w:type="spellEnd"/>
      <w:r w:rsidRPr="00F86726">
        <w:rPr>
          <w:rFonts w:ascii="Times New Roman" w:eastAsia="Times New Roman" w:hAnsi="Times New Roman"/>
          <w:sz w:val="24"/>
          <w:szCs w:val="24"/>
        </w:rPr>
        <w:t xml:space="preserve"> : </w:t>
      </w:r>
      <w:proofErr w:type="spellStart"/>
      <w:r w:rsidRPr="00F86726">
        <w:rPr>
          <w:rFonts w:ascii="Times New Roman" w:eastAsia="Times New Roman" w:hAnsi="Times New Roman"/>
          <w:sz w:val="24"/>
          <w:szCs w:val="24"/>
        </w:rPr>
        <w:t>access_mode</w:t>
      </w:r>
      <w:proofErr w:type="spellEnd"/>
      <w:r w:rsidRPr="00F86726">
        <w:rPr>
          <w:rFonts w:ascii="Times New Roman" w:eastAsia="Times New Roman" w:hAnsi="Times New Roman"/>
          <w:sz w:val="24"/>
          <w:szCs w:val="24"/>
        </w:rPr>
        <w:t xml:space="preserve"> base_class1, </w:t>
      </w:r>
      <w:proofErr w:type="spellStart"/>
      <w:r w:rsidRPr="00F86726">
        <w:rPr>
          <w:rFonts w:ascii="Times New Roman" w:eastAsia="Times New Roman" w:hAnsi="Times New Roman"/>
          <w:sz w:val="24"/>
          <w:szCs w:val="24"/>
        </w:rPr>
        <w:t>access_mode</w:t>
      </w:r>
      <w:proofErr w:type="spellEnd"/>
      <w:r w:rsidRPr="00F86726">
        <w:rPr>
          <w:rFonts w:ascii="Times New Roman" w:eastAsia="Times New Roman" w:hAnsi="Times New Roman"/>
          <w:sz w:val="24"/>
          <w:szCs w:val="24"/>
        </w:rPr>
        <w:t xml:space="preserve"> base_class2, ....</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 xml:space="preserve"> //body of subclass</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w:t>
      </w:r>
    </w:p>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Here, the number of base classes will be separated by a comma (‘, ‘) and access mode for every base class must be specified.</w:t>
      </w:r>
    </w:p>
    <w:tbl>
      <w:tblPr>
        <w:tblW w:w="8460" w:type="dxa"/>
        <w:tblInd w:w="540" w:type="dxa"/>
        <w:tblCellMar>
          <w:left w:w="0" w:type="dxa"/>
          <w:right w:w="0" w:type="dxa"/>
        </w:tblCellMar>
        <w:tblLook w:val="04A0"/>
      </w:tblPr>
      <w:tblGrid>
        <w:gridCol w:w="8460"/>
      </w:tblGrid>
      <w:tr w:rsidR="00050DAF" w:rsidRPr="00F86726" w:rsidTr="00FF2F28">
        <w:tc>
          <w:tcPr>
            <w:tcW w:w="8460" w:type="dxa"/>
            <w:vAlign w:val="center"/>
            <w:hideMark/>
          </w:tcPr>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 program to explain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multiple inheritance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#include &lt;</w:t>
            </w:r>
            <w:proofErr w:type="spellStart"/>
            <w:r w:rsidRPr="00F86726">
              <w:rPr>
                <w:rFonts w:ascii="Times New Roman" w:eastAsia="Times New Roman" w:hAnsi="Times New Roman"/>
                <w:sz w:val="24"/>
                <w:szCs w:val="24"/>
              </w:rPr>
              <w:t>iostream</w:t>
            </w:r>
            <w:proofErr w:type="spellEnd"/>
            <w:r w:rsidRPr="00F86726">
              <w:rPr>
                <w:rFonts w:ascii="Times New Roman" w:eastAsia="Times New Roman" w:hAnsi="Times New Roman"/>
                <w:sz w:val="24"/>
                <w:szCs w:val="24"/>
              </w:rPr>
              <w:t>&gt;</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using namespace std;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first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Vehicle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lastRenderedPageBreak/>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second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4 wheeler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sub class derived from two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Car: public Vehicle, public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main function </w:t>
            </w:r>
          </w:p>
          <w:p w:rsidR="00050DAF" w:rsidRPr="00F86726" w:rsidRDefault="00050DAF" w:rsidP="00FF2F28">
            <w:pPr>
              <w:spacing w:after="0" w:line="240" w:lineRule="auto"/>
              <w:rPr>
                <w:rFonts w:ascii="Times New Roman" w:eastAsia="Times New Roman" w:hAnsi="Times New Roman"/>
                <w:sz w:val="24"/>
                <w:szCs w:val="24"/>
              </w:rPr>
            </w:pPr>
            <w:proofErr w:type="spellStart"/>
            <w:r w:rsidRPr="00F86726">
              <w:rPr>
                <w:rFonts w:ascii="Times New Roman" w:eastAsia="Times New Roman" w:hAnsi="Times New Roman"/>
                <w:sz w:val="24"/>
                <w:szCs w:val="24"/>
              </w:rPr>
              <w:t>int</w:t>
            </w:r>
            <w:proofErr w:type="spellEnd"/>
            <w:r w:rsidRPr="00F86726">
              <w:rPr>
                <w:rFonts w:ascii="Times New Roman" w:eastAsia="Times New Roman" w:hAnsi="Times New Roman"/>
                <w:sz w:val="24"/>
                <w:szCs w:val="24"/>
              </w:rPr>
              <w:t xml:space="preserve"> main()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creating object of sub class will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invoke the constructor of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Car </w:t>
            </w:r>
            <w:proofErr w:type="spellStart"/>
            <w:r w:rsidRPr="00F86726">
              <w:rPr>
                <w:rFonts w:ascii="Times New Roman" w:eastAsia="Times New Roman" w:hAnsi="Times New Roman"/>
                <w:sz w:val="24"/>
                <w:szCs w:val="24"/>
              </w:rPr>
              <w:t>obj</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return 0;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tc>
      </w:tr>
    </w:tbl>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lastRenderedPageBreak/>
        <w:t>Output: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4 wheeler Vehicle</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p>
    <w:p w:rsidR="00050DAF" w:rsidRDefault="00050DAF" w:rsidP="00050DAF">
      <w:pPr>
        <w:numPr>
          <w:ilvl w:val="0"/>
          <w:numId w:val="35"/>
        </w:numPr>
        <w:shd w:val="clear" w:color="auto" w:fill="FFFFFF"/>
        <w:spacing w:after="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bdr w:val="none" w:sz="0" w:space="0" w:color="auto" w:frame="1"/>
        </w:rPr>
        <w:br/>
      </w:r>
      <w:r w:rsidRPr="00F86726">
        <w:rPr>
          <w:rFonts w:ascii="Times New Roman" w:eastAsia="Times New Roman" w:hAnsi="Times New Roman"/>
          <w:b/>
          <w:bCs/>
          <w:sz w:val="24"/>
          <w:szCs w:val="24"/>
        </w:rPr>
        <w:t>Multilevel Inheritance</w:t>
      </w:r>
      <w:r w:rsidRPr="00F86726">
        <w:rPr>
          <w:rFonts w:ascii="Times New Roman" w:eastAsia="Times New Roman" w:hAnsi="Times New Roman"/>
          <w:sz w:val="24"/>
          <w:szCs w:val="24"/>
        </w:rPr>
        <w:t>: In this type of inheritance, a derived class is created from another derived class.</w:t>
      </w:r>
    </w:p>
    <w:p w:rsidR="00050DAF" w:rsidRPr="00F86726" w:rsidRDefault="00050DAF" w:rsidP="00050DAF">
      <w:pPr>
        <w:shd w:val="clear" w:color="auto" w:fill="FFFFFF"/>
        <w:spacing w:after="0" w:line="240" w:lineRule="auto"/>
        <w:ind w:left="540"/>
        <w:jc w:val="center"/>
        <w:textAlignment w:val="baseline"/>
        <w:rPr>
          <w:rFonts w:ascii="Times New Roman" w:eastAsia="Times New Roman" w:hAnsi="Times New Roman"/>
          <w:sz w:val="24"/>
          <w:szCs w:val="24"/>
        </w:rPr>
      </w:pPr>
      <w:r>
        <w:rPr>
          <w:rFonts w:ascii="Times New Roman" w:eastAsia="Times New Roman" w:hAnsi="Times New Roman"/>
          <w:noProof/>
          <w:sz w:val="24"/>
          <w:szCs w:val="24"/>
          <w:lang w:val="en-IN" w:eastAsia="en-IN"/>
        </w:rPr>
        <w:drawing>
          <wp:inline distT="0" distB="0" distL="0" distR="0">
            <wp:extent cx="4610100" cy="1514475"/>
            <wp:effectExtent l="19050" t="0" r="0" b="0"/>
            <wp:docPr id="23" name="Picture 23" descr="multilevel-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level-inheritance"/>
                    <pic:cNvPicPr>
                      <a:picLocks noChangeAspect="1" noChangeArrowheads="1"/>
                    </pic:cNvPicPr>
                  </pic:nvPicPr>
                  <pic:blipFill>
                    <a:blip r:embed="rId10"/>
                    <a:srcRect/>
                    <a:stretch>
                      <a:fillRect/>
                    </a:stretch>
                  </pic:blipFill>
                  <pic:spPr bwMode="auto">
                    <a:xfrm>
                      <a:off x="0" y="0"/>
                      <a:ext cx="4610100" cy="1514475"/>
                    </a:xfrm>
                    <a:prstGeom prst="rect">
                      <a:avLst/>
                    </a:prstGeom>
                    <a:noFill/>
                    <a:ln w="9525">
                      <a:noFill/>
                      <a:miter lim="800000"/>
                      <a:headEnd/>
                      <a:tailEnd/>
                    </a:ln>
                  </pic:spPr>
                </pic:pic>
              </a:graphicData>
            </a:graphic>
          </wp:inline>
        </w:drawing>
      </w:r>
    </w:p>
    <w:tbl>
      <w:tblPr>
        <w:tblW w:w="8460" w:type="dxa"/>
        <w:tblInd w:w="540" w:type="dxa"/>
        <w:tblCellMar>
          <w:left w:w="0" w:type="dxa"/>
          <w:right w:w="0" w:type="dxa"/>
        </w:tblCellMar>
        <w:tblLook w:val="04A0"/>
      </w:tblPr>
      <w:tblGrid>
        <w:gridCol w:w="8460"/>
      </w:tblGrid>
      <w:tr w:rsidR="00050DAF" w:rsidRPr="00F86726" w:rsidTr="00FF2F28">
        <w:tc>
          <w:tcPr>
            <w:tcW w:w="8460" w:type="dxa"/>
            <w:vAlign w:val="center"/>
            <w:hideMark/>
          </w:tcPr>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 program to implement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Multilevel Inheritance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#include &lt;</w:t>
            </w:r>
            <w:proofErr w:type="spellStart"/>
            <w:r w:rsidRPr="00F86726">
              <w:rPr>
                <w:rFonts w:ascii="Times New Roman" w:eastAsia="Times New Roman" w:hAnsi="Times New Roman"/>
                <w:sz w:val="24"/>
                <w:szCs w:val="24"/>
              </w:rPr>
              <w:t>iostream</w:t>
            </w:r>
            <w:proofErr w:type="spellEnd"/>
            <w:r w:rsidRPr="00F86726">
              <w:rPr>
                <w:rFonts w:ascii="Times New Roman" w:eastAsia="Times New Roman" w:hAnsi="Times New Roman"/>
                <w:sz w:val="24"/>
                <w:szCs w:val="24"/>
              </w:rPr>
              <w:t>&gt;</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using namespace std;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lastRenderedPageBreak/>
              <w:t xml:space="preserve">//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public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&lt;&lt;"Objects with 4 wheels are vehicles"&lt;&lt;</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sub class derived from two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Car: public </w:t>
            </w:r>
            <w:proofErr w:type="spellStart"/>
            <w:r w:rsidRPr="00F86726">
              <w:rPr>
                <w:rFonts w:ascii="Times New Roman" w:eastAsia="Times New Roman" w:hAnsi="Times New Roman"/>
                <w:sz w:val="24"/>
                <w:szCs w:val="24"/>
              </w:rPr>
              <w:t>fourWheeler</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car()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&lt;&lt;"Car has 4 Wheels"&lt;&lt;</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main function </w:t>
            </w:r>
          </w:p>
          <w:p w:rsidR="00050DAF" w:rsidRPr="00F86726" w:rsidRDefault="00050DAF" w:rsidP="00FF2F28">
            <w:pPr>
              <w:spacing w:after="0" w:line="240" w:lineRule="auto"/>
              <w:rPr>
                <w:rFonts w:ascii="Times New Roman" w:eastAsia="Times New Roman" w:hAnsi="Times New Roman"/>
                <w:sz w:val="24"/>
                <w:szCs w:val="24"/>
              </w:rPr>
            </w:pPr>
            <w:proofErr w:type="spellStart"/>
            <w:r w:rsidRPr="00F86726">
              <w:rPr>
                <w:rFonts w:ascii="Times New Roman" w:eastAsia="Times New Roman" w:hAnsi="Times New Roman"/>
                <w:sz w:val="24"/>
                <w:szCs w:val="24"/>
              </w:rPr>
              <w:t>int</w:t>
            </w:r>
            <w:proofErr w:type="spellEnd"/>
            <w:r w:rsidRPr="00F86726">
              <w:rPr>
                <w:rFonts w:ascii="Times New Roman" w:eastAsia="Times New Roman" w:hAnsi="Times New Roman"/>
                <w:sz w:val="24"/>
                <w:szCs w:val="24"/>
              </w:rPr>
              <w:t xml:space="preserve"> main()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//creating object of sub class will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//invoke the constructor of base classes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Car </w:t>
            </w:r>
            <w:proofErr w:type="spellStart"/>
            <w:r w:rsidRPr="00F86726">
              <w:rPr>
                <w:rFonts w:ascii="Times New Roman" w:eastAsia="Times New Roman" w:hAnsi="Times New Roman"/>
                <w:sz w:val="24"/>
                <w:szCs w:val="24"/>
              </w:rPr>
              <w:t>obj</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return 0;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tc>
      </w:tr>
    </w:tbl>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lastRenderedPageBreak/>
        <w:t>output: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Objects with 4 wheels are vehicles</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Car has 4 Wheels</w:t>
      </w:r>
    </w:p>
    <w:p w:rsidR="00050DAF" w:rsidRDefault="00050DAF" w:rsidP="00050DAF">
      <w:pPr>
        <w:numPr>
          <w:ilvl w:val="0"/>
          <w:numId w:val="35"/>
        </w:numPr>
        <w:shd w:val="clear" w:color="auto" w:fill="FFFFFF"/>
        <w:spacing w:after="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rPr>
        <w:t>Hierarchical Inheritance</w:t>
      </w:r>
      <w:r w:rsidRPr="00F86726">
        <w:rPr>
          <w:rFonts w:ascii="Times New Roman" w:eastAsia="Times New Roman" w:hAnsi="Times New Roman"/>
          <w:sz w:val="24"/>
          <w:szCs w:val="24"/>
        </w:rPr>
        <w:t>: In this type of inheritance, more than one sub class is inherited from a single base class. i.e. more than one derived class is created from a single base class.</w:t>
      </w:r>
    </w:p>
    <w:p w:rsidR="00050DAF" w:rsidRPr="00F86726" w:rsidRDefault="00050DAF" w:rsidP="00050DAF">
      <w:pPr>
        <w:shd w:val="clear" w:color="auto" w:fill="FFFFFF"/>
        <w:spacing w:after="0" w:line="240" w:lineRule="auto"/>
        <w:ind w:left="540"/>
        <w:jc w:val="center"/>
        <w:textAlignment w:val="baseline"/>
        <w:rPr>
          <w:rFonts w:ascii="Times New Roman" w:eastAsia="Times New Roman" w:hAnsi="Times New Roman"/>
          <w:sz w:val="24"/>
          <w:szCs w:val="24"/>
        </w:rPr>
      </w:pPr>
      <w:r>
        <w:rPr>
          <w:rFonts w:ascii="Times New Roman" w:eastAsia="Times New Roman" w:hAnsi="Times New Roman"/>
          <w:noProof/>
          <w:sz w:val="24"/>
          <w:szCs w:val="24"/>
          <w:lang w:val="en-IN" w:eastAsia="en-IN"/>
        </w:rPr>
        <w:drawing>
          <wp:inline distT="0" distB="0" distL="0" distR="0">
            <wp:extent cx="4257675" cy="1143000"/>
            <wp:effectExtent l="19050" t="0" r="9525" b="0"/>
            <wp:docPr id="24" name="Picture 24" descr="hierarchical-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erarchical-inheritance"/>
                    <pic:cNvPicPr>
                      <a:picLocks noChangeAspect="1" noChangeArrowheads="1"/>
                    </pic:cNvPicPr>
                  </pic:nvPicPr>
                  <pic:blipFill>
                    <a:blip r:embed="rId11"/>
                    <a:srcRect/>
                    <a:stretch>
                      <a:fillRect/>
                    </a:stretch>
                  </pic:blipFill>
                  <pic:spPr bwMode="auto">
                    <a:xfrm>
                      <a:off x="0" y="0"/>
                      <a:ext cx="4257675" cy="1143000"/>
                    </a:xfrm>
                    <a:prstGeom prst="rect">
                      <a:avLst/>
                    </a:prstGeom>
                    <a:noFill/>
                    <a:ln w="9525">
                      <a:noFill/>
                      <a:miter lim="800000"/>
                      <a:headEnd/>
                      <a:tailEnd/>
                    </a:ln>
                  </pic:spPr>
                </pic:pic>
              </a:graphicData>
            </a:graphic>
          </wp:inline>
        </w:drawing>
      </w:r>
    </w:p>
    <w:tbl>
      <w:tblPr>
        <w:tblW w:w="8460" w:type="dxa"/>
        <w:tblInd w:w="540" w:type="dxa"/>
        <w:tblCellMar>
          <w:left w:w="0" w:type="dxa"/>
          <w:right w:w="0" w:type="dxa"/>
        </w:tblCellMar>
        <w:tblLook w:val="04A0"/>
      </w:tblPr>
      <w:tblGrid>
        <w:gridCol w:w="8460"/>
      </w:tblGrid>
      <w:tr w:rsidR="00050DAF" w:rsidRPr="00F86726" w:rsidTr="00FF2F28">
        <w:tc>
          <w:tcPr>
            <w:tcW w:w="8460" w:type="dxa"/>
            <w:vAlign w:val="center"/>
            <w:hideMark/>
          </w:tcPr>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 program to implement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lastRenderedPageBreak/>
              <w:t xml:space="preserve">// Hierarchical Inheritance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#include &lt;</w:t>
            </w:r>
            <w:proofErr w:type="spellStart"/>
            <w:r w:rsidRPr="00F86726">
              <w:rPr>
                <w:rFonts w:ascii="Times New Roman" w:eastAsia="Times New Roman" w:hAnsi="Times New Roman"/>
                <w:sz w:val="24"/>
                <w:szCs w:val="24"/>
              </w:rPr>
              <w:t>iostream</w:t>
            </w:r>
            <w:proofErr w:type="spellEnd"/>
            <w:r w:rsidRPr="00F86726">
              <w:rPr>
                <w:rFonts w:ascii="Times New Roman" w:eastAsia="Times New Roman" w:hAnsi="Times New Roman"/>
                <w:sz w:val="24"/>
                <w:szCs w:val="24"/>
              </w:rPr>
              <w:t>&gt;</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using namespace std;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first sub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Car: public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second sub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Bus: public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main function </w:t>
            </w:r>
          </w:p>
          <w:p w:rsidR="00050DAF" w:rsidRPr="00F86726" w:rsidRDefault="00050DAF" w:rsidP="00FF2F28">
            <w:pPr>
              <w:spacing w:after="0" w:line="240" w:lineRule="auto"/>
              <w:rPr>
                <w:rFonts w:ascii="Times New Roman" w:eastAsia="Times New Roman" w:hAnsi="Times New Roman"/>
                <w:sz w:val="24"/>
                <w:szCs w:val="24"/>
              </w:rPr>
            </w:pPr>
            <w:proofErr w:type="spellStart"/>
            <w:r w:rsidRPr="00F86726">
              <w:rPr>
                <w:rFonts w:ascii="Times New Roman" w:eastAsia="Times New Roman" w:hAnsi="Times New Roman"/>
                <w:sz w:val="24"/>
                <w:szCs w:val="24"/>
              </w:rPr>
              <w:t>int</w:t>
            </w:r>
            <w:proofErr w:type="spellEnd"/>
            <w:r w:rsidRPr="00F86726">
              <w:rPr>
                <w:rFonts w:ascii="Times New Roman" w:eastAsia="Times New Roman" w:hAnsi="Times New Roman"/>
                <w:sz w:val="24"/>
                <w:szCs w:val="24"/>
              </w:rPr>
              <w:t xml:space="preserve"> main()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creating object of sub class will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invoke the constructor of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Car obj1;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Bus obj2;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return 0;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tc>
      </w:tr>
    </w:tbl>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b/>
          <w:sz w:val="24"/>
          <w:szCs w:val="24"/>
        </w:rPr>
      </w:pPr>
      <w:r w:rsidRPr="00F86726">
        <w:rPr>
          <w:rFonts w:ascii="Times New Roman" w:eastAsia="Times New Roman" w:hAnsi="Times New Roman"/>
          <w:b/>
          <w:sz w:val="24"/>
          <w:szCs w:val="24"/>
        </w:rPr>
        <w:lastRenderedPageBreak/>
        <w:t>Output: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p>
    <w:p w:rsidR="00050DAF" w:rsidRDefault="00050DAF" w:rsidP="00050DAF">
      <w:pPr>
        <w:numPr>
          <w:ilvl w:val="0"/>
          <w:numId w:val="35"/>
        </w:numPr>
        <w:shd w:val="clear" w:color="auto" w:fill="FFFFFF"/>
        <w:spacing w:after="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b/>
          <w:bCs/>
          <w:sz w:val="24"/>
          <w:szCs w:val="24"/>
        </w:rPr>
        <w:t>Hybrid (Virtual) Inheritance</w:t>
      </w:r>
      <w:r w:rsidRPr="00F86726">
        <w:rPr>
          <w:rFonts w:ascii="Times New Roman" w:eastAsia="Times New Roman" w:hAnsi="Times New Roman"/>
          <w:sz w:val="24"/>
          <w:szCs w:val="24"/>
        </w:rPr>
        <w:t>: Hybrid Inheritance is implemented by combining more than one type of inheritance. For example: Combining Hierarchical inheritance and Multiple Inheritance.</w:t>
      </w:r>
      <w:r w:rsidRPr="00F86726">
        <w:rPr>
          <w:rFonts w:ascii="Times New Roman" w:eastAsia="Times New Roman" w:hAnsi="Times New Roman"/>
          <w:sz w:val="24"/>
          <w:szCs w:val="24"/>
        </w:rPr>
        <w:br/>
        <w:t>Below image shows the combination of hierarchical and multiple inheritance:</w:t>
      </w:r>
    </w:p>
    <w:p w:rsidR="00050DAF" w:rsidRPr="00F86726" w:rsidRDefault="00050DAF" w:rsidP="00050DAF">
      <w:pPr>
        <w:shd w:val="clear" w:color="auto" w:fill="FFFFFF"/>
        <w:spacing w:after="0" w:line="240" w:lineRule="auto"/>
        <w:ind w:left="540"/>
        <w:jc w:val="center"/>
        <w:textAlignment w:val="baseline"/>
        <w:rPr>
          <w:rFonts w:ascii="Times New Roman" w:eastAsia="Times New Roman" w:hAnsi="Times New Roman"/>
          <w:sz w:val="24"/>
          <w:szCs w:val="24"/>
        </w:rPr>
      </w:pPr>
      <w:r>
        <w:rPr>
          <w:rFonts w:ascii="Times New Roman" w:eastAsia="Times New Roman" w:hAnsi="Times New Roman"/>
          <w:noProof/>
          <w:sz w:val="24"/>
          <w:szCs w:val="24"/>
          <w:lang w:val="en-IN" w:eastAsia="en-IN"/>
        </w:rPr>
        <w:lastRenderedPageBreak/>
        <w:drawing>
          <wp:inline distT="0" distB="0" distL="0" distR="0">
            <wp:extent cx="2905125" cy="1466850"/>
            <wp:effectExtent l="19050" t="0" r="9525" b="0"/>
            <wp:docPr id="25" name="Picture 25" descr="Hybrid-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brid-Inheritance"/>
                    <pic:cNvPicPr>
                      <a:picLocks noChangeAspect="1" noChangeArrowheads="1"/>
                    </pic:cNvPicPr>
                  </pic:nvPicPr>
                  <pic:blipFill>
                    <a:blip r:embed="rId12"/>
                    <a:srcRect/>
                    <a:stretch>
                      <a:fillRect/>
                    </a:stretch>
                  </pic:blipFill>
                  <pic:spPr bwMode="auto">
                    <a:xfrm>
                      <a:off x="0" y="0"/>
                      <a:ext cx="2905125" cy="1466850"/>
                    </a:xfrm>
                    <a:prstGeom prst="rect">
                      <a:avLst/>
                    </a:prstGeom>
                    <a:noFill/>
                    <a:ln w="9525">
                      <a:noFill/>
                      <a:miter lim="800000"/>
                      <a:headEnd/>
                      <a:tailEnd/>
                    </a:ln>
                  </pic:spPr>
                </pic:pic>
              </a:graphicData>
            </a:graphic>
          </wp:inline>
        </w:drawing>
      </w:r>
    </w:p>
    <w:tbl>
      <w:tblPr>
        <w:tblW w:w="8460" w:type="dxa"/>
        <w:tblInd w:w="540" w:type="dxa"/>
        <w:tblCellMar>
          <w:left w:w="0" w:type="dxa"/>
          <w:right w:w="0" w:type="dxa"/>
        </w:tblCellMar>
        <w:tblLook w:val="04A0"/>
      </w:tblPr>
      <w:tblGrid>
        <w:gridCol w:w="8460"/>
      </w:tblGrid>
      <w:tr w:rsidR="00050DAF" w:rsidRPr="00F86726" w:rsidTr="00FF2F28">
        <w:tc>
          <w:tcPr>
            <w:tcW w:w="8460" w:type="dxa"/>
            <w:vAlign w:val="center"/>
            <w:hideMark/>
          </w:tcPr>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C++ program for Hybrid Inheritance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#include &lt;</w:t>
            </w:r>
            <w:proofErr w:type="spellStart"/>
            <w:r w:rsidRPr="00F86726">
              <w:rPr>
                <w:rFonts w:ascii="Times New Roman" w:eastAsia="Times New Roman" w:hAnsi="Times New Roman"/>
                <w:sz w:val="24"/>
                <w:szCs w:val="24"/>
              </w:rPr>
              <w:t>iostream</w:t>
            </w:r>
            <w:proofErr w:type="spellEnd"/>
            <w:r w:rsidRPr="00F86726">
              <w:rPr>
                <w:rFonts w:ascii="Times New Roman" w:eastAsia="Times New Roman" w:hAnsi="Times New Roman"/>
                <w:sz w:val="24"/>
                <w:szCs w:val="24"/>
              </w:rPr>
              <w:t>&gt;</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using namespace std;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 &lt;&lt; "This is a Vehicle" &lt;&lt; </w:t>
            </w:r>
            <w:proofErr w:type="spellStart"/>
            <w:r w:rsidRPr="00F86726">
              <w:rPr>
                <w:rFonts w:ascii="Times New Roman" w:eastAsia="Times New Roman" w:hAnsi="Times New Roman"/>
                <w:sz w:val="24"/>
                <w:szCs w:val="24"/>
              </w:rPr>
              <w:t>endl</w:t>
            </w:r>
            <w:proofErr w:type="spellEnd"/>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Fare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public: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Fare()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roofErr w:type="spellStart"/>
            <w:r w:rsidRPr="00F86726">
              <w:rPr>
                <w:rFonts w:ascii="Times New Roman" w:eastAsia="Times New Roman" w:hAnsi="Times New Roman"/>
                <w:sz w:val="24"/>
                <w:szCs w:val="24"/>
              </w:rPr>
              <w:t>cout</w:t>
            </w:r>
            <w:proofErr w:type="spellEnd"/>
            <w:r w:rsidRPr="00F86726">
              <w:rPr>
                <w:rFonts w:ascii="Times New Roman" w:eastAsia="Times New Roman" w:hAnsi="Times New Roman"/>
                <w:sz w:val="24"/>
                <w:szCs w:val="24"/>
              </w:rPr>
              <w:t xml:space="preserve">&lt;&lt;"Fare of Vehicle\n";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first sub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Car: public Vehicle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second sub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class Bus: public Vehicle, public Fare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main function </w:t>
            </w:r>
          </w:p>
          <w:p w:rsidR="00050DAF" w:rsidRPr="00F86726" w:rsidRDefault="00050DAF" w:rsidP="00FF2F28">
            <w:pPr>
              <w:spacing w:after="0" w:line="240" w:lineRule="auto"/>
              <w:rPr>
                <w:rFonts w:ascii="Times New Roman" w:eastAsia="Times New Roman" w:hAnsi="Times New Roman"/>
                <w:sz w:val="24"/>
                <w:szCs w:val="24"/>
              </w:rPr>
            </w:pPr>
            <w:proofErr w:type="spellStart"/>
            <w:r w:rsidRPr="00F86726">
              <w:rPr>
                <w:rFonts w:ascii="Times New Roman" w:eastAsia="Times New Roman" w:hAnsi="Times New Roman"/>
                <w:sz w:val="24"/>
                <w:szCs w:val="24"/>
              </w:rPr>
              <w:t>int</w:t>
            </w:r>
            <w:proofErr w:type="spellEnd"/>
            <w:r w:rsidRPr="00F86726">
              <w:rPr>
                <w:rFonts w:ascii="Times New Roman" w:eastAsia="Times New Roman" w:hAnsi="Times New Roman"/>
                <w:sz w:val="24"/>
                <w:szCs w:val="24"/>
              </w:rPr>
              <w:t xml:space="preserve"> main()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creating object of sub class will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 invoke the constructor of base class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lastRenderedPageBreak/>
              <w:t xml:space="preserve">    Bus obj2;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return 0; </w:t>
            </w:r>
          </w:p>
          <w:p w:rsidR="00050DAF" w:rsidRPr="00F86726" w:rsidRDefault="00050DAF" w:rsidP="00FF2F28">
            <w:pPr>
              <w:spacing w:after="0" w:line="240" w:lineRule="auto"/>
              <w:rPr>
                <w:rFonts w:ascii="Times New Roman" w:eastAsia="Times New Roman" w:hAnsi="Times New Roman"/>
                <w:sz w:val="24"/>
                <w:szCs w:val="24"/>
              </w:rPr>
            </w:pPr>
            <w:r w:rsidRPr="00F86726">
              <w:rPr>
                <w:rFonts w:ascii="Times New Roman" w:eastAsia="Times New Roman" w:hAnsi="Times New Roman"/>
                <w:sz w:val="24"/>
                <w:szCs w:val="24"/>
              </w:rPr>
              <w:t xml:space="preserve">} </w:t>
            </w:r>
          </w:p>
        </w:tc>
      </w:tr>
    </w:tbl>
    <w:p w:rsidR="00050DAF" w:rsidRPr="00F86726" w:rsidRDefault="00050DAF" w:rsidP="00050DAF">
      <w:pPr>
        <w:shd w:val="clear" w:color="auto" w:fill="FFFFFF"/>
        <w:spacing w:after="150" w:line="240" w:lineRule="auto"/>
        <w:ind w:left="540"/>
        <w:textAlignment w:val="baseline"/>
        <w:rPr>
          <w:rFonts w:ascii="Times New Roman" w:eastAsia="Times New Roman" w:hAnsi="Times New Roman"/>
          <w:b/>
          <w:sz w:val="24"/>
          <w:szCs w:val="24"/>
        </w:rPr>
      </w:pPr>
      <w:r w:rsidRPr="00F86726">
        <w:rPr>
          <w:rFonts w:ascii="Times New Roman" w:eastAsia="Times New Roman" w:hAnsi="Times New Roman"/>
          <w:b/>
          <w:sz w:val="24"/>
          <w:szCs w:val="24"/>
        </w:rPr>
        <w:lastRenderedPageBreak/>
        <w:t>Output:</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This is a Vehicle</w:t>
      </w:r>
    </w:p>
    <w:p w:rsidR="00050DAF" w:rsidRPr="00F86726"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sz w:val="24"/>
          <w:szCs w:val="24"/>
        </w:rPr>
      </w:pPr>
      <w:r w:rsidRPr="00F86726">
        <w:rPr>
          <w:rFonts w:ascii="Times New Roman" w:eastAsia="Times New Roman" w:hAnsi="Times New Roman"/>
          <w:sz w:val="24"/>
          <w:szCs w:val="24"/>
        </w:rPr>
        <w:t>Fare of Vehicle</w:t>
      </w:r>
    </w:p>
    <w:p w:rsidR="00050DAF" w:rsidRDefault="00050DAF" w:rsidP="00050DAF">
      <w:pPr>
        <w:rPr>
          <w:rFonts w:ascii="Times New Roman" w:hAnsi="Times New Roman"/>
          <w:b/>
          <w:sz w:val="24"/>
          <w:szCs w:val="24"/>
        </w:rPr>
      </w:pPr>
    </w:p>
    <w:p w:rsidR="00050DAF" w:rsidRDefault="00050DAF" w:rsidP="00050DAF">
      <w:pPr>
        <w:spacing w:after="0"/>
        <w:rPr>
          <w:rFonts w:ascii="Times New Roman" w:hAnsi="Times New Roman"/>
          <w:b/>
          <w:sz w:val="24"/>
          <w:szCs w:val="24"/>
        </w:rPr>
      </w:pPr>
      <w:r>
        <w:rPr>
          <w:rFonts w:ascii="Times New Roman" w:hAnsi="Times New Roman"/>
          <w:b/>
          <w:sz w:val="24"/>
          <w:szCs w:val="24"/>
        </w:rPr>
        <w:t>Ambiguity Resolution in Multiple Inheritance</w:t>
      </w:r>
    </w:p>
    <w:p w:rsidR="00050DAF" w:rsidRPr="00A3711E" w:rsidRDefault="00050DAF" w:rsidP="00050DAF">
      <w:pPr>
        <w:pStyle w:val="Heading3"/>
        <w:shd w:val="clear" w:color="auto" w:fill="FFFFFF"/>
        <w:spacing w:before="0" w:after="0"/>
        <w:textAlignment w:val="baseline"/>
        <w:rPr>
          <w:rFonts w:ascii="Times New Roman" w:hAnsi="Times New Roman"/>
          <w:color w:val="252830"/>
          <w:sz w:val="24"/>
          <w:szCs w:val="24"/>
        </w:rPr>
      </w:pPr>
      <w:r w:rsidRPr="00A3711E">
        <w:rPr>
          <w:rFonts w:ascii="Times New Roman" w:hAnsi="Times New Roman"/>
          <w:color w:val="252830"/>
          <w:sz w:val="24"/>
          <w:szCs w:val="24"/>
        </w:rPr>
        <w:t>Ambiguity in Multiple Inheritance</w:t>
      </w:r>
    </w:p>
    <w:p w:rsidR="00050DAF" w:rsidRPr="00A3711E" w:rsidRDefault="00050DAF" w:rsidP="00050DAF">
      <w:pPr>
        <w:pStyle w:val="NormalWeb"/>
        <w:shd w:val="clear" w:color="auto" w:fill="FFFFFF"/>
        <w:spacing w:before="0" w:beforeAutospacing="0" w:after="0" w:afterAutospacing="0"/>
        <w:textAlignment w:val="baseline"/>
        <w:rPr>
          <w:color w:val="252830"/>
        </w:rPr>
      </w:pPr>
      <w:r w:rsidRPr="00A3711E">
        <w:rPr>
          <w:color w:val="252830"/>
        </w:rPr>
        <w:t>The most obvious problem with multiple inheritance occurs during function overriding.</w:t>
      </w:r>
    </w:p>
    <w:p w:rsidR="00050DAF" w:rsidRPr="00A3711E" w:rsidRDefault="00050DAF" w:rsidP="00050DAF">
      <w:pPr>
        <w:pStyle w:val="NormalWeb"/>
        <w:shd w:val="clear" w:color="auto" w:fill="FFFFFF"/>
        <w:spacing w:before="0" w:beforeAutospacing="0" w:after="0" w:afterAutospacing="0"/>
        <w:textAlignment w:val="baseline"/>
        <w:rPr>
          <w:color w:val="252830"/>
        </w:rPr>
      </w:pPr>
      <w:r w:rsidRPr="00A3711E">
        <w:rPr>
          <w:color w:val="252830"/>
        </w:rPr>
        <w:t>Suppose, two base classes have a same function which is not overridden in derived class.</w:t>
      </w:r>
    </w:p>
    <w:p w:rsidR="00050DAF" w:rsidRPr="00A3711E" w:rsidRDefault="00050DAF" w:rsidP="00050DAF">
      <w:pPr>
        <w:pStyle w:val="NormalWeb"/>
        <w:shd w:val="clear" w:color="auto" w:fill="FFFFFF"/>
        <w:spacing w:before="0" w:beforeAutospacing="0" w:after="0" w:afterAutospacing="0"/>
        <w:textAlignment w:val="baseline"/>
        <w:rPr>
          <w:color w:val="252830"/>
        </w:rPr>
      </w:pPr>
      <w:r w:rsidRPr="00A3711E">
        <w:rPr>
          <w:color w:val="252830"/>
        </w:rPr>
        <w:t>If you try to call the function using the object of the derived class, compiler shows error. It's because compiler doesn't know which function to call. For example,</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class</w:t>
      </w:r>
      <w:r w:rsidRPr="00A3711E">
        <w:rPr>
          <w:rStyle w:val="pln"/>
          <w:rFonts w:ascii="Times New Roman" w:hAnsi="Times New Roman" w:cs="Times New Roman"/>
          <w:color w:val="000000"/>
          <w:sz w:val="24"/>
          <w:szCs w:val="24"/>
          <w:bdr w:val="none" w:sz="0" w:space="0" w:color="auto" w:frame="1"/>
          <w:shd w:val="clear" w:color="auto" w:fill="EFF0F1"/>
        </w:rPr>
        <w:t xml:space="preserve"> base1</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public</w:t>
      </w: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void</w:t>
      </w:r>
      <w:r w:rsidRPr="00A3711E">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A3711E">
        <w:rPr>
          <w:rStyle w:val="pln"/>
          <w:rFonts w:ascii="Times New Roman" w:hAnsi="Times New Roman" w:cs="Times New Roman"/>
          <w:color w:val="000000"/>
          <w:sz w:val="24"/>
          <w:szCs w:val="24"/>
          <w:bdr w:val="none" w:sz="0" w:space="0" w:color="auto" w:frame="1"/>
          <w:shd w:val="clear" w:color="auto" w:fill="EFF0F1"/>
        </w:rPr>
        <w:t>someFunction</w:t>
      </w:r>
      <w:proofErr w:type="spellEnd"/>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class</w:t>
      </w:r>
      <w:r w:rsidRPr="00A3711E">
        <w:rPr>
          <w:rStyle w:val="pln"/>
          <w:rFonts w:ascii="Times New Roman" w:hAnsi="Times New Roman" w:cs="Times New Roman"/>
          <w:color w:val="000000"/>
          <w:sz w:val="24"/>
          <w:szCs w:val="24"/>
          <w:bdr w:val="none" w:sz="0" w:space="0" w:color="auto" w:frame="1"/>
          <w:shd w:val="clear" w:color="auto" w:fill="EFF0F1"/>
        </w:rPr>
        <w:t xml:space="preserve"> base2</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void</w:t>
      </w:r>
      <w:r w:rsidRPr="00A3711E">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A3711E">
        <w:rPr>
          <w:rStyle w:val="pln"/>
          <w:rFonts w:ascii="Times New Roman" w:hAnsi="Times New Roman" w:cs="Times New Roman"/>
          <w:color w:val="000000"/>
          <w:sz w:val="24"/>
          <w:szCs w:val="24"/>
          <w:bdr w:val="none" w:sz="0" w:space="0" w:color="auto" w:frame="1"/>
          <w:shd w:val="clear" w:color="auto" w:fill="EFF0F1"/>
        </w:rPr>
        <w:t>someFunction</w:t>
      </w:r>
      <w:proofErr w:type="spellEnd"/>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kwd"/>
          <w:rFonts w:ascii="Times New Roman" w:hAnsi="Times New Roman" w:cs="Times New Roman"/>
          <w:color w:val="00008B"/>
          <w:sz w:val="24"/>
          <w:szCs w:val="24"/>
          <w:bdr w:val="none" w:sz="0" w:space="0" w:color="auto" w:frame="1"/>
          <w:shd w:val="clear" w:color="auto" w:fill="EFF0F1"/>
        </w:rPr>
        <w:t>class</w:t>
      </w:r>
      <w:r w:rsidRPr="00A3711E">
        <w:rPr>
          <w:rStyle w:val="pln"/>
          <w:rFonts w:ascii="Times New Roman" w:hAnsi="Times New Roman" w:cs="Times New Roman"/>
          <w:color w:val="000000"/>
          <w:sz w:val="24"/>
          <w:szCs w:val="24"/>
          <w:bdr w:val="none" w:sz="0" w:space="0" w:color="auto" w:frame="1"/>
          <w:shd w:val="clear" w:color="auto" w:fill="EFF0F1"/>
        </w:rPr>
        <w:t xml:space="preserve"> derived </w:t>
      </w:r>
      <w:r w:rsidRPr="00A3711E">
        <w:rPr>
          <w:rStyle w:val="pun"/>
          <w:rFonts w:ascii="Times New Roman" w:hAnsi="Times New Roman" w:cs="Times New Roman"/>
          <w:color w:val="000000"/>
          <w:sz w:val="24"/>
          <w:szCs w:val="24"/>
          <w:bdr w:val="none" w:sz="0" w:space="0" w:color="auto" w:frame="1"/>
          <w:shd w:val="clear" w:color="auto" w:fill="EFF0F1"/>
        </w:rPr>
        <w:t>:</w:t>
      </w:r>
      <w:r w:rsidRPr="00A3711E">
        <w:rPr>
          <w:rStyle w:val="kwd"/>
          <w:rFonts w:ascii="Times New Roman" w:hAnsi="Times New Roman" w:cs="Times New Roman"/>
          <w:color w:val="00008B"/>
          <w:sz w:val="24"/>
          <w:szCs w:val="24"/>
          <w:bdr w:val="none" w:sz="0" w:space="0" w:color="auto" w:frame="1"/>
          <w:shd w:val="clear" w:color="auto" w:fill="EFF0F1"/>
        </w:rPr>
        <w:t>public</w:t>
      </w:r>
      <w:r w:rsidRPr="00A3711E">
        <w:rPr>
          <w:rStyle w:val="pln"/>
          <w:rFonts w:ascii="Times New Roman" w:hAnsi="Times New Roman" w:cs="Times New Roman"/>
          <w:color w:val="000000"/>
          <w:sz w:val="24"/>
          <w:szCs w:val="24"/>
          <w:bdr w:val="none" w:sz="0" w:space="0" w:color="auto" w:frame="1"/>
          <w:shd w:val="clear" w:color="auto" w:fill="EFF0F1"/>
        </w:rPr>
        <w:t xml:space="preserve"> base1</w:t>
      </w:r>
      <w:r w:rsidRPr="00A3711E">
        <w:rPr>
          <w:rStyle w:val="pun"/>
          <w:rFonts w:ascii="Times New Roman" w:hAnsi="Times New Roman" w:cs="Times New Roman"/>
          <w:color w:val="000000"/>
          <w:sz w:val="24"/>
          <w:szCs w:val="24"/>
          <w:bdr w:val="none" w:sz="0" w:space="0" w:color="auto" w:frame="1"/>
          <w:shd w:val="clear" w:color="auto" w:fill="EFF0F1"/>
        </w:rPr>
        <w:t>,</w:t>
      </w:r>
      <w:r w:rsidRPr="00A3711E">
        <w:rPr>
          <w:rStyle w:val="kwd"/>
          <w:rFonts w:ascii="Times New Roman" w:hAnsi="Times New Roman" w:cs="Times New Roman"/>
          <w:color w:val="00008B"/>
          <w:sz w:val="24"/>
          <w:szCs w:val="24"/>
          <w:bdr w:val="none" w:sz="0" w:space="0" w:color="auto" w:frame="1"/>
          <w:shd w:val="clear" w:color="auto" w:fill="EFF0F1"/>
        </w:rPr>
        <w:t>public</w:t>
      </w:r>
      <w:r w:rsidRPr="00A3711E">
        <w:rPr>
          <w:rStyle w:val="pln"/>
          <w:rFonts w:ascii="Times New Roman" w:hAnsi="Times New Roman" w:cs="Times New Roman"/>
          <w:color w:val="000000"/>
          <w:sz w:val="24"/>
          <w:szCs w:val="24"/>
          <w:bdr w:val="none" w:sz="0" w:space="0" w:color="auto" w:frame="1"/>
          <w:shd w:val="clear" w:color="auto" w:fill="EFF0F1"/>
        </w:rPr>
        <w:t xml:space="preserve"> base2</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proofErr w:type="spellStart"/>
      <w:r w:rsidRPr="00A3711E">
        <w:rPr>
          <w:rStyle w:val="kwd"/>
          <w:rFonts w:ascii="Times New Roman" w:hAnsi="Times New Roman" w:cs="Times New Roman"/>
          <w:color w:val="00008B"/>
          <w:sz w:val="24"/>
          <w:szCs w:val="24"/>
          <w:bdr w:val="none" w:sz="0" w:space="0" w:color="auto" w:frame="1"/>
          <w:shd w:val="clear" w:color="auto" w:fill="EFF0F1"/>
        </w:rPr>
        <w:t>int</w:t>
      </w:r>
      <w:proofErr w:type="spellEnd"/>
      <w:r w:rsidRPr="00A3711E">
        <w:rPr>
          <w:rStyle w:val="pln"/>
          <w:rFonts w:ascii="Times New Roman" w:hAnsi="Times New Roman" w:cs="Times New Roman"/>
          <w:color w:val="000000"/>
          <w:sz w:val="24"/>
          <w:szCs w:val="24"/>
          <w:bdr w:val="none" w:sz="0" w:space="0" w:color="auto" w:frame="1"/>
          <w:shd w:val="clear" w:color="auto" w:fill="EFF0F1"/>
        </w:rPr>
        <w:t xml:space="preserve"> main</w:t>
      </w: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ln"/>
          <w:rFonts w:ascii="Times New Roman" w:hAnsi="Times New Roman" w:cs="Times New Roman"/>
          <w:color w:val="000000"/>
          <w:sz w:val="24"/>
          <w:szCs w:val="24"/>
          <w:bdr w:val="none" w:sz="0" w:space="0" w:color="auto" w:frame="1"/>
          <w:shd w:val="clear" w:color="auto" w:fill="EFF0F1"/>
        </w:rPr>
        <w:t xml:space="preserve">    derived </w:t>
      </w:r>
      <w:proofErr w:type="spellStart"/>
      <w:r w:rsidRPr="00A3711E">
        <w:rPr>
          <w:rStyle w:val="pln"/>
          <w:rFonts w:ascii="Times New Roman" w:hAnsi="Times New Roman" w:cs="Times New Roman"/>
          <w:color w:val="000000"/>
          <w:sz w:val="24"/>
          <w:szCs w:val="24"/>
          <w:bdr w:val="none" w:sz="0" w:space="0" w:color="auto" w:frame="1"/>
          <w:shd w:val="clear" w:color="auto" w:fill="EFF0F1"/>
        </w:rPr>
        <w:t>obj</w:t>
      </w:r>
      <w:proofErr w:type="spellEnd"/>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ln"/>
          <w:rFonts w:ascii="Times New Roman" w:hAnsi="Times New Roman" w:cs="Times New Roman"/>
          <w:color w:val="000000"/>
          <w:sz w:val="24"/>
          <w:szCs w:val="24"/>
          <w:bdr w:val="none" w:sz="0" w:space="0" w:color="auto" w:frame="1"/>
          <w:shd w:val="clear" w:color="auto" w:fill="EFF0F1"/>
        </w:rPr>
        <w:t xml:space="preserve">    </w:t>
      </w:r>
      <w:proofErr w:type="spellStart"/>
      <w:r w:rsidRPr="00A3711E">
        <w:rPr>
          <w:rStyle w:val="pln"/>
          <w:rFonts w:ascii="Times New Roman" w:hAnsi="Times New Roman" w:cs="Times New Roman"/>
          <w:color w:val="000000"/>
          <w:sz w:val="24"/>
          <w:szCs w:val="24"/>
          <w:bdr w:val="none" w:sz="0" w:space="0" w:color="auto" w:frame="1"/>
          <w:shd w:val="clear" w:color="auto" w:fill="EFF0F1"/>
        </w:rPr>
        <w:t>obj</w:t>
      </w:r>
      <w:r w:rsidRPr="00A3711E">
        <w:rPr>
          <w:rStyle w:val="pun"/>
          <w:rFonts w:ascii="Times New Roman" w:hAnsi="Times New Roman" w:cs="Times New Roman"/>
          <w:color w:val="000000"/>
          <w:sz w:val="24"/>
          <w:szCs w:val="24"/>
          <w:bdr w:val="none" w:sz="0" w:space="0" w:color="auto" w:frame="1"/>
          <w:shd w:val="clear" w:color="auto" w:fill="EFF0F1"/>
        </w:rPr>
        <w:t>.</w:t>
      </w:r>
      <w:r w:rsidRPr="00A3711E">
        <w:rPr>
          <w:rStyle w:val="pln"/>
          <w:rFonts w:ascii="Times New Roman" w:hAnsi="Times New Roman" w:cs="Times New Roman"/>
          <w:color w:val="000000"/>
          <w:sz w:val="24"/>
          <w:szCs w:val="24"/>
          <w:bdr w:val="none" w:sz="0" w:space="0" w:color="auto" w:frame="1"/>
          <w:shd w:val="clear" w:color="auto" w:fill="EFF0F1"/>
        </w:rPr>
        <w:t>someFunction</w:t>
      </w:r>
      <w:proofErr w:type="spellEnd"/>
      <w:r w:rsidRPr="00A3711E">
        <w:rPr>
          <w:rStyle w:val="pun"/>
          <w:rFonts w:ascii="Times New Roman" w:hAnsi="Times New Roman" w:cs="Times New Roman"/>
          <w:color w:val="000000"/>
          <w:sz w:val="24"/>
          <w:szCs w:val="24"/>
          <w:bdr w:val="none" w:sz="0" w:space="0" w:color="auto" w:frame="1"/>
          <w:shd w:val="clear" w:color="auto" w:fill="EFF0F1"/>
        </w:rPr>
        <w:t>()</w:t>
      </w:r>
      <w:r w:rsidRPr="00A3711E">
        <w:rPr>
          <w:rStyle w:val="com"/>
          <w:rFonts w:ascii="Times New Roman" w:hAnsi="Times New Roman" w:cs="Times New Roman"/>
          <w:color w:val="808080"/>
          <w:sz w:val="24"/>
          <w:szCs w:val="24"/>
          <w:bdr w:val="none" w:sz="0" w:space="0" w:color="auto" w:frame="1"/>
          <w:shd w:val="clear" w:color="auto" w:fill="EFF0F1"/>
        </w:rPr>
        <w:t xml:space="preserve">// Error!  </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un"/>
          <w:rFonts w:ascii="Times New Roman" w:hAnsi="Times New Roman" w:cs="Times New Roman"/>
          <w:color w:val="000000"/>
          <w:sz w:val="24"/>
          <w:szCs w:val="24"/>
          <w:bdr w:val="none" w:sz="0" w:space="0" w:color="auto" w:frame="1"/>
          <w:shd w:val="clear" w:color="auto" w:fill="EFF0F1"/>
        </w:rPr>
        <w:t>}</w:t>
      </w:r>
    </w:p>
    <w:p w:rsidR="00050DAF" w:rsidRPr="00A3711E" w:rsidRDefault="00050DAF" w:rsidP="00050DAF">
      <w:pPr>
        <w:pStyle w:val="HTMLPreformatted"/>
        <w:shd w:val="clear" w:color="auto" w:fill="F6F6F6"/>
        <w:ind w:left="315"/>
        <w:textAlignment w:val="baseline"/>
        <w:rPr>
          <w:rFonts w:ascii="Times New Roman" w:hAnsi="Times New Roman" w:cs="Times New Roman"/>
          <w:color w:val="888888"/>
          <w:sz w:val="24"/>
          <w:szCs w:val="24"/>
        </w:rPr>
      </w:pPr>
      <w:r w:rsidRPr="00A3711E">
        <w:rPr>
          <w:rStyle w:val="pln"/>
          <w:rFonts w:ascii="Times New Roman" w:hAnsi="Times New Roman" w:cs="Times New Roman"/>
          <w:color w:val="000000"/>
          <w:sz w:val="24"/>
          <w:szCs w:val="24"/>
          <w:bdr w:val="none" w:sz="0" w:space="0" w:color="auto" w:frame="1"/>
        </w:rPr>
        <w:t> </w:t>
      </w:r>
    </w:p>
    <w:p w:rsidR="00050DAF" w:rsidRPr="00A3711E" w:rsidRDefault="00050DAF" w:rsidP="00050DAF">
      <w:pPr>
        <w:pStyle w:val="NormalWeb"/>
        <w:shd w:val="clear" w:color="auto" w:fill="FFFFFF"/>
        <w:spacing w:before="0" w:beforeAutospacing="0" w:after="0" w:afterAutospacing="0"/>
        <w:textAlignment w:val="baseline"/>
        <w:rPr>
          <w:color w:val="252830"/>
        </w:rPr>
      </w:pPr>
      <w:r w:rsidRPr="00A3711E">
        <w:rPr>
          <w:color w:val="252830"/>
        </w:rPr>
        <w:t>This problem can be solved using scope resolution function to specify which function to class either </w:t>
      </w:r>
      <w:r w:rsidRPr="00A3711E">
        <w:rPr>
          <w:rStyle w:val="HTMLVariable"/>
          <w:i w:val="0"/>
          <w:iCs w:val="0"/>
          <w:color w:val="252830"/>
          <w:bdr w:val="none" w:sz="0" w:space="0" w:color="auto" w:frame="1"/>
          <w:shd w:val="clear" w:color="auto" w:fill="EFF0F1"/>
        </w:rPr>
        <w:t>base1 or base2</w:t>
      </w:r>
    </w:p>
    <w:p w:rsidR="00050DAF" w:rsidRPr="00A3711E" w:rsidRDefault="00050DAF" w:rsidP="00050DA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252830"/>
          <w:sz w:val="24"/>
          <w:szCs w:val="24"/>
        </w:rPr>
      </w:pPr>
      <w:proofErr w:type="spellStart"/>
      <w:r w:rsidRPr="00A3711E">
        <w:rPr>
          <w:rFonts w:ascii="Times New Roman" w:hAnsi="Times New Roman" w:cs="Times New Roman"/>
          <w:color w:val="252830"/>
          <w:sz w:val="24"/>
          <w:szCs w:val="24"/>
        </w:rPr>
        <w:t>int</w:t>
      </w:r>
      <w:proofErr w:type="spellEnd"/>
      <w:r w:rsidRPr="00A3711E">
        <w:rPr>
          <w:rFonts w:ascii="Times New Roman" w:hAnsi="Times New Roman" w:cs="Times New Roman"/>
          <w:color w:val="252830"/>
          <w:sz w:val="24"/>
          <w:szCs w:val="24"/>
        </w:rPr>
        <w:t xml:space="preserve"> main()</w:t>
      </w:r>
    </w:p>
    <w:p w:rsidR="00050DAF" w:rsidRPr="00A3711E" w:rsidRDefault="00050DAF" w:rsidP="00050DA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252830"/>
          <w:sz w:val="24"/>
          <w:szCs w:val="24"/>
        </w:rPr>
      </w:pPr>
      <w:r w:rsidRPr="00A3711E">
        <w:rPr>
          <w:rFonts w:ascii="Times New Roman" w:hAnsi="Times New Roman" w:cs="Times New Roman"/>
          <w:color w:val="252830"/>
          <w:sz w:val="24"/>
          <w:szCs w:val="24"/>
        </w:rPr>
        <w:t>{</w:t>
      </w:r>
    </w:p>
    <w:p w:rsidR="00050DAF" w:rsidRPr="00A3711E" w:rsidRDefault="00050DAF" w:rsidP="00050DA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252830"/>
          <w:sz w:val="24"/>
          <w:szCs w:val="24"/>
        </w:rPr>
      </w:pPr>
      <w:r w:rsidRPr="00A3711E">
        <w:rPr>
          <w:rFonts w:ascii="Times New Roman" w:hAnsi="Times New Roman" w:cs="Times New Roman"/>
          <w:color w:val="252830"/>
          <w:sz w:val="24"/>
          <w:szCs w:val="24"/>
        </w:rPr>
        <w:t xml:space="preserve">    obj.base1::</w:t>
      </w:r>
      <w:proofErr w:type="spellStart"/>
      <w:r w:rsidRPr="00A3711E">
        <w:rPr>
          <w:rFonts w:ascii="Times New Roman" w:hAnsi="Times New Roman" w:cs="Times New Roman"/>
          <w:color w:val="252830"/>
          <w:sz w:val="24"/>
          <w:szCs w:val="24"/>
        </w:rPr>
        <w:t>someFunction</w:t>
      </w:r>
      <w:proofErr w:type="spellEnd"/>
      <w:r w:rsidRPr="00A3711E">
        <w:rPr>
          <w:rFonts w:ascii="Times New Roman" w:hAnsi="Times New Roman" w:cs="Times New Roman"/>
          <w:color w:val="252830"/>
          <w:sz w:val="24"/>
          <w:szCs w:val="24"/>
        </w:rPr>
        <w:t>( );  // Function of base1 class is called</w:t>
      </w:r>
    </w:p>
    <w:p w:rsidR="00050DAF" w:rsidRPr="00A3711E" w:rsidRDefault="00050DAF" w:rsidP="00050DA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252830"/>
          <w:sz w:val="24"/>
          <w:szCs w:val="24"/>
        </w:rPr>
      </w:pPr>
      <w:r w:rsidRPr="00A3711E">
        <w:rPr>
          <w:rFonts w:ascii="Times New Roman" w:hAnsi="Times New Roman" w:cs="Times New Roman"/>
          <w:color w:val="252830"/>
          <w:sz w:val="24"/>
          <w:szCs w:val="24"/>
        </w:rPr>
        <w:t xml:space="preserve">    obj.base2::</w:t>
      </w:r>
      <w:proofErr w:type="spellStart"/>
      <w:r w:rsidRPr="00A3711E">
        <w:rPr>
          <w:rFonts w:ascii="Times New Roman" w:hAnsi="Times New Roman" w:cs="Times New Roman"/>
          <w:color w:val="252830"/>
          <w:sz w:val="24"/>
          <w:szCs w:val="24"/>
        </w:rPr>
        <w:t>someFunction</w:t>
      </w:r>
      <w:proofErr w:type="spellEnd"/>
      <w:r w:rsidRPr="00A3711E">
        <w:rPr>
          <w:rFonts w:ascii="Times New Roman" w:hAnsi="Times New Roman" w:cs="Times New Roman"/>
          <w:color w:val="252830"/>
          <w:sz w:val="24"/>
          <w:szCs w:val="24"/>
        </w:rPr>
        <w:t>();   // Function of base2 class is called.</w:t>
      </w:r>
    </w:p>
    <w:p w:rsidR="00050DAF" w:rsidRPr="00A3711E" w:rsidRDefault="00050DAF" w:rsidP="00050DA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Times New Roman" w:hAnsi="Times New Roman" w:cs="Times New Roman"/>
          <w:color w:val="252830"/>
          <w:sz w:val="24"/>
          <w:szCs w:val="24"/>
        </w:rPr>
      </w:pPr>
      <w:r w:rsidRPr="00A3711E">
        <w:rPr>
          <w:rFonts w:ascii="Times New Roman" w:hAnsi="Times New Roman" w:cs="Times New Roman"/>
          <w:color w:val="252830"/>
          <w:sz w:val="24"/>
          <w:szCs w:val="24"/>
        </w:rPr>
        <w:t>}</w:t>
      </w:r>
    </w:p>
    <w:p w:rsidR="00050DAF" w:rsidRDefault="00050DAF" w:rsidP="00050DAF">
      <w:pPr>
        <w:spacing w:after="0"/>
        <w:rPr>
          <w:rFonts w:ascii="Times New Roman" w:hAnsi="Times New Roman"/>
          <w:b/>
          <w:sz w:val="24"/>
          <w:szCs w:val="24"/>
        </w:rPr>
      </w:pPr>
    </w:p>
    <w:p w:rsidR="00050DAF" w:rsidRDefault="00050DAF" w:rsidP="00050DAF">
      <w:pPr>
        <w:spacing w:after="0"/>
        <w:rPr>
          <w:rFonts w:ascii="Times New Roman" w:hAnsi="Times New Roman"/>
          <w:b/>
          <w:sz w:val="24"/>
          <w:szCs w:val="24"/>
        </w:rPr>
      </w:pPr>
      <w:r>
        <w:rPr>
          <w:rFonts w:ascii="Times New Roman" w:hAnsi="Times New Roman"/>
          <w:b/>
          <w:sz w:val="24"/>
          <w:szCs w:val="24"/>
        </w:rPr>
        <w:t>Constructor Calling (Implicit and Explicit Constructor Call) to Base Class</w:t>
      </w:r>
    </w:p>
    <w:p w:rsidR="00050DAF" w:rsidRPr="009122F4" w:rsidRDefault="00050DAF" w:rsidP="00050DAF">
      <w:pPr>
        <w:pStyle w:val="NormalWeb"/>
        <w:shd w:val="clear" w:color="auto" w:fill="FFFFFF"/>
        <w:spacing w:before="0" w:beforeAutospacing="0" w:after="0" w:afterAutospacing="0"/>
        <w:textAlignment w:val="baseline"/>
      </w:pPr>
      <w:r w:rsidRPr="009122F4">
        <w:lastRenderedPageBreak/>
        <w:t xml:space="preserve">If we inherit a class from another class and create an object of the derived class, it is clear that the default constructor of the derived class will be invoked but before that the default constructor of all of the base classes will be invoke, </w:t>
      </w:r>
      <w:proofErr w:type="spellStart"/>
      <w:r w:rsidRPr="009122F4">
        <w:t>i.e</w:t>
      </w:r>
      <w:proofErr w:type="spellEnd"/>
      <w:r w:rsidRPr="009122F4">
        <w:t xml:space="preserve"> the order of </w:t>
      </w:r>
      <w:proofErr w:type="spellStart"/>
      <w:r w:rsidRPr="009122F4">
        <w:t>invokation</w:t>
      </w:r>
      <w:proofErr w:type="spellEnd"/>
      <w:r w:rsidRPr="009122F4">
        <w:t xml:space="preserve"> is that the base class’s default constructor will be invoked first and then the derived class’s default constructor will be invoked.</w:t>
      </w:r>
    </w:p>
    <w:p w:rsidR="00050DAF" w:rsidRPr="009122F4" w:rsidRDefault="00050DAF" w:rsidP="00050DAF">
      <w:pPr>
        <w:pStyle w:val="NormalWeb"/>
        <w:shd w:val="clear" w:color="auto" w:fill="FFFFFF"/>
        <w:spacing w:before="0" w:beforeAutospacing="0" w:after="0" w:afterAutospacing="0"/>
        <w:jc w:val="center"/>
        <w:textAlignment w:val="baseline"/>
      </w:pPr>
      <w:r w:rsidRPr="009122F4">
        <w:rPr>
          <w:rStyle w:val="Strong"/>
          <w:bdr w:val="none" w:sz="0" w:space="0" w:color="auto" w:frame="1"/>
        </w:rPr>
        <w:t>Why the base class’s constructor is called on creating an object of derived class?</w:t>
      </w:r>
    </w:p>
    <w:p w:rsidR="00050DAF" w:rsidRDefault="00050DAF" w:rsidP="00050DAF">
      <w:pPr>
        <w:pStyle w:val="NormalWeb"/>
        <w:shd w:val="clear" w:color="auto" w:fill="FFFFFF"/>
        <w:spacing w:before="0" w:beforeAutospacing="0" w:after="0" w:afterAutospacing="0"/>
        <w:textAlignment w:val="baseline"/>
        <w:rPr>
          <w:rStyle w:val="Strong"/>
          <w:bdr w:val="none" w:sz="0" w:space="0" w:color="auto" w:frame="1"/>
        </w:rPr>
      </w:pPr>
      <w:r w:rsidRPr="009122F4">
        <w:t xml:space="preserve">To understand this you will have to recall your knowledge on inheritance. What happens when a class is inherited from other? The data members and member functions of base class comes automatically in derived class based on the access </w:t>
      </w:r>
      <w:proofErr w:type="spellStart"/>
      <w:r w:rsidRPr="009122F4">
        <w:t>specifier</w:t>
      </w:r>
      <w:proofErr w:type="spellEnd"/>
      <w:r w:rsidRPr="009122F4">
        <w:t xml:space="preserve">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w:t>
      </w:r>
      <w:r w:rsidRPr="009122F4">
        <w:rPr>
          <w:rStyle w:val="Strong"/>
          <w:bdr w:val="none" w:sz="0" w:space="0" w:color="auto" w:frame="1"/>
        </w:rPr>
        <w:t>base class is called first to initialize all the inherited members.</w:t>
      </w:r>
    </w:p>
    <w:tbl>
      <w:tblPr>
        <w:tblW w:w="9000" w:type="dxa"/>
        <w:tblCellMar>
          <w:left w:w="0" w:type="dxa"/>
          <w:right w:w="0" w:type="dxa"/>
        </w:tblCellMar>
        <w:tblLook w:val="04A0"/>
      </w:tblPr>
      <w:tblGrid>
        <w:gridCol w:w="9000"/>
      </w:tblGrid>
      <w:tr w:rsidR="00050DAF" w:rsidRPr="009122F4" w:rsidTr="00FF2F28">
        <w:tc>
          <w:tcPr>
            <w:tcW w:w="9000" w:type="dxa"/>
            <w:vAlign w:val="center"/>
            <w:hideMark/>
          </w:tcPr>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 program to show the order of constructor call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in single inheritance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#include &lt;</w:t>
            </w:r>
            <w:proofErr w:type="spellStart"/>
            <w:r w:rsidRPr="009122F4">
              <w:rPr>
                <w:rFonts w:ascii="Times New Roman" w:eastAsia="Times New Roman" w:hAnsi="Times New Roman"/>
                <w:sz w:val="24"/>
                <w:szCs w:val="24"/>
              </w:rPr>
              <w:t>iostream</w:t>
            </w:r>
            <w:proofErr w:type="spellEnd"/>
            <w:r w:rsidRPr="009122F4">
              <w:rPr>
                <w:rFonts w:ascii="Times New Roman" w:eastAsia="Times New Roman" w:hAnsi="Times New Roman"/>
                <w:sz w:val="24"/>
                <w:szCs w:val="24"/>
              </w:rPr>
              <w:t>&gt;</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using namespace std;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base class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class Parent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public: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base class constructor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Parent()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roofErr w:type="spellStart"/>
            <w:r w:rsidRPr="009122F4">
              <w:rPr>
                <w:rFonts w:ascii="Times New Roman" w:eastAsia="Times New Roman" w:hAnsi="Times New Roman"/>
                <w:sz w:val="24"/>
                <w:szCs w:val="24"/>
              </w:rPr>
              <w:t>cout</w:t>
            </w:r>
            <w:proofErr w:type="spellEnd"/>
            <w:r w:rsidRPr="009122F4">
              <w:rPr>
                <w:rFonts w:ascii="Times New Roman" w:eastAsia="Times New Roman" w:hAnsi="Times New Roman"/>
                <w:sz w:val="24"/>
                <w:szCs w:val="24"/>
              </w:rPr>
              <w:t xml:space="preserve"> &lt;&lt; "Inside base class" &lt;&lt; </w:t>
            </w:r>
            <w:proofErr w:type="spellStart"/>
            <w:r w:rsidRPr="009122F4">
              <w:rPr>
                <w:rFonts w:ascii="Times New Roman" w:eastAsia="Times New Roman" w:hAnsi="Times New Roman"/>
                <w:sz w:val="24"/>
                <w:szCs w:val="24"/>
              </w:rPr>
              <w:t>endl</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sub class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class Child : public Parent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public: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//sub class constructor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Child()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roofErr w:type="spellStart"/>
            <w:r w:rsidRPr="009122F4">
              <w:rPr>
                <w:rFonts w:ascii="Times New Roman" w:eastAsia="Times New Roman" w:hAnsi="Times New Roman"/>
                <w:sz w:val="24"/>
                <w:szCs w:val="24"/>
              </w:rPr>
              <w:t>cout</w:t>
            </w:r>
            <w:proofErr w:type="spellEnd"/>
            <w:r w:rsidRPr="009122F4">
              <w:rPr>
                <w:rFonts w:ascii="Times New Roman" w:eastAsia="Times New Roman" w:hAnsi="Times New Roman"/>
                <w:sz w:val="24"/>
                <w:szCs w:val="24"/>
              </w:rPr>
              <w:t xml:space="preserve"> &lt;&lt; "Inside sub class" &lt;&lt; </w:t>
            </w:r>
            <w:proofErr w:type="spellStart"/>
            <w:r w:rsidRPr="009122F4">
              <w:rPr>
                <w:rFonts w:ascii="Times New Roman" w:eastAsia="Times New Roman" w:hAnsi="Times New Roman"/>
                <w:sz w:val="24"/>
                <w:szCs w:val="24"/>
              </w:rPr>
              <w:t>endl</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main function </w:t>
            </w:r>
          </w:p>
          <w:p w:rsidR="00050DAF" w:rsidRPr="009122F4" w:rsidRDefault="00050DAF" w:rsidP="00FF2F28">
            <w:pPr>
              <w:spacing w:after="0" w:line="240" w:lineRule="auto"/>
              <w:rPr>
                <w:rFonts w:ascii="Times New Roman" w:eastAsia="Times New Roman" w:hAnsi="Times New Roman"/>
                <w:sz w:val="24"/>
                <w:szCs w:val="24"/>
              </w:rPr>
            </w:pPr>
            <w:proofErr w:type="spellStart"/>
            <w:r w:rsidRPr="009122F4">
              <w:rPr>
                <w:rFonts w:ascii="Times New Roman" w:eastAsia="Times New Roman" w:hAnsi="Times New Roman"/>
                <w:sz w:val="24"/>
                <w:szCs w:val="24"/>
              </w:rPr>
              <w:t>int</w:t>
            </w:r>
            <w:proofErr w:type="spellEnd"/>
            <w:r w:rsidRPr="009122F4">
              <w:rPr>
                <w:rFonts w:ascii="Times New Roman" w:eastAsia="Times New Roman" w:hAnsi="Times New Roman"/>
                <w:sz w:val="24"/>
                <w:szCs w:val="24"/>
              </w:rPr>
              <w:t xml:space="preserve"> main()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creating object of sub class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Child </w:t>
            </w:r>
            <w:proofErr w:type="spellStart"/>
            <w:r w:rsidRPr="009122F4">
              <w:rPr>
                <w:rFonts w:ascii="Times New Roman" w:eastAsia="Times New Roman" w:hAnsi="Times New Roman"/>
                <w:sz w:val="24"/>
                <w:szCs w:val="24"/>
              </w:rPr>
              <w:t>obj</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lastRenderedPageBreak/>
              <w:t xml:space="preserve">    return 0;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tc>
      </w:tr>
    </w:tbl>
    <w:p w:rsidR="00050DAF" w:rsidRPr="009122F4" w:rsidRDefault="00050DAF" w:rsidP="00050DAF">
      <w:pPr>
        <w:shd w:val="clear" w:color="auto" w:fill="FFFFFF"/>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lastRenderedPageBreak/>
        <w:t>Output:</w:t>
      </w:r>
    </w:p>
    <w:p w:rsidR="00050DAF" w:rsidRPr="009122F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Inside base class</w:t>
      </w:r>
    </w:p>
    <w:p w:rsidR="00050DAF" w:rsidRPr="009122F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Inside sub class</w:t>
      </w:r>
    </w:p>
    <w:p w:rsidR="00050DAF" w:rsidRPr="009122F4" w:rsidRDefault="00050DAF" w:rsidP="00050DAF">
      <w:pPr>
        <w:shd w:val="clear" w:color="auto" w:fill="FFFFFF"/>
        <w:spacing w:after="0" w:line="240" w:lineRule="auto"/>
        <w:jc w:val="center"/>
        <w:textAlignment w:val="baseline"/>
        <w:rPr>
          <w:rFonts w:ascii="Times New Roman" w:eastAsia="Times New Roman" w:hAnsi="Times New Roman"/>
          <w:sz w:val="24"/>
          <w:szCs w:val="24"/>
        </w:rPr>
      </w:pPr>
      <w:r w:rsidRPr="009122F4">
        <w:rPr>
          <w:rFonts w:ascii="Times New Roman" w:eastAsia="Times New Roman" w:hAnsi="Times New Roman"/>
          <w:b/>
          <w:bCs/>
          <w:sz w:val="24"/>
          <w:szCs w:val="24"/>
        </w:rPr>
        <w:t>Order of constructor call for Multiple Inheritance</w:t>
      </w:r>
    </w:p>
    <w:p w:rsidR="00050DAF" w:rsidRPr="009122F4" w:rsidRDefault="00050DAF" w:rsidP="00050DAF">
      <w:pPr>
        <w:shd w:val="clear" w:color="auto" w:fill="FFFFFF"/>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For multiple inheritance order of constructor call is, the base class’s constructors are called in the order of inheritance and then the derived class’s constructor.</w:t>
      </w:r>
    </w:p>
    <w:tbl>
      <w:tblPr>
        <w:tblW w:w="9000" w:type="dxa"/>
        <w:tblCellMar>
          <w:left w:w="0" w:type="dxa"/>
          <w:right w:w="0" w:type="dxa"/>
        </w:tblCellMar>
        <w:tblLook w:val="04A0"/>
      </w:tblPr>
      <w:tblGrid>
        <w:gridCol w:w="9000"/>
      </w:tblGrid>
      <w:tr w:rsidR="00050DAF" w:rsidRPr="009122F4" w:rsidTr="00FF2F28">
        <w:tc>
          <w:tcPr>
            <w:tcW w:w="9000" w:type="dxa"/>
            <w:vAlign w:val="center"/>
            <w:hideMark/>
          </w:tcPr>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 program to show the order of constructor calls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in Multiple Inheritance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#include &lt;</w:t>
            </w:r>
            <w:proofErr w:type="spellStart"/>
            <w:r w:rsidRPr="009122F4">
              <w:rPr>
                <w:rFonts w:ascii="Times New Roman" w:eastAsia="Times New Roman" w:hAnsi="Times New Roman"/>
                <w:sz w:val="24"/>
                <w:szCs w:val="24"/>
              </w:rPr>
              <w:t>iostream</w:t>
            </w:r>
            <w:proofErr w:type="spellEnd"/>
            <w:r w:rsidRPr="009122F4">
              <w:rPr>
                <w:rFonts w:ascii="Times New Roman" w:eastAsia="Times New Roman" w:hAnsi="Times New Roman"/>
                <w:sz w:val="24"/>
                <w:szCs w:val="24"/>
              </w:rPr>
              <w:t>&gt;</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using namespace std;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first base class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class Parent1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public: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first base class's Constructor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Parent1()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roofErr w:type="spellStart"/>
            <w:r w:rsidRPr="009122F4">
              <w:rPr>
                <w:rFonts w:ascii="Times New Roman" w:eastAsia="Times New Roman" w:hAnsi="Times New Roman"/>
                <w:sz w:val="24"/>
                <w:szCs w:val="24"/>
              </w:rPr>
              <w:t>cout</w:t>
            </w:r>
            <w:proofErr w:type="spellEnd"/>
            <w:r w:rsidRPr="009122F4">
              <w:rPr>
                <w:rFonts w:ascii="Times New Roman" w:eastAsia="Times New Roman" w:hAnsi="Times New Roman"/>
                <w:sz w:val="24"/>
                <w:szCs w:val="24"/>
              </w:rPr>
              <w:t xml:space="preserve"> &lt;&lt; "Inside first base class" &lt;&lt; </w:t>
            </w:r>
            <w:proofErr w:type="spellStart"/>
            <w:r w:rsidRPr="009122F4">
              <w:rPr>
                <w:rFonts w:ascii="Times New Roman" w:eastAsia="Times New Roman" w:hAnsi="Times New Roman"/>
                <w:sz w:val="24"/>
                <w:szCs w:val="24"/>
              </w:rPr>
              <w:t>endl</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second base class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class Parent2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public: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second base class's Constructor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Parent2()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roofErr w:type="spellStart"/>
            <w:r w:rsidRPr="009122F4">
              <w:rPr>
                <w:rFonts w:ascii="Times New Roman" w:eastAsia="Times New Roman" w:hAnsi="Times New Roman"/>
                <w:sz w:val="24"/>
                <w:szCs w:val="24"/>
              </w:rPr>
              <w:t>cout</w:t>
            </w:r>
            <w:proofErr w:type="spellEnd"/>
            <w:r w:rsidRPr="009122F4">
              <w:rPr>
                <w:rFonts w:ascii="Times New Roman" w:eastAsia="Times New Roman" w:hAnsi="Times New Roman"/>
                <w:sz w:val="24"/>
                <w:szCs w:val="24"/>
              </w:rPr>
              <w:t xml:space="preserve"> &lt;&lt; "Inside second base class" &lt;&lt; </w:t>
            </w:r>
            <w:proofErr w:type="spellStart"/>
            <w:r w:rsidRPr="009122F4">
              <w:rPr>
                <w:rFonts w:ascii="Times New Roman" w:eastAsia="Times New Roman" w:hAnsi="Times New Roman"/>
                <w:sz w:val="24"/>
                <w:szCs w:val="24"/>
              </w:rPr>
              <w:t>endl</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child class inherits Parent1 and Parent2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class Child : public Parent1, public Parent2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public: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child class's Constructor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Child()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roofErr w:type="spellStart"/>
            <w:r w:rsidRPr="009122F4">
              <w:rPr>
                <w:rFonts w:ascii="Times New Roman" w:eastAsia="Times New Roman" w:hAnsi="Times New Roman"/>
                <w:sz w:val="24"/>
                <w:szCs w:val="24"/>
              </w:rPr>
              <w:t>cout</w:t>
            </w:r>
            <w:proofErr w:type="spellEnd"/>
            <w:r w:rsidRPr="009122F4">
              <w:rPr>
                <w:rFonts w:ascii="Times New Roman" w:eastAsia="Times New Roman" w:hAnsi="Times New Roman"/>
                <w:sz w:val="24"/>
                <w:szCs w:val="24"/>
              </w:rPr>
              <w:t xml:space="preserve"> &lt;&lt; "Inside child class" &lt;&lt; </w:t>
            </w:r>
            <w:proofErr w:type="spellStart"/>
            <w:r w:rsidRPr="009122F4">
              <w:rPr>
                <w:rFonts w:ascii="Times New Roman" w:eastAsia="Times New Roman" w:hAnsi="Times New Roman"/>
                <w:sz w:val="24"/>
                <w:szCs w:val="24"/>
              </w:rPr>
              <w:t>endl</w:t>
            </w:r>
            <w:proofErr w:type="spellEnd"/>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lastRenderedPageBreak/>
              <w:t xml:space="preserve">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main function </w:t>
            </w:r>
          </w:p>
          <w:p w:rsidR="00050DAF" w:rsidRPr="009122F4" w:rsidRDefault="00050DAF" w:rsidP="00FF2F28">
            <w:pPr>
              <w:spacing w:after="0" w:line="240" w:lineRule="auto"/>
              <w:rPr>
                <w:rFonts w:ascii="Times New Roman" w:eastAsia="Times New Roman" w:hAnsi="Times New Roman"/>
                <w:sz w:val="24"/>
                <w:szCs w:val="24"/>
              </w:rPr>
            </w:pPr>
            <w:proofErr w:type="spellStart"/>
            <w:r w:rsidRPr="009122F4">
              <w:rPr>
                <w:rFonts w:ascii="Times New Roman" w:eastAsia="Times New Roman" w:hAnsi="Times New Roman"/>
                <w:sz w:val="24"/>
                <w:szCs w:val="24"/>
              </w:rPr>
              <w:t>int</w:t>
            </w:r>
            <w:proofErr w:type="spellEnd"/>
            <w:r w:rsidRPr="009122F4">
              <w:rPr>
                <w:rFonts w:ascii="Times New Roman" w:eastAsia="Times New Roman" w:hAnsi="Times New Roman"/>
                <w:sz w:val="24"/>
                <w:szCs w:val="24"/>
              </w:rPr>
              <w:t xml:space="preserve"> main() {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 creating object of class Child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Child obj1;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return 0; </w:t>
            </w:r>
          </w:p>
          <w:p w:rsidR="00050DAF" w:rsidRPr="009122F4" w:rsidRDefault="00050DAF" w:rsidP="00FF2F28">
            <w:pPr>
              <w:spacing w:after="0" w:line="240" w:lineRule="auto"/>
              <w:rPr>
                <w:rFonts w:ascii="Times New Roman" w:eastAsia="Times New Roman" w:hAnsi="Times New Roman"/>
                <w:sz w:val="24"/>
                <w:szCs w:val="24"/>
              </w:rPr>
            </w:pPr>
            <w:r w:rsidRPr="009122F4">
              <w:rPr>
                <w:rFonts w:ascii="Times New Roman" w:eastAsia="Times New Roman" w:hAnsi="Times New Roman"/>
                <w:sz w:val="24"/>
                <w:szCs w:val="24"/>
              </w:rPr>
              <w:t xml:space="preserve">}  </w:t>
            </w:r>
          </w:p>
        </w:tc>
      </w:tr>
    </w:tbl>
    <w:p w:rsidR="00050DAF" w:rsidRPr="009122F4" w:rsidRDefault="00050DAF" w:rsidP="00050DAF">
      <w:pPr>
        <w:shd w:val="clear" w:color="auto" w:fill="FFFFFF"/>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lastRenderedPageBreak/>
        <w:t>Output:</w:t>
      </w:r>
    </w:p>
    <w:p w:rsidR="00050DAF" w:rsidRPr="009122F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Inside first base class</w:t>
      </w:r>
    </w:p>
    <w:p w:rsidR="00050DAF" w:rsidRPr="009122F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Inside second base class</w:t>
      </w:r>
    </w:p>
    <w:p w:rsidR="00050DAF" w:rsidRPr="009122F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9122F4">
        <w:rPr>
          <w:rFonts w:ascii="Times New Roman" w:eastAsia="Times New Roman" w:hAnsi="Times New Roman"/>
          <w:sz w:val="24"/>
          <w:szCs w:val="24"/>
        </w:rPr>
        <w:t>Inside child class</w:t>
      </w:r>
    </w:p>
    <w:p w:rsidR="00050DAF" w:rsidRPr="009122F4" w:rsidRDefault="00050DAF" w:rsidP="00050DAF">
      <w:pPr>
        <w:pStyle w:val="NormalWeb"/>
        <w:shd w:val="clear" w:color="auto" w:fill="FFFFFF"/>
        <w:spacing w:before="0" w:beforeAutospacing="0" w:after="0" w:afterAutospacing="0"/>
        <w:textAlignment w:val="baseline"/>
      </w:pPr>
    </w:p>
    <w:p w:rsidR="00050DAF" w:rsidRDefault="00050DAF" w:rsidP="00050DAF">
      <w:pPr>
        <w:spacing w:after="0"/>
        <w:rPr>
          <w:rFonts w:ascii="Times New Roman" w:hAnsi="Times New Roman"/>
          <w:b/>
          <w:sz w:val="24"/>
          <w:szCs w:val="24"/>
        </w:rPr>
      </w:pPr>
    </w:p>
    <w:p w:rsidR="00050DAF" w:rsidRDefault="00050DAF" w:rsidP="00050DAF">
      <w:pPr>
        <w:spacing w:after="0"/>
        <w:rPr>
          <w:rFonts w:ascii="Times New Roman" w:hAnsi="Times New Roman"/>
          <w:b/>
          <w:sz w:val="24"/>
          <w:szCs w:val="24"/>
        </w:rPr>
      </w:pPr>
      <w:r>
        <w:rPr>
          <w:rFonts w:ascii="Times New Roman" w:hAnsi="Times New Roman"/>
          <w:b/>
          <w:sz w:val="24"/>
          <w:szCs w:val="24"/>
        </w:rPr>
        <w:t>Containership and Inheritance</w:t>
      </w:r>
    </w:p>
    <w:p w:rsidR="00050DAF" w:rsidRPr="007510F7" w:rsidRDefault="00050DAF" w:rsidP="00050DAF">
      <w:pPr>
        <w:spacing w:after="0"/>
        <w:rPr>
          <w:rFonts w:ascii="Times New Roman" w:hAnsi="Times New Roman"/>
          <w:color w:val="222222"/>
          <w:sz w:val="24"/>
          <w:szCs w:val="24"/>
          <w:shd w:val="clear" w:color="auto" w:fill="FFFFFF"/>
        </w:rPr>
      </w:pPr>
      <w:r w:rsidRPr="007510F7">
        <w:rPr>
          <w:rFonts w:ascii="Times New Roman" w:hAnsi="Times New Roman"/>
          <w:color w:val="222222"/>
          <w:sz w:val="24"/>
          <w:szCs w:val="24"/>
          <w:shd w:val="clear" w:color="auto" w:fill="FFFFFF"/>
        </w:rPr>
        <w:t>The main difference between </w:t>
      </w:r>
      <w:r w:rsidRPr="007510F7">
        <w:rPr>
          <w:rFonts w:ascii="Times New Roman" w:hAnsi="Times New Roman"/>
          <w:b/>
          <w:bCs/>
          <w:color w:val="222222"/>
          <w:sz w:val="24"/>
          <w:szCs w:val="24"/>
          <w:shd w:val="clear" w:color="auto" w:fill="FFFFFF"/>
        </w:rPr>
        <w:t>inheritance</w:t>
      </w:r>
      <w:r w:rsidRPr="007510F7">
        <w:rPr>
          <w:rFonts w:ascii="Times New Roman" w:hAnsi="Times New Roman"/>
          <w:color w:val="222222"/>
          <w:sz w:val="24"/>
          <w:szCs w:val="24"/>
          <w:shd w:val="clear" w:color="auto" w:fill="FFFFFF"/>
        </w:rPr>
        <w:t> and </w:t>
      </w:r>
      <w:r w:rsidRPr="007510F7">
        <w:rPr>
          <w:rFonts w:ascii="Times New Roman" w:hAnsi="Times New Roman"/>
          <w:b/>
          <w:bCs/>
          <w:color w:val="222222"/>
          <w:sz w:val="24"/>
          <w:szCs w:val="24"/>
          <w:shd w:val="clear" w:color="auto" w:fill="FFFFFF"/>
        </w:rPr>
        <w:t>containership</w:t>
      </w:r>
      <w:r w:rsidRPr="007510F7">
        <w:rPr>
          <w:rFonts w:ascii="Times New Roman" w:hAnsi="Times New Roman"/>
          <w:color w:val="222222"/>
          <w:sz w:val="24"/>
          <w:szCs w:val="24"/>
          <w:shd w:val="clear" w:color="auto" w:fill="FFFFFF"/>
        </w:rPr>
        <w:t> is that </w:t>
      </w:r>
      <w:r w:rsidRPr="007510F7">
        <w:rPr>
          <w:rFonts w:ascii="Times New Roman" w:hAnsi="Times New Roman"/>
          <w:b/>
          <w:bCs/>
          <w:color w:val="222222"/>
          <w:sz w:val="24"/>
          <w:szCs w:val="24"/>
          <w:shd w:val="clear" w:color="auto" w:fill="FFFFFF"/>
        </w:rPr>
        <w:t>inheritance</w:t>
      </w:r>
      <w:r w:rsidRPr="007510F7">
        <w:rPr>
          <w:rFonts w:ascii="Times New Roman" w:hAnsi="Times New Roman"/>
          <w:color w:val="222222"/>
          <w:sz w:val="24"/>
          <w:szCs w:val="24"/>
          <w:shd w:val="clear" w:color="auto" w:fill="FFFFFF"/>
        </w:rPr>
        <w:t> allows using properties and methods of an existing class in the new class while </w:t>
      </w:r>
      <w:r w:rsidRPr="007510F7">
        <w:rPr>
          <w:rFonts w:ascii="Times New Roman" w:hAnsi="Times New Roman"/>
          <w:b/>
          <w:bCs/>
          <w:color w:val="222222"/>
          <w:sz w:val="24"/>
          <w:szCs w:val="24"/>
          <w:shd w:val="clear" w:color="auto" w:fill="FFFFFF"/>
        </w:rPr>
        <w:t>containership</w:t>
      </w:r>
      <w:r w:rsidRPr="007510F7">
        <w:rPr>
          <w:rFonts w:ascii="Times New Roman" w:hAnsi="Times New Roman"/>
          <w:color w:val="222222"/>
          <w:sz w:val="24"/>
          <w:szCs w:val="24"/>
          <w:shd w:val="clear" w:color="auto" w:fill="FFFFFF"/>
        </w:rPr>
        <w:t> is another name for composition that describes the ownership between the associated objects.</w:t>
      </w:r>
    </w:p>
    <w:p w:rsidR="00050DAF" w:rsidRPr="007510F7" w:rsidRDefault="00050DAF" w:rsidP="00050DAF">
      <w:pPr>
        <w:pStyle w:val="NormalWeb"/>
        <w:shd w:val="clear" w:color="auto" w:fill="FFFFFF"/>
        <w:spacing w:before="0" w:beforeAutospacing="0" w:after="0" w:afterAutospacing="0"/>
        <w:textAlignment w:val="baseline"/>
      </w:pPr>
      <w:r w:rsidRPr="007510F7">
        <w:t>We can create an object of one class into another and that object will be a member of the class. This type of relationship between classes is known as </w:t>
      </w:r>
      <w:r w:rsidRPr="007510F7">
        <w:rPr>
          <w:b/>
          <w:bCs/>
          <w:bdr w:val="none" w:sz="0" w:space="0" w:color="auto" w:frame="1"/>
        </w:rPr>
        <w:t>containership</w:t>
      </w:r>
      <w:r w:rsidRPr="007510F7">
        <w:t> or </w:t>
      </w:r>
      <w:proofErr w:type="spellStart"/>
      <w:r w:rsidRPr="007510F7">
        <w:rPr>
          <w:b/>
          <w:bCs/>
          <w:bdr w:val="none" w:sz="0" w:space="0" w:color="auto" w:frame="1"/>
        </w:rPr>
        <w:t>has_a</w:t>
      </w:r>
      <w:proofErr w:type="spellEnd"/>
      <w:r w:rsidRPr="007510F7">
        <w:t> relationship as one class contain the object of another class. And the class which contains the object and members of another class in this kind of relationship is called a </w:t>
      </w:r>
      <w:r w:rsidRPr="007510F7">
        <w:rPr>
          <w:b/>
          <w:bCs/>
          <w:bdr w:val="none" w:sz="0" w:space="0" w:color="auto" w:frame="1"/>
        </w:rPr>
        <w:t>container class</w:t>
      </w:r>
      <w:r w:rsidRPr="007510F7">
        <w:t>.</w:t>
      </w:r>
      <w:r w:rsidRPr="007510F7">
        <w:br/>
      </w:r>
      <w:r w:rsidRPr="007510F7">
        <w:rPr>
          <w:b/>
          <w:bCs/>
          <w:bdr w:val="none" w:sz="0" w:space="0" w:color="auto" w:frame="1"/>
        </w:rPr>
        <w:t>The object that is part of another object is called contained object, whereas object that contains another object as its part or attribute is called container object.</w:t>
      </w:r>
    </w:p>
    <w:p w:rsidR="00050DAF" w:rsidRPr="007510F7" w:rsidRDefault="00050DAF" w:rsidP="00050DAF">
      <w:pPr>
        <w:pStyle w:val="NormalWeb"/>
        <w:shd w:val="clear" w:color="auto" w:fill="FFFFFF"/>
        <w:spacing w:before="0" w:beforeAutospacing="0" w:after="0" w:afterAutospacing="0"/>
        <w:textAlignment w:val="baseline"/>
        <w:rPr>
          <w:i/>
        </w:rPr>
      </w:pPr>
      <w:r w:rsidRPr="007510F7">
        <w:rPr>
          <w:rStyle w:val="Strong"/>
          <w:i/>
          <w:bdr w:val="none" w:sz="0" w:space="0" w:color="auto" w:frame="1"/>
        </w:rPr>
        <w:t>Difference between containership and inheritance</w:t>
      </w:r>
    </w:p>
    <w:p w:rsidR="00050DAF" w:rsidRPr="007510F7" w:rsidRDefault="00050DAF" w:rsidP="00050DAF">
      <w:pPr>
        <w:pStyle w:val="NormalWeb"/>
        <w:shd w:val="clear" w:color="auto" w:fill="FFFFFF"/>
        <w:spacing w:before="0" w:beforeAutospacing="0" w:after="0" w:afterAutospacing="0"/>
        <w:textAlignment w:val="baseline"/>
      </w:pPr>
      <w:r w:rsidRPr="007510F7">
        <w:rPr>
          <w:b/>
          <w:bCs/>
          <w:bdr w:val="none" w:sz="0" w:space="0" w:color="auto" w:frame="1"/>
        </w:rPr>
        <w:t>Containership</w:t>
      </w:r>
      <w:r w:rsidRPr="007510F7">
        <w:br/>
        <w:t>-&gt; When features of existing class are wanted inside your new class, but, not its interface</w:t>
      </w:r>
      <w:r w:rsidRPr="007510F7">
        <w:br/>
        <w:t xml:space="preserve">for </w:t>
      </w:r>
      <w:proofErr w:type="spellStart"/>
      <w:r w:rsidRPr="007510F7">
        <w:t>eg</w:t>
      </w:r>
      <w:proofErr w:type="spellEnd"/>
      <w:r w:rsidRPr="007510F7">
        <w:t>-&gt;</w:t>
      </w:r>
      <w:r w:rsidRPr="007510F7">
        <w:br/>
        <w:t>1)computer system has a hard disk</w:t>
      </w:r>
      <w:r w:rsidRPr="007510F7">
        <w:br/>
        <w:t>2)car has an Engine, chassis, steering wheels.</w:t>
      </w:r>
    </w:p>
    <w:p w:rsidR="00050DAF" w:rsidRDefault="00050DAF" w:rsidP="00050DAF">
      <w:pPr>
        <w:spacing w:after="0"/>
        <w:rPr>
          <w:rFonts w:ascii="Times New Roman" w:hAnsi="Times New Roman"/>
          <w:b/>
          <w:sz w:val="24"/>
          <w:szCs w:val="24"/>
        </w:rPr>
      </w:pPr>
    </w:p>
    <w:p w:rsidR="00050DAF" w:rsidRPr="00BB375C" w:rsidRDefault="00050DAF" w:rsidP="00050DAF">
      <w:pPr>
        <w:pStyle w:val="NormalWeb"/>
        <w:shd w:val="clear" w:color="auto" w:fill="FFFFFF"/>
        <w:spacing w:before="0" w:beforeAutospacing="0" w:after="0" w:afterAutospacing="0"/>
        <w:textAlignment w:val="baseline"/>
      </w:pPr>
      <w:r w:rsidRPr="00BB375C">
        <w:rPr>
          <w:b/>
          <w:bCs/>
          <w:bdr w:val="none" w:sz="0" w:space="0" w:color="auto" w:frame="1"/>
        </w:rPr>
        <w:t>Inheritance</w:t>
      </w:r>
      <w:r w:rsidRPr="00BB375C">
        <w:br/>
        <w:t>-&gt; When you want to force the new type to be the same type as the base class.</w:t>
      </w:r>
      <w:r w:rsidRPr="00BB375C">
        <w:br/>
        <w:t xml:space="preserve">for </w:t>
      </w:r>
      <w:proofErr w:type="spellStart"/>
      <w:r w:rsidRPr="00BB375C">
        <w:t>eg</w:t>
      </w:r>
      <w:proofErr w:type="spellEnd"/>
      <w:r w:rsidRPr="00BB375C">
        <w:t>-&gt;</w:t>
      </w:r>
      <w:r w:rsidRPr="00BB375C">
        <w:br/>
        <w:t>1)computer system is an electronic device</w:t>
      </w:r>
      <w:r w:rsidRPr="00BB375C">
        <w:br/>
        <w:t>2)Car is a vehicle</w:t>
      </w:r>
    </w:p>
    <w:p w:rsidR="00050DAF" w:rsidRDefault="00050DAF" w:rsidP="00050DAF">
      <w:pPr>
        <w:pStyle w:val="NormalWeb"/>
        <w:shd w:val="clear" w:color="auto" w:fill="FFFFFF"/>
        <w:spacing w:before="0" w:beforeAutospacing="0" w:after="150" w:afterAutospacing="0"/>
        <w:jc w:val="center"/>
        <w:textAlignment w:val="baseline"/>
        <w:rPr>
          <w:rFonts w:ascii="Arial" w:hAnsi="Arial" w:cs="Arial"/>
        </w:rPr>
      </w:pPr>
      <w:r>
        <w:rPr>
          <w:rFonts w:ascii="Arial" w:hAnsi="Arial" w:cs="Arial"/>
          <w:noProof/>
          <w:lang w:val="en-IN" w:eastAsia="en-IN"/>
        </w:rPr>
        <w:lastRenderedPageBreak/>
        <w:drawing>
          <wp:inline distT="0" distB="0" distL="0" distR="0">
            <wp:extent cx="5705475" cy="2305050"/>
            <wp:effectExtent l="19050" t="0" r="9525" b="0"/>
            <wp:docPr id="26" name="Picture 26" descr="Untitled-drawi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drawing-211"/>
                    <pic:cNvPicPr>
                      <a:picLocks noChangeAspect="1" noChangeArrowheads="1"/>
                    </pic:cNvPicPr>
                  </pic:nvPicPr>
                  <pic:blipFill>
                    <a:blip r:embed="rId13"/>
                    <a:srcRect/>
                    <a:stretch>
                      <a:fillRect/>
                    </a:stretch>
                  </pic:blipFill>
                  <pic:spPr bwMode="auto">
                    <a:xfrm>
                      <a:off x="0" y="0"/>
                      <a:ext cx="5705475" cy="2305050"/>
                    </a:xfrm>
                    <a:prstGeom prst="rect">
                      <a:avLst/>
                    </a:prstGeom>
                    <a:noFill/>
                    <a:ln w="9525">
                      <a:noFill/>
                      <a:miter lim="800000"/>
                      <a:headEnd/>
                      <a:tailEnd/>
                    </a:ln>
                  </pic:spPr>
                </pic:pic>
              </a:graphicData>
            </a:graphic>
          </wp:inline>
        </w:drawing>
      </w:r>
    </w:p>
    <w:p w:rsidR="00050DAF" w:rsidRPr="00BB375C" w:rsidRDefault="00050DAF" w:rsidP="00050DAF">
      <w:pPr>
        <w:pStyle w:val="NormalWeb"/>
        <w:shd w:val="clear" w:color="auto" w:fill="FFFFFF"/>
        <w:spacing w:before="0" w:beforeAutospacing="0" w:after="0" w:afterAutospacing="0"/>
        <w:textAlignment w:val="baseline"/>
      </w:pPr>
      <w:r w:rsidRPr="00BB375C">
        <w:t>Employees can be of Different types as can be seen above. It can be a developer, an HR manager, a sales executive, and so on. Each one of them belongs to Different problem domain but the basic Characteristics of an employee are common to all.</w:t>
      </w:r>
    </w:p>
    <w:p w:rsidR="00050DAF" w:rsidRPr="00BB375C" w:rsidRDefault="00050DAF" w:rsidP="00050DAF">
      <w:pPr>
        <w:pStyle w:val="NormalWeb"/>
        <w:shd w:val="clear" w:color="auto" w:fill="FFFFFF"/>
        <w:spacing w:before="0" w:beforeAutospacing="0" w:after="0" w:afterAutospacing="0"/>
        <w:textAlignment w:val="baseline"/>
      </w:pPr>
      <w:r w:rsidRPr="00BB375C">
        <w:rPr>
          <w:b/>
          <w:bCs/>
          <w:bdr w:val="none" w:sz="0" w:space="0" w:color="auto" w:frame="1"/>
        </w:rPr>
        <w:t>Syntax for Containership:</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Class that is to be contained</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class first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Container class</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class second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 creating object of first</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first f;</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 xml:space="preserve">    .</w:t>
      </w:r>
    </w:p>
    <w:p w:rsidR="00050DAF" w:rsidRPr="00BB375C" w:rsidRDefault="00050DAF" w:rsidP="00050DAF">
      <w:pPr>
        <w:pStyle w:val="HTMLPreformatted"/>
        <w:shd w:val="clear" w:color="auto" w:fill="E0E0E0"/>
        <w:textAlignment w:val="baseline"/>
        <w:rPr>
          <w:rFonts w:ascii="Times New Roman" w:hAnsi="Times New Roman" w:cs="Times New Roman"/>
          <w:sz w:val="24"/>
          <w:szCs w:val="24"/>
        </w:rPr>
      </w:pPr>
      <w:r w:rsidRPr="00BB375C">
        <w:rPr>
          <w:rFonts w:ascii="Times New Roman" w:hAnsi="Times New Roman" w:cs="Times New Roman"/>
          <w:sz w:val="24"/>
          <w:szCs w:val="24"/>
        </w:rPr>
        <w:t>};</w:t>
      </w:r>
    </w:p>
    <w:p w:rsidR="00050DAF" w:rsidRDefault="00050DAF" w:rsidP="00050DAF">
      <w:pPr>
        <w:spacing w:after="0"/>
        <w:rPr>
          <w:rFonts w:ascii="Times New Roman" w:hAnsi="Times New Roman"/>
          <w:b/>
          <w:sz w:val="24"/>
          <w:szCs w:val="24"/>
        </w:rPr>
      </w:pPr>
    </w:p>
    <w:p w:rsidR="00050DAF" w:rsidRPr="00BB375C"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Below examples explain the Containership in C++ in a better way.</w:t>
      </w:r>
    </w:p>
    <w:p w:rsidR="00050DAF" w:rsidRPr="00BB375C"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B375C">
        <w:rPr>
          <w:rFonts w:ascii="Times New Roman" w:eastAsia="Times New Roman" w:hAnsi="Times New Roman"/>
          <w:b/>
          <w:bCs/>
          <w:color w:val="000000"/>
          <w:sz w:val="24"/>
          <w:szCs w:val="24"/>
          <w:bdr w:val="none" w:sz="0" w:space="0" w:color="auto" w:frame="1"/>
        </w:rPr>
        <w:t>Example 1:</w:t>
      </w:r>
    </w:p>
    <w:tbl>
      <w:tblPr>
        <w:tblW w:w="9000" w:type="dxa"/>
        <w:tblCellMar>
          <w:left w:w="0" w:type="dxa"/>
          <w:right w:w="0" w:type="dxa"/>
        </w:tblCellMar>
        <w:tblLook w:val="04A0"/>
      </w:tblPr>
      <w:tblGrid>
        <w:gridCol w:w="9000"/>
      </w:tblGrid>
      <w:tr w:rsidR="00050DAF" w:rsidRPr="00BB375C" w:rsidTr="00FF2F28">
        <w:tc>
          <w:tcPr>
            <w:tcW w:w="9000" w:type="dxa"/>
            <w:vAlign w:val="center"/>
            <w:hideMark/>
          </w:tcPr>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CPP program to illustrate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concept of Containership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#include &lt;</w:t>
            </w:r>
            <w:proofErr w:type="spellStart"/>
            <w:r w:rsidRPr="00BB375C">
              <w:rPr>
                <w:rFonts w:ascii="Times New Roman" w:eastAsia="Times New Roman" w:hAnsi="Times New Roman"/>
                <w:color w:val="000000"/>
                <w:sz w:val="24"/>
                <w:szCs w:val="24"/>
              </w:rPr>
              <w:t>iostream</w:t>
            </w:r>
            <w:proofErr w:type="spellEnd"/>
            <w:r w:rsidRPr="00BB375C">
              <w:rPr>
                <w:rFonts w:ascii="Times New Roman" w:eastAsia="Times New Roman" w:hAnsi="Times New Roman"/>
                <w:color w:val="000000"/>
                <w:sz w:val="24"/>
                <w:szCs w:val="24"/>
              </w:rPr>
              <w:t>&gt;</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using namespace std;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first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void </w:t>
            </w:r>
            <w:proofErr w:type="spellStart"/>
            <w:r w:rsidRPr="00BB375C">
              <w:rPr>
                <w:rFonts w:ascii="Times New Roman" w:eastAsia="Times New Roman" w:hAnsi="Times New Roman"/>
                <w:color w:val="000000"/>
                <w:sz w:val="24"/>
                <w:szCs w:val="24"/>
              </w:rPr>
              <w:t>showf</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"Hello from first class\n";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Container class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lastRenderedPageBreak/>
              <w:t xml:space="preserve">class second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creating object of first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first f;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constructor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calling function of first class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f.showf</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main()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creating object of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tc>
      </w:tr>
    </w:tbl>
    <w:p w:rsidR="00050DAF" w:rsidRPr="00BB375C"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BB375C">
        <w:rPr>
          <w:rFonts w:ascii="Times New Roman" w:eastAsia="Times New Roman" w:hAnsi="Times New Roman"/>
          <w:b/>
          <w:bCs/>
          <w:color w:val="000000"/>
          <w:sz w:val="24"/>
          <w:szCs w:val="24"/>
          <w:bdr w:val="none" w:sz="0" w:space="0" w:color="auto" w:frame="1"/>
        </w:rPr>
        <w:lastRenderedPageBreak/>
        <w:t>Output:</w:t>
      </w:r>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Hello from first class</w:t>
      </w:r>
    </w:p>
    <w:p w:rsidR="00050DAF" w:rsidRPr="00BB375C"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proofErr w:type="spellStart"/>
      <w:r w:rsidRPr="00BB375C">
        <w:rPr>
          <w:rFonts w:ascii="Times New Roman" w:eastAsia="Times New Roman" w:hAnsi="Times New Roman"/>
          <w:b/>
          <w:bCs/>
          <w:color w:val="000000"/>
          <w:sz w:val="24"/>
          <w:szCs w:val="24"/>
        </w:rPr>
        <w:t>Explanation:</w:t>
      </w:r>
      <w:r w:rsidRPr="00BB375C">
        <w:rPr>
          <w:rFonts w:ascii="Times New Roman" w:eastAsia="Times New Roman" w:hAnsi="Times New Roman"/>
          <w:color w:val="000000"/>
          <w:sz w:val="24"/>
          <w:szCs w:val="24"/>
        </w:rPr>
        <w:t>In</w:t>
      </w:r>
      <w:proofErr w:type="spellEnd"/>
      <w:r w:rsidRPr="00BB375C">
        <w:rPr>
          <w:rFonts w:ascii="Times New Roman" w:eastAsia="Times New Roman" w:hAnsi="Times New Roman"/>
          <w:color w:val="000000"/>
          <w:sz w:val="24"/>
          <w:szCs w:val="24"/>
        </w:rPr>
        <w:t xml:space="preserve"> the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we have an object of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This is another type of inheritance we are witnessing. This type of inheritance is known as </w:t>
      </w:r>
      <w:proofErr w:type="spellStart"/>
      <w:r w:rsidRPr="00BB375C">
        <w:rPr>
          <w:rFonts w:ascii="Times New Roman" w:eastAsia="Times New Roman" w:hAnsi="Times New Roman"/>
          <w:b/>
          <w:bCs/>
          <w:color w:val="000000"/>
          <w:sz w:val="24"/>
          <w:szCs w:val="24"/>
          <w:bdr w:val="none" w:sz="0" w:space="0" w:color="auto" w:frame="1"/>
        </w:rPr>
        <w:t>has_a</w:t>
      </w:r>
      <w:proofErr w:type="spellEnd"/>
      <w:r w:rsidRPr="00BB375C">
        <w:rPr>
          <w:rFonts w:ascii="Times New Roman" w:eastAsia="Times New Roman" w:hAnsi="Times New Roman"/>
          <w:color w:val="000000"/>
          <w:sz w:val="24"/>
          <w:szCs w:val="24"/>
        </w:rPr>
        <w:t> relationship as we say that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has an object of first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as its member. From the object f we call the function of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w:t>
      </w:r>
    </w:p>
    <w:p w:rsidR="00050DAF" w:rsidRDefault="00050DAF" w:rsidP="00050DAF">
      <w:pPr>
        <w:shd w:val="clear" w:color="auto" w:fill="FFFFFF"/>
        <w:spacing w:after="0" w:line="240" w:lineRule="auto"/>
        <w:textAlignment w:val="baseline"/>
        <w:rPr>
          <w:rFonts w:ascii="Times New Roman" w:eastAsia="Times New Roman" w:hAnsi="Times New Roman"/>
          <w:b/>
          <w:bCs/>
          <w:color w:val="000000"/>
          <w:sz w:val="24"/>
          <w:szCs w:val="24"/>
          <w:bdr w:val="none" w:sz="0" w:space="0" w:color="auto" w:frame="1"/>
        </w:rPr>
      </w:pPr>
    </w:p>
    <w:p w:rsidR="00050DAF" w:rsidRPr="00BB375C"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B375C">
        <w:rPr>
          <w:rFonts w:ascii="Times New Roman" w:eastAsia="Times New Roman" w:hAnsi="Times New Roman"/>
          <w:b/>
          <w:bCs/>
          <w:color w:val="000000"/>
          <w:sz w:val="24"/>
          <w:szCs w:val="24"/>
          <w:bdr w:val="none" w:sz="0" w:space="0" w:color="auto" w:frame="1"/>
        </w:rPr>
        <w:t>Example 2:</w:t>
      </w:r>
    </w:p>
    <w:tbl>
      <w:tblPr>
        <w:tblW w:w="9000" w:type="dxa"/>
        <w:tblCellMar>
          <w:left w:w="0" w:type="dxa"/>
          <w:right w:w="0" w:type="dxa"/>
        </w:tblCellMar>
        <w:tblLook w:val="04A0"/>
      </w:tblPr>
      <w:tblGrid>
        <w:gridCol w:w="9000"/>
      </w:tblGrid>
      <w:tr w:rsidR="00050DAF" w:rsidRPr="00BB375C" w:rsidTr="00FF2F28">
        <w:tc>
          <w:tcPr>
            <w:tcW w:w="9000" w:type="dxa"/>
            <w:vAlign w:val="center"/>
            <w:hideMark/>
          </w:tcPr>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#include &lt;</w:t>
            </w:r>
            <w:proofErr w:type="spellStart"/>
            <w:r w:rsidRPr="00BB375C">
              <w:rPr>
                <w:rFonts w:ascii="Times New Roman" w:eastAsia="Times New Roman" w:hAnsi="Times New Roman"/>
                <w:color w:val="000000"/>
                <w:sz w:val="24"/>
                <w:szCs w:val="24"/>
              </w:rPr>
              <w:t>iostream</w:t>
            </w:r>
            <w:proofErr w:type="spellEnd"/>
            <w:r w:rsidRPr="00BB375C">
              <w:rPr>
                <w:rFonts w:ascii="Times New Roman" w:eastAsia="Times New Roman" w:hAnsi="Times New Roman"/>
                <w:color w:val="000000"/>
                <w:sz w:val="24"/>
                <w:szCs w:val="24"/>
              </w:rPr>
              <w:t>&gt;</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using namespace std;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first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first()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"Hello from first class\n";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Container class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second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creating object of first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first f;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constructor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"Hello from second class\n";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proofErr w:type="spellStart"/>
            <w:r w:rsidRPr="00BB375C">
              <w:rPr>
                <w:rFonts w:ascii="Times New Roman" w:eastAsia="Times New Roman" w:hAnsi="Times New Roman"/>
                <w:color w:val="000000"/>
                <w:sz w:val="24"/>
                <w:szCs w:val="24"/>
              </w:rPr>
              <w:lastRenderedPageBreak/>
              <w:t>int</w:t>
            </w:r>
            <w:proofErr w:type="spellEnd"/>
            <w:r w:rsidRPr="00BB375C">
              <w:rPr>
                <w:rFonts w:ascii="Times New Roman" w:eastAsia="Times New Roman" w:hAnsi="Times New Roman"/>
                <w:color w:val="000000"/>
                <w:sz w:val="24"/>
                <w:szCs w:val="24"/>
              </w:rPr>
              <w:t xml:space="preserve"> main()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creating object of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tc>
      </w:tr>
    </w:tbl>
    <w:p w:rsidR="00050DAF" w:rsidRPr="00BB375C" w:rsidRDefault="00050DAF" w:rsidP="00050DAF">
      <w:pPr>
        <w:shd w:val="clear" w:color="auto" w:fill="FFFFFF"/>
        <w:spacing w:after="0" w:line="240" w:lineRule="auto"/>
        <w:jc w:val="both"/>
        <w:textAlignment w:val="baseline"/>
        <w:rPr>
          <w:ins w:id="0" w:author="Unknown"/>
          <w:rFonts w:ascii="Times New Roman" w:eastAsia="Times New Roman" w:hAnsi="Times New Roman"/>
          <w:color w:val="000000"/>
          <w:sz w:val="24"/>
          <w:szCs w:val="24"/>
        </w:rPr>
      </w:pPr>
      <w:ins w:id="1" w:author="Unknown">
        <w:r w:rsidRPr="00BB375C">
          <w:rPr>
            <w:rFonts w:ascii="Times New Roman" w:eastAsia="Times New Roman" w:hAnsi="Times New Roman"/>
            <w:b/>
            <w:bCs/>
            <w:color w:val="000000"/>
            <w:sz w:val="24"/>
            <w:szCs w:val="24"/>
            <w:bdr w:val="none" w:sz="0" w:space="0" w:color="auto" w:frame="1"/>
          </w:rPr>
          <w:lastRenderedPageBreak/>
          <w:t>Output</w:t>
        </w:r>
      </w:ins>
      <w:r w:rsidRPr="00BB375C">
        <w:rPr>
          <w:rFonts w:ascii="Times New Roman" w:eastAsia="Times New Roman" w:hAnsi="Times New Roman"/>
          <w:b/>
          <w:bCs/>
          <w:color w:val="000000"/>
          <w:sz w:val="24"/>
          <w:szCs w:val="24"/>
          <w:bdr w:val="none" w:sz="0" w:space="0" w:color="auto" w:frame="1"/>
        </w:rPr>
        <w:t>:</w:t>
      </w:r>
      <w:ins w:id="2" w:author="Unknown">
        <w:r w:rsidRPr="00BB375C">
          <w:rPr>
            <w:rFonts w:ascii="Times New Roman" w:eastAsia="Times New Roman" w:hAnsi="Times New Roman"/>
            <w:color w:val="000000"/>
            <w:sz w:val="24"/>
            <w:szCs w:val="24"/>
          </w:rPr>
          <w:br/>
          <w:t>Hello from first class</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 w:author="Unknown"/>
          <w:rFonts w:ascii="Times New Roman" w:eastAsia="Times New Roman" w:hAnsi="Times New Roman"/>
          <w:color w:val="000000"/>
          <w:sz w:val="24"/>
          <w:szCs w:val="24"/>
        </w:rPr>
      </w:pPr>
      <w:ins w:id="4" w:author="Unknown">
        <w:r w:rsidRPr="00BB375C">
          <w:rPr>
            <w:rFonts w:ascii="Times New Roman" w:eastAsia="Times New Roman" w:hAnsi="Times New Roman"/>
            <w:color w:val="000000"/>
            <w:sz w:val="24"/>
            <w:szCs w:val="24"/>
          </w:rPr>
          <w:t>Hello from second class</w:t>
        </w:r>
      </w:ins>
    </w:p>
    <w:p w:rsidR="00050DAF" w:rsidRPr="00BB375C"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proofErr w:type="spellStart"/>
      <w:ins w:id="5" w:author="Unknown">
        <w:r w:rsidRPr="00BB375C">
          <w:rPr>
            <w:rFonts w:ascii="Times New Roman" w:eastAsia="Times New Roman" w:hAnsi="Times New Roman"/>
            <w:b/>
            <w:bCs/>
            <w:color w:val="000000"/>
            <w:sz w:val="24"/>
            <w:szCs w:val="24"/>
          </w:rPr>
          <w:t>Explanation:</w:t>
        </w:r>
        <w:r w:rsidRPr="00BB375C">
          <w:rPr>
            <w:rFonts w:ascii="Times New Roman" w:eastAsia="Times New Roman" w:hAnsi="Times New Roman"/>
            <w:color w:val="000000"/>
            <w:sz w:val="24"/>
            <w:szCs w:val="24"/>
          </w:rPr>
          <w:t>In</w:t>
        </w:r>
        <w:proofErr w:type="spellEnd"/>
        <w:r w:rsidRPr="00BB375C">
          <w:rPr>
            <w:rFonts w:ascii="Times New Roman" w:eastAsia="Times New Roman" w:hAnsi="Times New Roman"/>
            <w:color w:val="000000"/>
            <w:sz w:val="24"/>
            <w:szCs w:val="24"/>
          </w:rPr>
          <w:t xml:space="preserve"> this program we have not inherited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into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but as we are having an object of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as a member of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So when default constructor of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is called, due to presence of object </w:t>
        </w:r>
        <w:r w:rsidRPr="00BB375C">
          <w:rPr>
            <w:rFonts w:ascii="Times New Roman" w:eastAsia="Times New Roman" w:hAnsi="Times New Roman"/>
            <w:b/>
            <w:bCs/>
            <w:color w:val="000000"/>
            <w:sz w:val="24"/>
            <w:szCs w:val="24"/>
            <w:bdr w:val="none" w:sz="0" w:space="0" w:color="auto" w:frame="1"/>
          </w:rPr>
          <w:t>f</w:t>
        </w:r>
        <w:r w:rsidRPr="00BB375C">
          <w:rPr>
            <w:rFonts w:ascii="Times New Roman" w:eastAsia="Times New Roman" w:hAnsi="Times New Roman"/>
            <w:color w:val="000000"/>
            <w:sz w:val="24"/>
            <w:szCs w:val="24"/>
          </w:rPr>
          <w:t> of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class in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default constructor of class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is called first and then default constructor of class </w:t>
        </w:r>
        <w:r w:rsidRPr="00BB375C">
          <w:rPr>
            <w:rFonts w:ascii="Times New Roman" w:eastAsia="Times New Roman" w:hAnsi="Times New Roman"/>
            <w:b/>
            <w:bCs/>
            <w:color w:val="000000"/>
            <w:sz w:val="24"/>
            <w:szCs w:val="24"/>
            <w:bdr w:val="none" w:sz="0" w:space="0" w:color="auto" w:frame="1"/>
          </w:rPr>
          <w:t>second</w:t>
        </w:r>
        <w:r w:rsidRPr="00BB375C">
          <w:rPr>
            <w:rFonts w:ascii="Times New Roman" w:eastAsia="Times New Roman" w:hAnsi="Times New Roman"/>
            <w:color w:val="000000"/>
            <w:sz w:val="24"/>
            <w:szCs w:val="24"/>
          </w:rPr>
          <w:t> is called .</w:t>
        </w:r>
      </w:ins>
    </w:p>
    <w:p w:rsidR="00050DAF" w:rsidRPr="00BB375C" w:rsidRDefault="00050DAF" w:rsidP="00050DAF">
      <w:pPr>
        <w:shd w:val="clear" w:color="auto" w:fill="FFFFFF"/>
        <w:spacing w:after="0" w:line="240" w:lineRule="auto"/>
        <w:textAlignment w:val="baseline"/>
        <w:rPr>
          <w:ins w:id="6" w:author="Unknown"/>
          <w:rFonts w:ascii="Times New Roman" w:eastAsia="Times New Roman" w:hAnsi="Times New Roman"/>
          <w:color w:val="000000"/>
          <w:sz w:val="24"/>
          <w:szCs w:val="24"/>
        </w:rPr>
      </w:pPr>
    </w:p>
    <w:p w:rsidR="00050DAF" w:rsidRPr="00BB375C" w:rsidRDefault="00050DAF" w:rsidP="00050DAF">
      <w:pPr>
        <w:shd w:val="clear" w:color="auto" w:fill="FFFFFF"/>
        <w:spacing w:after="0" w:line="240" w:lineRule="auto"/>
        <w:textAlignment w:val="baseline"/>
        <w:rPr>
          <w:ins w:id="7" w:author="Unknown"/>
          <w:rFonts w:ascii="Times New Roman" w:eastAsia="Times New Roman" w:hAnsi="Times New Roman"/>
          <w:color w:val="000000"/>
          <w:sz w:val="24"/>
          <w:szCs w:val="24"/>
        </w:rPr>
      </w:pPr>
      <w:ins w:id="8" w:author="Unknown">
        <w:r w:rsidRPr="00BB375C">
          <w:rPr>
            <w:rFonts w:ascii="Times New Roman" w:eastAsia="Times New Roman" w:hAnsi="Times New Roman"/>
            <w:b/>
            <w:bCs/>
            <w:color w:val="000000"/>
            <w:sz w:val="24"/>
            <w:szCs w:val="24"/>
            <w:bdr w:val="none" w:sz="0" w:space="0" w:color="auto" w:frame="1"/>
          </w:rPr>
          <w:t>Example 3:</w:t>
        </w:r>
      </w:ins>
    </w:p>
    <w:tbl>
      <w:tblPr>
        <w:tblW w:w="9000" w:type="dxa"/>
        <w:tblCellMar>
          <w:left w:w="0" w:type="dxa"/>
          <w:right w:w="0" w:type="dxa"/>
        </w:tblCellMar>
        <w:tblLook w:val="04A0"/>
      </w:tblPr>
      <w:tblGrid>
        <w:gridCol w:w="9000"/>
      </w:tblGrid>
      <w:tr w:rsidR="00050DAF" w:rsidRPr="00BB375C" w:rsidTr="00FF2F28">
        <w:tc>
          <w:tcPr>
            <w:tcW w:w="9000" w:type="dxa"/>
            <w:vAlign w:val="center"/>
            <w:hideMark/>
          </w:tcPr>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#include &lt;</w:t>
            </w:r>
            <w:proofErr w:type="spellStart"/>
            <w:r w:rsidRPr="00BB375C">
              <w:rPr>
                <w:rFonts w:ascii="Times New Roman" w:eastAsia="Times New Roman" w:hAnsi="Times New Roman"/>
                <w:color w:val="000000"/>
                <w:sz w:val="24"/>
                <w:szCs w:val="24"/>
              </w:rPr>
              <w:t>iostream</w:t>
            </w:r>
            <w:proofErr w:type="spellEnd"/>
            <w:r w:rsidRPr="00BB375C">
              <w:rPr>
                <w:rFonts w:ascii="Times New Roman" w:eastAsia="Times New Roman" w:hAnsi="Times New Roman"/>
                <w:color w:val="000000"/>
                <w:sz w:val="24"/>
                <w:szCs w:val="24"/>
              </w:rPr>
              <w:t>&gt;</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using namespace std;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first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private: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num;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void </w:t>
            </w:r>
            <w:proofErr w:type="spellStart"/>
            <w:r w:rsidRPr="00BB375C">
              <w:rPr>
                <w:rFonts w:ascii="Times New Roman" w:eastAsia="Times New Roman" w:hAnsi="Times New Roman"/>
                <w:color w:val="000000"/>
                <w:sz w:val="24"/>
                <w:szCs w:val="24"/>
              </w:rPr>
              <w:t>showf</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"Hello from first class\n";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"num = " &lt;&lt; num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&amp; </w:t>
            </w:r>
            <w:proofErr w:type="spellStart"/>
            <w:r w:rsidRPr="00BB375C">
              <w:rPr>
                <w:rFonts w:ascii="Times New Roman" w:eastAsia="Times New Roman" w:hAnsi="Times New Roman"/>
                <w:color w:val="000000"/>
                <w:sz w:val="24"/>
                <w:szCs w:val="24"/>
              </w:rPr>
              <w:t>getnum</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return num;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Container class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second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creating object of first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first f;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constructor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f.getnum</w:t>
            </w:r>
            <w:proofErr w:type="spellEnd"/>
            <w:r w:rsidRPr="00BB375C">
              <w:rPr>
                <w:rFonts w:ascii="Times New Roman" w:eastAsia="Times New Roman" w:hAnsi="Times New Roman"/>
                <w:color w:val="000000"/>
                <w:sz w:val="24"/>
                <w:szCs w:val="24"/>
              </w:rPr>
              <w:t xml:space="preserve">() = 20;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f.showf</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main()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lastRenderedPageBreak/>
              <w:t xml:space="preserve">    // creating object of second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second 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tc>
      </w:tr>
    </w:tbl>
    <w:p w:rsidR="00050DAF" w:rsidRPr="00BB375C" w:rsidRDefault="00050DAF" w:rsidP="00050DAF">
      <w:pPr>
        <w:shd w:val="clear" w:color="auto" w:fill="FFFFFF"/>
        <w:spacing w:after="0" w:line="240" w:lineRule="auto"/>
        <w:jc w:val="both"/>
        <w:textAlignment w:val="baseline"/>
        <w:rPr>
          <w:ins w:id="9" w:author="Unknown"/>
          <w:rFonts w:ascii="Times New Roman" w:eastAsia="Times New Roman" w:hAnsi="Times New Roman"/>
          <w:color w:val="000000"/>
          <w:sz w:val="24"/>
          <w:szCs w:val="24"/>
        </w:rPr>
      </w:pPr>
      <w:ins w:id="10" w:author="Unknown">
        <w:r w:rsidRPr="00BB375C">
          <w:rPr>
            <w:rFonts w:ascii="Times New Roman" w:eastAsia="Times New Roman" w:hAnsi="Times New Roman"/>
            <w:b/>
            <w:bCs/>
            <w:color w:val="000000"/>
            <w:sz w:val="24"/>
            <w:szCs w:val="24"/>
            <w:bdr w:val="none" w:sz="0" w:space="0" w:color="auto" w:frame="1"/>
          </w:rPr>
          <w:lastRenderedPageBreak/>
          <w:t>Output:</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 w:author="Unknown"/>
          <w:rFonts w:ascii="Times New Roman" w:eastAsia="Times New Roman" w:hAnsi="Times New Roman"/>
          <w:color w:val="000000"/>
          <w:sz w:val="24"/>
          <w:szCs w:val="24"/>
        </w:rPr>
      </w:pPr>
      <w:ins w:id="12" w:author="Unknown">
        <w:r w:rsidRPr="00BB375C">
          <w:rPr>
            <w:rFonts w:ascii="Times New Roman" w:eastAsia="Times New Roman" w:hAnsi="Times New Roman"/>
            <w:color w:val="000000"/>
            <w:sz w:val="24"/>
            <w:szCs w:val="24"/>
          </w:rPr>
          <w:t>Hello from first class</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 w:author="Unknown"/>
          <w:rFonts w:ascii="Times New Roman" w:eastAsia="Times New Roman" w:hAnsi="Times New Roman"/>
          <w:color w:val="000000"/>
          <w:sz w:val="24"/>
          <w:szCs w:val="24"/>
        </w:rPr>
      </w:pPr>
      <w:ins w:id="14" w:author="Unknown">
        <w:r w:rsidRPr="00BB375C">
          <w:rPr>
            <w:rFonts w:ascii="Times New Roman" w:eastAsia="Times New Roman" w:hAnsi="Times New Roman"/>
            <w:color w:val="000000"/>
            <w:sz w:val="24"/>
            <w:szCs w:val="24"/>
          </w:rPr>
          <w:t>num = 20</w:t>
        </w:r>
      </w:ins>
    </w:p>
    <w:p w:rsidR="00050DAF" w:rsidRPr="00BB375C" w:rsidRDefault="00050DAF" w:rsidP="00050DAF">
      <w:pPr>
        <w:shd w:val="clear" w:color="auto" w:fill="FFFFFF"/>
        <w:spacing w:after="0" w:line="240" w:lineRule="auto"/>
        <w:textAlignment w:val="baseline"/>
        <w:rPr>
          <w:ins w:id="15" w:author="Unknown"/>
          <w:rFonts w:ascii="Times New Roman" w:eastAsia="Times New Roman" w:hAnsi="Times New Roman"/>
          <w:color w:val="000000"/>
          <w:sz w:val="24"/>
          <w:szCs w:val="24"/>
        </w:rPr>
      </w:pPr>
      <w:proofErr w:type="spellStart"/>
      <w:ins w:id="16" w:author="Unknown">
        <w:r w:rsidRPr="00BB375C">
          <w:rPr>
            <w:rFonts w:ascii="Times New Roman" w:eastAsia="Times New Roman" w:hAnsi="Times New Roman"/>
            <w:b/>
            <w:bCs/>
            <w:color w:val="000000"/>
            <w:sz w:val="24"/>
            <w:szCs w:val="24"/>
          </w:rPr>
          <w:t>Explanation:</w:t>
        </w:r>
        <w:r w:rsidRPr="00BB375C">
          <w:rPr>
            <w:rFonts w:ascii="Times New Roman" w:eastAsia="Times New Roman" w:hAnsi="Times New Roman"/>
            <w:color w:val="000000"/>
            <w:sz w:val="24"/>
            <w:szCs w:val="24"/>
          </w:rPr>
          <w:t>With</w:t>
        </w:r>
        <w:proofErr w:type="spellEnd"/>
        <w:r w:rsidRPr="00BB375C">
          <w:rPr>
            <w:rFonts w:ascii="Times New Roman" w:eastAsia="Times New Roman" w:hAnsi="Times New Roman"/>
            <w:color w:val="000000"/>
            <w:sz w:val="24"/>
            <w:szCs w:val="24"/>
          </w:rPr>
          <w:t xml:space="preserve"> the help of containership we can only use </w:t>
        </w:r>
        <w:r w:rsidRPr="00BB375C">
          <w:rPr>
            <w:rFonts w:ascii="Times New Roman" w:eastAsia="Times New Roman" w:hAnsi="Times New Roman"/>
            <w:b/>
            <w:bCs/>
            <w:color w:val="000000"/>
            <w:sz w:val="24"/>
            <w:szCs w:val="24"/>
            <w:bdr w:val="none" w:sz="0" w:space="0" w:color="auto" w:frame="1"/>
          </w:rPr>
          <w:t>public</w:t>
        </w:r>
        <w:r w:rsidRPr="00BB375C">
          <w:rPr>
            <w:rFonts w:ascii="Times New Roman" w:eastAsia="Times New Roman" w:hAnsi="Times New Roman"/>
            <w:color w:val="000000"/>
            <w:sz w:val="24"/>
            <w:szCs w:val="24"/>
          </w:rPr>
          <w:t> member/function of the class but not </w:t>
        </w:r>
        <w:r w:rsidRPr="00BB375C">
          <w:rPr>
            <w:rFonts w:ascii="Times New Roman" w:eastAsia="Times New Roman" w:hAnsi="Times New Roman"/>
            <w:b/>
            <w:bCs/>
            <w:color w:val="000000"/>
            <w:sz w:val="24"/>
            <w:szCs w:val="24"/>
            <w:bdr w:val="none" w:sz="0" w:space="0" w:color="auto" w:frame="1"/>
          </w:rPr>
          <w:t>protected</w:t>
        </w:r>
        <w:r w:rsidRPr="00BB375C">
          <w:rPr>
            <w:rFonts w:ascii="Times New Roman" w:eastAsia="Times New Roman" w:hAnsi="Times New Roman"/>
            <w:color w:val="000000"/>
            <w:sz w:val="24"/>
            <w:szCs w:val="24"/>
          </w:rPr>
          <w:t> or </w:t>
        </w:r>
        <w:r w:rsidRPr="00BB375C">
          <w:rPr>
            <w:rFonts w:ascii="Times New Roman" w:eastAsia="Times New Roman" w:hAnsi="Times New Roman"/>
            <w:b/>
            <w:bCs/>
            <w:color w:val="000000"/>
            <w:sz w:val="24"/>
            <w:szCs w:val="24"/>
            <w:bdr w:val="none" w:sz="0" w:space="0" w:color="auto" w:frame="1"/>
          </w:rPr>
          <w:t>private</w:t>
        </w:r>
        <w:r w:rsidRPr="00BB375C">
          <w:rPr>
            <w:rFonts w:ascii="Times New Roman" w:eastAsia="Times New Roman" w:hAnsi="Times New Roman"/>
            <w:color w:val="000000"/>
            <w:sz w:val="24"/>
            <w:szCs w:val="24"/>
          </w:rPr>
          <w:t>. In the </w:t>
        </w:r>
        <w:r w:rsidRPr="00BB375C">
          <w:rPr>
            <w:rFonts w:ascii="Times New Roman" w:eastAsia="Times New Roman" w:hAnsi="Times New Roman"/>
            <w:b/>
            <w:bCs/>
            <w:color w:val="000000"/>
            <w:sz w:val="24"/>
            <w:szCs w:val="24"/>
            <w:bdr w:val="none" w:sz="0" w:space="0" w:color="auto" w:frame="1"/>
          </w:rPr>
          <w:t>first</w:t>
        </w:r>
        <w:r w:rsidRPr="00BB375C">
          <w:rPr>
            <w:rFonts w:ascii="Times New Roman" w:eastAsia="Times New Roman" w:hAnsi="Times New Roman"/>
            <w:color w:val="000000"/>
            <w:sz w:val="24"/>
            <w:szCs w:val="24"/>
          </w:rPr>
          <w:t> class we have returned the reference with the help of </w:t>
        </w:r>
        <w:proofErr w:type="spellStart"/>
        <w:r w:rsidRPr="00BB375C">
          <w:rPr>
            <w:rFonts w:ascii="Times New Roman" w:eastAsia="Times New Roman" w:hAnsi="Times New Roman"/>
            <w:b/>
            <w:bCs/>
            <w:color w:val="000000"/>
            <w:sz w:val="24"/>
            <w:szCs w:val="24"/>
            <w:bdr w:val="none" w:sz="0" w:space="0" w:color="auto" w:frame="1"/>
          </w:rPr>
          <w:t>getnum</w:t>
        </w:r>
        <w:proofErr w:type="spellEnd"/>
        <w:r w:rsidRPr="00BB375C">
          <w:rPr>
            <w:rFonts w:ascii="Times New Roman" w:eastAsia="Times New Roman" w:hAnsi="Times New Roman"/>
            <w:color w:val="000000"/>
            <w:sz w:val="24"/>
            <w:szCs w:val="24"/>
          </w:rPr>
          <w:t>. Then we show it by a call to </w:t>
        </w:r>
        <w:proofErr w:type="spellStart"/>
        <w:r w:rsidRPr="00BB375C">
          <w:rPr>
            <w:rFonts w:ascii="Times New Roman" w:eastAsia="Times New Roman" w:hAnsi="Times New Roman"/>
            <w:b/>
            <w:bCs/>
            <w:color w:val="000000"/>
            <w:sz w:val="24"/>
            <w:szCs w:val="24"/>
            <w:bdr w:val="none" w:sz="0" w:space="0" w:color="auto" w:frame="1"/>
          </w:rPr>
          <w:t>showf</w:t>
        </w:r>
        <w:proofErr w:type="spellEnd"/>
        <w:r w:rsidRPr="00BB375C">
          <w:rPr>
            <w:rFonts w:ascii="Times New Roman" w:eastAsia="Times New Roman" w:hAnsi="Times New Roman"/>
            <w:color w:val="000000"/>
            <w:sz w:val="24"/>
            <w:szCs w:val="24"/>
          </w:rPr>
          <w:t>.</w:t>
        </w:r>
      </w:ins>
    </w:p>
    <w:p w:rsidR="00050DAF" w:rsidRPr="00BB375C" w:rsidRDefault="00050DAF" w:rsidP="00050DAF">
      <w:pPr>
        <w:shd w:val="clear" w:color="auto" w:fill="FFFFFF"/>
        <w:spacing w:after="0" w:line="240" w:lineRule="auto"/>
        <w:textAlignment w:val="baseline"/>
        <w:rPr>
          <w:rFonts w:ascii="Times New Roman" w:eastAsia="Times New Roman" w:hAnsi="Times New Roman"/>
          <w:b/>
          <w:bCs/>
          <w:color w:val="000000"/>
          <w:sz w:val="24"/>
          <w:szCs w:val="24"/>
          <w:bdr w:val="none" w:sz="0" w:space="0" w:color="auto" w:frame="1"/>
        </w:rPr>
      </w:pPr>
    </w:p>
    <w:p w:rsidR="00050DAF" w:rsidRPr="00BB375C" w:rsidRDefault="00050DAF" w:rsidP="00050DAF">
      <w:pPr>
        <w:shd w:val="clear" w:color="auto" w:fill="FFFFFF"/>
        <w:spacing w:after="0" w:line="240" w:lineRule="auto"/>
        <w:textAlignment w:val="baseline"/>
        <w:rPr>
          <w:ins w:id="17" w:author="Unknown"/>
          <w:rFonts w:ascii="Times New Roman" w:eastAsia="Times New Roman" w:hAnsi="Times New Roman"/>
          <w:color w:val="000000"/>
          <w:sz w:val="24"/>
          <w:szCs w:val="24"/>
        </w:rPr>
      </w:pPr>
      <w:ins w:id="18" w:author="Unknown">
        <w:r w:rsidRPr="00BB375C">
          <w:rPr>
            <w:rFonts w:ascii="Times New Roman" w:eastAsia="Times New Roman" w:hAnsi="Times New Roman"/>
            <w:b/>
            <w:bCs/>
            <w:color w:val="000000"/>
            <w:sz w:val="24"/>
            <w:szCs w:val="24"/>
            <w:bdr w:val="none" w:sz="0" w:space="0" w:color="auto" w:frame="1"/>
          </w:rPr>
          <w:t>Example 4</w:t>
        </w:r>
      </w:ins>
    </w:p>
    <w:tbl>
      <w:tblPr>
        <w:tblW w:w="9000" w:type="dxa"/>
        <w:tblCellMar>
          <w:left w:w="0" w:type="dxa"/>
          <w:right w:w="0" w:type="dxa"/>
        </w:tblCellMar>
        <w:tblLook w:val="04A0"/>
      </w:tblPr>
      <w:tblGrid>
        <w:gridCol w:w="9000"/>
      </w:tblGrid>
      <w:tr w:rsidR="00050DAF" w:rsidRPr="00BB375C" w:rsidTr="00FF2F28">
        <w:tc>
          <w:tcPr>
            <w:tcW w:w="9000" w:type="dxa"/>
            <w:vAlign w:val="center"/>
            <w:hideMark/>
          </w:tcPr>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#include&lt;</w:t>
            </w:r>
            <w:proofErr w:type="spellStart"/>
            <w:r w:rsidRPr="00BB375C">
              <w:rPr>
                <w:rFonts w:ascii="Times New Roman" w:eastAsia="Times New Roman" w:hAnsi="Times New Roman"/>
                <w:color w:val="000000"/>
                <w:sz w:val="24"/>
                <w:szCs w:val="24"/>
              </w:rPr>
              <w:t>iostream</w:t>
            </w:r>
            <w:proofErr w:type="spellEnd"/>
            <w:r w:rsidRPr="00BB375C">
              <w:rPr>
                <w:rFonts w:ascii="Times New Roman" w:eastAsia="Times New Roman" w:hAnsi="Times New Roman"/>
                <w:color w:val="000000"/>
                <w:sz w:val="24"/>
                <w:szCs w:val="24"/>
              </w:rPr>
              <w:t>&gt;</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using namespace std;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mDay,mMonth,mYear</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mDay</w:t>
            </w:r>
            <w:proofErr w:type="spellEnd"/>
            <w:r w:rsidRPr="00BB375C">
              <w:rPr>
                <w:rFonts w:ascii="Times New Roman" w:eastAsia="Times New Roman" w:hAnsi="Times New Roman"/>
                <w:color w:val="000000"/>
                <w:sz w:val="24"/>
                <w:szCs w:val="24"/>
              </w:rPr>
              <w:t xml:space="preserve"> = 10;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mMonth</w:t>
            </w:r>
            <w:proofErr w:type="spellEnd"/>
            <w:r w:rsidRPr="00BB375C">
              <w:rPr>
                <w:rFonts w:ascii="Times New Roman" w:eastAsia="Times New Roman" w:hAnsi="Times New Roman"/>
                <w:color w:val="000000"/>
                <w:sz w:val="24"/>
                <w:szCs w:val="24"/>
              </w:rPr>
              <w:t xml:space="preserve"> = 11;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mYear</w:t>
            </w:r>
            <w:proofErr w:type="spellEnd"/>
            <w:r w:rsidRPr="00BB375C">
              <w:rPr>
                <w:rFonts w:ascii="Times New Roman" w:eastAsia="Times New Roman" w:hAnsi="Times New Roman"/>
                <w:color w:val="000000"/>
                <w:sz w:val="24"/>
                <w:szCs w:val="24"/>
              </w:rPr>
              <w:t xml:space="preserve"> = 1999;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d,int</w:t>
            </w:r>
            <w:proofErr w:type="spellEnd"/>
            <w:r w:rsidRPr="00BB375C">
              <w:rPr>
                <w:rFonts w:ascii="Times New Roman" w:eastAsia="Times New Roman" w:hAnsi="Times New Roman"/>
                <w:color w:val="000000"/>
                <w:sz w:val="24"/>
                <w:szCs w:val="24"/>
              </w:rPr>
              <w:t xml:space="preserve"> m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mDay</w:t>
            </w:r>
            <w:proofErr w:type="spellEnd"/>
            <w:r w:rsidRPr="00BB375C">
              <w:rPr>
                <w:rFonts w:ascii="Times New Roman" w:eastAsia="Times New Roman" w:hAnsi="Times New Roman"/>
                <w:color w:val="000000"/>
                <w:sz w:val="24"/>
                <w:szCs w:val="24"/>
              </w:rPr>
              <w:t xml:space="preserve"> = 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mMonth</w:t>
            </w:r>
            <w:proofErr w:type="spellEnd"/>
            <w:r w:rsidRPr="00BB375C">
              <w:rPr>
                <w:rFonts w:ascii="Times New Roman" w:eastAsia="Times New Roman" w:hAnsi="Times New Roman"/>
                <w:color w:val="000000"/>
                <w:sz w:val="24"/>
                <w:szCs w:val="24"/>
              </w:rPr>
              <w:t xml:space="preserve"> = m;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mYear</w:t>
            </w:r>
            <w:proofErr w:type="spellEnd"/>
            <w:r w:rsidRPr="00BB375C">
              <w:rPr>
                <w:rFonts w:ascii="Times New Roman" w:eastAsia="Times New Roman" w:hAnsi="Times New Roman"/>
                <w:color w:val="000000"/>
                <w:sz w:val="24"/>
                <w:szCs w:val="24"/>
              </w:rPr>
              <w:t xml:space="preserve"> = 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void display()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"day" &lt;&lt; </w:t>
            </w:r>
            <w:proofErr w:type="spellStart"/>
            <w:r w:rsidRPr="00BB375C">
              <w:rPr>
                <w:rFonts w:ascii="Times New Roman" w:eastAsia="Times New Roman" w:hAnsi="Times New Roman"/>
                <w:color w:val="000000"/>
                <w:sz w:val="24"/>
                <w:szCs w:val="24"/>
              </w:rPr>
              <w:t>mDay</w:t>
            </w:r>
            <w:proofErr w:type="spellEnd"/>
            <w:r w:rsidRPr="00BB375C">
              <w:rPr>
                <w:rFonts w:ascii="Times New Roman" w:eastAsia="Times New Roman" w:hAnsi="Times New Roman"/>
                <w:color w:val="000000"/>
                <w:sz w:val="24"/>
                <w:szCs w:val="24"/>
              </w:rPr>
              <w:t xml:space="preserve">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&lt;&lt;"Month" &lt;&lt; </w:t>
            </w:r>
            <w:proofErr w:type="spellStart"/>
            <w:r w:rsidRPr="00BB375C">
              <w:rPr>
                <w:rFonts w:ascii="Times New Roman" w:eastAsia="Times New Roman" w:hAnsi="Times New Roman"/>
                <w:color w:val="000000"/>
                <w:sz w:val="24"/>
                <w:szCs w:val="24"/>
              </w:rPr>
              <w:t>mMonth</w:t>
            </w:r>
            <w:proofErr w:type="spellEnd"/>
            <w:r w:rsidRPr="00BB375C">
              <w:rPr>
                <w:rFonts w:ascii="Times New Roman" w:eastAsia="Times New Roman" w:hAnsi="Times New Roman"/>
                <w:color w:val="000000"/>
                <w:sz w:val="24"/>
                <w:szCs w:val="24"/>
              </w:rPr>
              <w:t xml:space="preserve">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"Year" &lt;&lt; </w:t>
            </w:r>
            <w:proofErr w:type="spellStart"/>
            <w:r w:rsidRPr="00BB375C">
              <w:rPr>
                <w:rFonts w:ascii="Times New Roman" w:eastAsia="Times New Roman" w:hAnsi="Times New Roman"/>
                <w:color w:val="000000"/>
                <w:sz w:val="24"/>
                <w:szCs w:val="24"/>
              </w:rPr>
              <w:t>mYear</w:t>
            </w:r>
            <w:proofErr w:type="spellEnd"/>
            <w:r w:rsidRPr="00BB375C">
              <w:rPr>
                <w:rFonts w:ascii="Times New Roman" w:eastAsia="Times New Roman" w:hAnsi="Times New Roman"/>
                <w:color w:val="000000"/>
                <w:sz w:val="24"/>
                <w:szCs w:val="24"/>
              </w:rPr>
              <w:t xml:space="preserve">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Container class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class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protected: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mId</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mBasicSal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Contained Object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mBdate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public: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mId</w:t>
            </w:r>
            <w:proofErr w:type="spellEnd"/>
            <w:r w:rsidRPr="00BB375C">
              <w:rPr>
                <w:rFonts w:ascii="Times New Roman" w:eastAsia="Times New Roman" w:hAnsi="Times New Roman"/>
                <w:color w:val="000000"/>
                <w:sz w:val="24"/>
                <w:szCs w:val="24"/>
              </w:rPr>
              <w:t xml:space="preserve"> = 1;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mBasicSal</w:t>
            </w:r>
            <w:proofErr w:type="spellEnd"/>
            <w:r w:rsidRPr="00BB375C">
              <w:rPr>
                <w:rFonts w:ascii="Times New Roman" w:eastAsia="Times New Roman" w:hAnsi="Times New Roman"/>
                <w:color w:val="000000"/>
                <w:sz w:val="24"/>
                <w:szCs w:val="24"/>
              </w:rPr>
              <w:t xml:space="preserve"> = 10000;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lastRenderedPageBreak/>
              <w:t>        </w:t>
            </w:r>
            <w:proofErr w:type="spellStart"/>
            <w:r w:rsidRPr="00BB375C">
              <w:rPr>
                <w:rFonts w:ascii="Times New Roman" w:eastAsia="Times New Roman" w:hAnsi="Times New Roman"/>
                <w:color w:val="000000"/>
                <w:sz w:val="24"/>
                <w:szCs w:val="24"/>
              </w:rPr>
              <w:t>mBdate</w:t>
            </w:r>
            <w:proofErr w:type="spellEnd"/>
            <w:r w:rsidRPr="00BB375C">
              <w:rPr>
                <w:rFonts w:ascii="Times New Roman" w:eastAsia="Times New Roman" w:hAnsi="Times New Roman"/>
                <w:color w:val="000000"/>
                <w:sz w:val="24"/>
                <w:szCs w:val="24"/>
              </w:rPr>
              <w:t xml:space="preserve"> =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void display();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 ::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sal</w:t>
            </w:r>
            <w:proofErr w:type="spellEnd"/>
            <w:r w:rsidRPr="00BB375C">
              <w:rPr>
                <w:rFonts w:ascii="Times New Roman" w:eastAsia="Times New Roman" w:hAnsi="Times New Roman"/>
                <w:color w:val="000000"/>
                <w:sz w:val="24"/>
                <w:szCs w:val="24"/>
              </w:rPr>
              <w:t xml:space="preserve">,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d,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m,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mId</w:t>
            </w:r>
            <w:proofErr w:type="spellEnd"/>
            <w:r w:rsidRPr="00BB375C">
              <w:rPr>
                <w:rFonts w:ascii="Times New Roman" w:eastAsia="Times New Roman" w:hAnsi="Times New Roman"/>
                <w:color w:val="000000"/>
                <w:sz w:val="24"/>
                <w:szCs w:val="24"/>
              </w:rPr>
              <w:t xml:space="preserve"> = </w:t>
            </w:r>
            <w:proofErr w:type="spellStart"/>
            <w:r w:rsidRPr="00BB375C">
              <w:rPr>
                <w:rFonts w:ascii="Times New Roman" w:eastAsia="Times New Roman" w:hAnsi="Times New Roman"/>
                <w:color w:val="000000"/>
                <w:sz w:val="24"/>
                <w:szCs w:val="24"/>
              </w:rPr>
              <w:t>i</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mBasicSal</w:t>
            </w:r>
            <w:proofErr w:type="spellEnd"/>
            <w:r w:rsidRPr="00BB375C">
              <w:rPr>
                <w:rFonts w:ascii="Times New Roman" w:eastAsia="Times New Roman" w:hAnsi="Times New Roman"/>
                <w:color w:val="000000"/>
                <w:sz w:val="24"/>
                <w:szCs w:val="24"/>
              </w:rPr>
              <w:t xml:space="preserve"> = </w:t>
            </w:r>
            <w:proofErr w:type="spellStart"/>
            <w:r w:rsidRPr="00BB375C">
              <w:rPr>
                <w:rFonts w:ascii="Times New Roman" w:eastAsia="Times New Roman" w:hAnsi="Times New Roman"/>
                <w:color w:val="000000"/>
                <w:sz w:val="24"/>
                <w:szCs w:val="24"/>
              </w:rPr>
              <w:t>sal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mBdate</w:t>
            </w:r>
            <w:proofErr w:type="spellEnd"/>
            <w:r w:rsidRPr="00BB375C">
              <w:rPr>
                <w:rFonts w:ascii="Times New Roman" w:eastAsia="Times New Roman" w:hAnsi="Times New Roman"/>
                <w:color w:val="000000"/>
                <w:sz w:val="24"/>
                <w:szCs w:val="24"/>
              </w:rPr>
              <w:t xml:space="preserve"> = </w:t>
            </w:r>
            <w:proofErr w:type="spellStart"/>
            <w:r w:rsidRPr="00BB375C">
              <w:rPr>
                <w:rFonts w:ascii="Times New Roman" w:eastAsia="Times New Roman" w:hAnsi="Times New Roman"/>
                <w:color w:val="000000"/>
                <w:sz w:val="24"/>
                <w:szCs w:val="24"/>
              </w:rPr>
              <w:t>cDate</w:t>
            </w:r>
            <w:proofErr w:type="spellEnd"/>
            <w:r w:rsidRPr="00BB375C">
              <w:rPr>
                <w:rFonts w:ascii="Times New Roman" w:eastAsia="Times New Roman" w:hAnsi="Times New Roman"/>
                <w:color w:val="000000"/>
                <w:sz w:val="24"/>
                <w:szCs w:val="24"/>
              </w:rPr>
              <w:t>(</w:t>
            </w:r>
            <w:proofErr w:type="spellStart"/>
            <w:r w:rsidRPr="00BB375C">
              <w:rPr>
                <w:rFonts w:ascii="Times New Roman" w:eastAsia="Times New Roman" w:hAnsi="Times New Roman"/>
                <w:color w:val="000000"/>
                <w:sz w:val="24"/>
                <w:szCs w:val="24"/>
              </w:rPr>
              <w:t>d,m,y</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void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::display()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"Id : " &lt;&lt; </w:t>
            </w:r>
            <w:proofErr w:type="spellStart"/>
            <w:r w:rsidRPr="00BB375C">
              <w:rPr>
                <w:rFonts w:ascii="Times New Roman" w:eastAsia="Times New Roman" w:hAnsi="Times New Roman"/>
                <w:color w:val="000000"/>
                <w:sz w:val="24"/>
                <w:szCs w:val="24"/>
              </w:rPr>
              <w:t>mId</w:t>
            </w:r>
            <w:proofErr w:type="spellEnd"/>
            <w:r w:rsidRPr="00BB375C">
              <w:rPr>
                <w:rFonts w:ascii="Times New Roman" w:eastAsia="Times New Roman" w:hAnsi="Times New Roman"/>
                <w:color w:val="000000"/>
                <w:sz w:val="24"/>
                <w:szCs w:val="24"/>
              </w:rPr>
              <w:t xml:space="preserve">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cout</w:t>
            </w:r>
            <w:proofErr w:type="spellEnd"/>
            <w:r w:rsidRPr="00BB375C">
              <w:rPr>
                <w:rFonts w:ascii="Times New Roman" w:eastAsia="Times New Roman" w:hAnsi="Times New Roman"/>
                <w:color w:val="000000"/>
                <w:sz w:val="24"/>
                <w:szCs w:val="24"/>
              </w:rPr>
              <w:t xml:space="preserve"> &lt;&lt; "Salary :" &lt;&lt;</w:t>
            </w:r>
            <w:proofErr w:type="spellStart"/>
            <w:r w:rsidRPr="00BB375C">
              <w:rPr>
                <w:rFonts w:ascii="Times New Roman" w:eastAsia="Times New Roman" w:hAnsi="Times New Roman"/>
                <w:color w:val="000000"/>
                <w:sz w:val="24"/>
                <w:szCs w:val="24"/>
              </w:rPr>
              <w:t>mBasicSal</w:t>
            </w:r>
            <w:proofErr w:type="spellEnd"/>
            <w:r w:rsidRPr="00BB375C">
              <w:rPr>
                <w:rFonts w:ascii="Times New Roman" w:eastAsia="Times New Roman" w:hAnsi="Times New Roman"/>
                <w:color w:val="000000"/>
                <w:sz w:val="24"/>
                <w:szCs w:val="24"/>
              </w:rPr>
              <w:t xml:space="preserve"> &lt;&lt; </w:t>
            </w:r>
            <w:proofErr w:type="spellStart"/>
            <w:r w:rsidRPr="00BB375C">
              <w:rPr>
                <w:rFonts w:ascii="Times New Roman" w:eastAsia="Times New Roman" w:hAnsi="Times New Roman"/>
                <w:color w:val="000000"/>
                <w:sz w:val="24"/>
                <w:szCs w:val="24"/>
              </w:rPr>
              <w:t>endl</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mBdate.display</w:t>
            </w:r>
            <w:proofErr w:type="spellEnd"/>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int</w:t>
            </w:r>
            <w:proofErr w:type="spellEnd"/>
            <w:r w:rsidRPr="00BB375C">
              <w:rPr>
                <w:rFonts w:ascii="Times New Roman" w:eastAsia="Times New Roman" w:hAnsi="Times New Roman"/>
                <w:color w:val="000000"/>
                <w:sz w:val="24"/>
                <w:szCs w:val="24"/>
              </w:rPr>
              <w:t xml:space="preserve"> main()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Default constructor call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 e1;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e1.display();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 Parameterized constructor called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w:t>
            </w:r>
            <w:proofErr w:type="spellStart"/>
            <w:r w:rsidRPr="00BB375C">
              <w:rPr>
                <w:rFonts w:ascii="Times New Roman" w:eastAsia="Times New Roman" w:hAnsi="Times New Roman"/>
                <w:color w:val="000000"/>
                <w:sz w:val="24"/>
                <w:szCs w:val="24"/>
              </w:rPr>
              <w:t>cEmployee</w:t>
            </w:r>
            <w:proofErr w:type="spellEnd"/>
            <w:r w:rsidRPr="00BB375C">
              <w:rPr>
                <w:rFonts w:ascii="Times New Roman" w:eastAsia="Times New Roman" w:hAnsi="Times New Roman"/>
                <w:color w:val="000000"/>
                <w:sz w:val="24"/>
                <w:szCs w:val="24"/>
              </w:rPr>
              <w:t xml:space="preserve"> e2(2,20000,11,11,1999);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e2.display();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return 0; </w:t>
            </w:r>
          </w:p>
          <w:p w:rsidR="00050DAF" w:rsidRPr="00BB375C" w:rsidRDefault="00050DAF" w:rsidP="00FF2F28">
            <w:pPr>
              <w:spacing w:after="0" w:line="240" w:lineRule="auto"/>
              <w:rPr>
                <w:rFonts w:ascii="Times New Roman" w:eastAsia="Times New Roman" w:hAnsi="Times New Roman"/>
                <w:color w:val="000000"/>
                <w:sz w:val="24"/>
                <w:szCs w:val="24"/>
              </w:rPr>
            </w:pPr>
            <w:r w:rsidRPr="00BB375C">
              <w:rPr>
                <w:rFonts w:ascii="Times New Roman" w:eastAsia="Times New Roman" w:hAnsi="Times New Roman"/>
                <w:color w:val="000000"/>
                <w:sz w:val="24"/>
                <w:szCs w:val="24"/>
              </w:rPr>
              <w:t xml:space="preserve">} </w:t>
            </w:r>
          </w:p>
        </w:tc>
      </w:tr>
    </w:tbl>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 w:author="Unknown"/>
          <w:rFonts w:ascii="Times New Roman" w:eastAsia="Times New Roman" w:hAnsi="Times New Roman"/>
          <w:color w:val="000000"/>
          <w:sz w:val="24"/>
          <w:szCs w:val="24"/>
        </w:rPr>
      </w:pPr>
      <w:ins w:id="20" w:author="Unknown">
        <w:r w:rsidRPr="00BB375C">
          <w:rPr>
            <w:rFonts w:ascii="Times New Roman" w:eastAsia="Times New Roman" w:hAnsi="Times New Roman"/>
            <w:b/>
            <w:bCs/>
            <w:color w:val="000000"/>
            <w:sz w:val="24"/>
            <w:szCs w:val="24"/>
          </w:rPr>
          <w:lastRenderedPageBreak/>
          <w:t>output</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1" w:author="Unknown"/>
          <w:rFonts w:ascii="Times New Roman" w:eastAsia="Times New Roman" w:hAnsi="Times New Roman"/>
          <w:color w:val="000000"/>
          <w:sz w:val="24"/>
          <w:szCs w:val="24"/>
        </w:rPr>
      </w:pPr>
      <w:ins w:id="22" w:author="Unknown">
        <w:r w:rsidRPr="00BB375C">
          <w:rPr>
            <w:rFonts w:ascii="Times New Roman" w:eastAsia="Times New Roman" w:hAnsi="Times New Roman"/>
            <w:color w:val="000000"/>
            <w:sz w:val="24"/>
            <w:szCs w:val="24"/>
          </w:rPr>
          <w:t>Id : 1</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 w:author="Unknown"/>
          <w:rFonts w:ascii="Times New Roman" w:eastAsia="Times New Roman" w:hAnsi="Times New Roman"/>
          <w:color w:val="000000"/>
          <w:sz w:val="24"/>
          <w:szCs w:val="24"/>
        </w:rPr>
      </w:pPr>
      <w:ins w:id="24" w:author="Unknown">
        <w:r w:rsidRPr="00BB375C">
          <w:rPr>
            <w:rFonts w:ascii="Times New Roman" w:eastAsia="Times New Roman" w:hAnsi="Times New Roman"/>
            <w:color w:val="000000"/>
            <w:sz w:val="24"/>
            <w:szCs w:val="24"/>
          </w:rPr>
          <w:t>Salary :10000</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 w:author="Unknown"/>
          <w:rFonts w:ascii="Times New Roman" w:eastAsia="Times New Roman" w:hAnsi="Times New Roman"/>
          <w:color w:val="000000"/>
          <w:sz w:val="24"/>
          <w:szCs w:val="24"/>
        </w:rPr>
      </w:pPr>
      <w:ins w:id="26" w:author="Unknown">
        <w:r w:rsidRPr="00BB375C">
          <w:rPr>
            <w:rFonts w:ascii="Times New Roman" w:eastAsia="Times New Roman" w:hAnsi="Times New Roman"/>
            <w:color w:val="000000"/>
            <w:sz w:val="24"/>
            <w:szCs w:val="24"/>
          </w:rPr>
          <w:t>day 10</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7" w:author="Unknown"/>
          <w:rFonts w:ascii="Times New Roman" w:eastAsia="Times New Roman" w:hAnsi="Times New Roman"/>
          <w:color w:val="000000"/>
          <w:sz w:val="24"/>
          <w:szCs w:val="24"/>
        </w:rPr>
      </w:pPr>
      <w:ins w:id="28" w:author="Unknown">
        <w:r w:rsidRPr="00BB375C">
          <w:rPr>
            <w:rFonts w:ascii="Times New Roman" w:eastAsia="Times New Roman" w:hAnsi="Times New Roman"/>
            <w:color w:val="000000"/>
            <w:sz w:val="24"/>
            <w:szCs w:val="24"/>
          </w:rPr>
          <w:t>Month 11</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9" w:author="Unknown"/>
          <w:rFonts w:ascii="Times New Roman" w:eastAsia="Times New Roman" w:hAnsi="Times New Roman"/>
          <w:color w:val="000000"/>
          <w:sz w:val="24"/>
          <w:szCs w:val="24"/>
        </w:rPr>
      </w:pPr>
      <w:ins w:id="30" w:author="Unknown">
        <w:r w:rsidRPr="00BB375C">
          <w:rPr>
            <w:rFonts w:ascii="Times New Roman" w:eastAsia="Times New Roman" w:hAnsi="Times New Roman"/>
            <w:color w:val="000000"/>
            <w:sz w:val="24"/>
            <w:szCs w:val="24"/>
          </w:rPr>
          <w:t>Year 1999</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1" w:author="Unknown"/>
          <w:rFonts w:ascii="Times New Roman" w:eastAsia="Times New Roman" w:hAnsi="Times New Roman"/>
          <w:color w:val="000000"/>
          <w:sz w:val="24"/>
          <w:szCs w:val="24"/>
        </w:rPr>
      </w:pPr>
      <w:ins w:id="32" w:author="Unknown">
        <w:r w:rsidRPr="00BB375C">
          <w:rPr>
            <w:rFonts w:ascii="Times New Roman" w:eastAsia="Times New Roman" w:hAnsi="Times New Roman"/>
            <w:color w:val="000000"/>
            <w:sz w:val="24"/>
            <w:szCs w:val="24"/>
          </w:rPr>
          <w:t>Id : 2</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3" w:author="Unknown"/>
          <w:rFonts w:ascii="Times New Roman" w:eastAsia="Times New Roman" w:hAnsi="Times New Roman"/>
          <w:color w:val="000000"/>
          <w:sz w:val="24"/>
          <w:szCs w:val="24"/>
        </w:rPr>
      </w:pPr>
      <w:ins w:id="34" w:author="Unknown">
        <w:r w:rsidRPr="00BB375C">
          <w:rPr>
            <w:rFonts w:ascii="Times New Roman" w:eastAsia="Times New Roman" w:hAnsi="Times New Roman"/>
            <w:color w:val="000000"/>
            <w:sz w:val="24"/>
            <w:szCs w:val="24"/>
          </w:rPr>
          <w:t>Salary :20000</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5" w:author="Unknown"/>
          <w:rFonts w:ascii="Times New Roman" w:eastAsia="Times New Roman" w:hAnsi="Times New Roman"/>
          <w:color w:val="000000"/>
          <w:sz w:val="24"/>
          <w:szCs w:val="24"/>
        </w:rPr>
      </w:pPr>
      <w:ins w:id="36" w:author="Unknown">
        <w:r w:rsidRPr="00BB375C">
          <w:rPr>
            <w:rFonts w:ascii="Times New Roman" w:eastAsia="Times New Roman" w:hAnsi="Times New Roman"/>
            <w:color w:val="000000"/>
            <w:sz w:val="24"/>
            <w:szCs w:val="24"/>
          </w:rPr>
          <w:t>day 11</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7" w:author="Unknown"/>
          <w:rFonts w:ascii="Times New Roman" w:eastAsia="Times New Roman" w:hAnsi="Times New Roman"/>
          <w:color w:val="000000"/>
          <w:sz w:val="24"/>
          <w:szCs w:val="24"/>
        </w:rPr>
      </w:pPr>
      <w:ins w:id="38" w:author="Unknown">
        <w:r w:rsidRPr="00BB375C">
          <w:rPr>
            <w:rFonts w:ascii="Times New Roman" w:eastAsia="Times New Roman" w:hAnsi="Times New Roman"/>
            <w:color w:val="000000"/>
            <w:sz w:val="24"/>
            <w:szCs w:val="24"/>
          </w:rPr>
          <w:t>Month 11</w:t>
        </w:r>
      </w:ins>
    </w:p>
    <w:p w:rsidR="00050DAF" w:rsidRPr="00BB375C"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9" w:author="Unknown"/>
          <w:rFonts w:ascii="Times New Roman" w:eastAsia="Times New Roman" w:hAnsi="Times New Roman"/>
          <w:color w:val="000000"/>
          <w:sz w:val="24"/>
          <w:szCs w:val="24"/>
        </w:rPr>
      </w:pPr>
      <w:ins w:id="40" w:author="Unknown">
        <w:r w:rsidRPr="00BB375C">
          <w:rPr>
            <w:rFonts w:ascii="Times New Roman" w:eastAsia="Times New Roman" w:hAnsi="Times New Roman"/>
            <w:color w:val="000000"/>
            <w:sz w:val="24"/>
            <w:szCs w:val="24"/>
          </w:rPr>
          <w:t>Year 1999</w:t>
        </w:r>
      </w:ins>
    </w:p>
    <w:p w:rsidR="00050DAF" w:rsidRDefault="00050DAF" w:rsidP="00050DAF">
      <w:pPr>
        <w:spacing w:after="0"/>
        <w:rPr>
          <w:rFonts w:ascii="Times New Roman" w:hAnsi="Times New Roman"/>
          <w:b/>
          <w:sz w:val="24"/>
          <w:szCs w:val="24"/>
        </w:rPr>
      </w:pPr>
      <w:r>
        <w:rPr>
          <w:rFonts w:ascii="Times New Roman" w:hAnsi="Times New Roman"/>
          <w:b/>
          <w:sz w:val="24"/>
          <w:szCs w:val="24"/>
        </w:rPr>
        <w:t>Virtual Base Class</w:t>
      </w:r>
    </w:p>
    <w:p w:rsidR="00050DAF" w:rsidRPr="00B64BBB" w:rsidRDefault="00050DAF" w:rsidP="00050DAF">
      <w:pPr>
        <w:pStyle w:val="NormalWeb"/>
        <w:shd w:val="clear" w:color="auto" w:fill="FFFFFF"/>
        <w:spacing w:before="0" w:beforeAutospacing="0" w:after="0" w:afterAutospacing="0"/>
        <w:jc w:val="both"/>
        <w:textAlignment w:val="baseline"/>
      </w:pPr>
      <w:r w:rsidRPr="00B64BBB">
        <w:t>Virtual base classes are used in virtual inheritance in a way of preventing multiple “instances” of a given class appearing in an inheritance hierarchy when using multiple inheritances.</w:t>
      </w:r>
    </w:p>
    <w:p w:rsidR="00050DAF" w:rsidRDefault="00050DAF" w:rsidP="00050DAF">
      <w:pPr>
        <w:pStyle w:val="NormalWeb"/>
        <w:shd w:val="clear" w:color="auto" w:fill="FFFFFF"/>
        <w:spacing w:before="0" w:beforeAutospacing="0" w:after="0" w:afterAutospacing="0"/>
        <w:jc w:val="both"/>
        <w:textAlignment w:val="baseline"/>
        <w:rPr>
          <w:b/>
          <w:bCs/>
          <w:bdr w:val="none" w:sz="0" w:space="0" w:color="auto" w:frame="1"/>
        </w:rPr>
      </w:pPr>
      <w:r w:rsidRPr="00B64BBB">
        <w:rPr>
          <w:b/>
          <w:bCs/>
          <w:bdr w:val="none" w:sz="0" w:space="0" w:color="auto" w:frame="1"/>
        </w:rPr>
        <w:t>Need for Virtual Base Classes:</w:t>
      </w:r>
    </w:p>
    <w:p w:rsidR="00050DAF" w:rsidRPr="00B64BBB" w:rsidRDefault="00050DAF" w:rsidP="00050DAF">
      <w:pPr>
        <w:pStyle w:val="NormalWeb"/>
        <w:shd w:val="clear" w:color="auto" w:fill="FFFFFF"/>
        <w:spacing w:before="0" w:beforeAutospacing="0" w:after="0" w:afterAutospacing="0"/>
        <w:jc w:val="both"/>
        <w:textAlignment w:val="baseline"/>
      </w:pPr>
      <w:r w:rsidRPr="00B64BBB">
        <w:t>Consider the situation where we have one class </w:t>
      </w:r>
      <w:r w:rsidRPr="00B64BBB">
        <w:rPr>
          <w:b/>
          <w:bCs/>
          <w:bdr w:val="none" w:sz="0" w:space="0" w:color="auto" w:frame="1"/>
        </w:rPr>
        <w:t>A</w:t>
      </w:r>
      <w:r w:rsidRPr="00B64BBB">
        <w:t> .This class is </w:t>
      </w:r>
      <w:r w:rsidRPr="00B64BBB">
        <w:rPr>
          <w:b/>
          <w:bCs/>
          <w:bdr w:val="none" w:sz="0" w:space="0" w:color="auto" w:frame="1"/>
        </w:rPr>
        <w:t>A</w:t>
      </w:r>
      <w:r w:rsidRPr="00B64BBB">
        <w:t> is inherited by two other classes </w:t>
      </w:r>
      <w:r w:rsidRPr="00B64BBB">
        <w:rPr>
          <w:b/>
          <w:bCs/>
          <w:bdr w:val="none" w:sz="0" w:space="0" w:color="auto" w:frame="1"/>
        </w:rPr>
        <w:t>B</w:t>
      </w:r>
      <w:r w:rsidRPr="00B64BBB">
        <w:t> and </w:t>
      </w:r>
      <w:r w:rsidRPr="00B64BBB">
        <w:rPr>
          <w:b/>
          <w:bCs/>
          <w:bdr w:val="none" w:sz="0" w:space="0" w:color="auto" w:frame="1"/>
        </w:rPr>
        <w:t>C</w:t>
      </w:r>
      <w:r w:rsidRPr="00B64BBB">
        <w:t>. Both these class are inherited into another in a new class </w:t>
      </w:r>
      <w:r w:rsidRPr="00B64BBB">
        <w:rPr>
          <w:b/>
          <w:bCs/>
          <w:bdr w:val="none" w:sz="0" w:space="0" w:color="auto" w:frame="1"/>
        </w:rPr>
        <w:t>D</w:t>
      </w:r>
      <w:r w:rsidRPr="00B64BBB">
        <w:t> as shown in figure below.</w:t>
      </w:r>
    </w:p>
    <w:p w:rsidR="00050DAF" w:rsidRDefault="00050DAF" w:rsidP="00050DAF">
      <w:pPr>
        <w:pStyle w:val="NormalWeb"/>
        <w:shd w:val="clear" w:color="auto" w:fill="FFFFFF"/>
        <w:spacing w:before="0" w:beforeAutospacing="0" w:after="0" w:afterAutospacing="0"/>
        <w:jc w:val="center"/>
        <w:textAlignment w:val="baseline"/>
        <w:rPr>
          <w:rFonts w:ascii="Arial" w:hAnsi="Arial" w:cs="Arial"/>
        </w:rPr>
      </w:pPr>
      <w:r>
        <w:rPr>
          <w:rFonts w:ascii="Arial" w:hAnsi="Arial" w:cs="Arial"/>
          <w:noProof/>
          <w:lang w:val="en-IN" w:eastAsia="en-IN"/>
        </w:rPr>
        <w:lastRenderedPageBreak/>
        <w:drawing>
          <wp:inline distT="0" distB="0" distL="0" distR="0">
            <wp:extent cx="4743450" cy="2962275"/>
            <wp:effectExtent l="19050" t="0" r="0" b="0"/>
            <wp:docPr id="27" name="Picture 27" descr="Need-of-Containership-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ed-of-Containership-in-C"/>
                    <pic:cNvPicPr>
                      <a:picLocks noChangeAspect="1" noChangeArrowheads="1"/>
                    </pic:cNvPicPr>
                  </pic:nvPicPr>
                  <pic:blipFill>
                    <a:blip r:embed="rId14"/>
                    <a:srcRect/>
                    <a:stretch>
                      <a:fillRect/>
                    </a:stretch>
                  </pic:blipFill>
                  <pic:spPr bwMode="auto">
                    <a:xfrm>
                      <a:off x="0" y="0"/>
                      <a:ext cx="4743450" cy="2962275"/>
                    </a:xfrm>
                    <a:prstGeom prst="rect">
                      <a:avLst/>
                    </a:prstGeom>
                    <a:noFill/>
                    <a:ln w="9525">
                      <a:noFill/>
                      <a:miter lim="800000"/>
                      <a:headEnd/>
                      <a:tailEnd/>
                    </a:ln>
                  </pic:spPr>
                </pic:pic>
              </a:graphicData>
            </a:graphic>
          </wp:inline>
        </w:drawing>
      </w:r>
    </w:p>
    <w:p w:rsidR="00050DAF" w:rsidRPr="00B64BBB" w:rsidRDefault="00050DAF" w:rsidP="00050DAF">
      <w:pPr>
        <w:pStyle w:val="NormalWeb"/>
        <w:shd w:val="clear" w:color="auto" w:fill="FFFFFF"/>
        <w:spacing w:before="0" w:beforeAutospacing="0" w:after="0" w:afterAutospacing="0"/>
        <w:jc w:val="both"/>
        <w:textAlignment w:val="baseline"/>
        <w:rPr>
          <w:color w:val="000000"/>
        </w:rPr>
      </w:pPr>
      <w:r w:rsidRPr="00B64BBB">
        <w:rPr>
          <w:color w:val="000000"/>
        </w:rPr>
        <w:t>As we can see from the figure that data members/function of class </w:t>
      </w:r>
      <w:r w:rsidRPr="00B64BBB">
        <w:rPr>
          <w:b/>
          <w:bCs/>
          <w:color w:val="000000"/>
          <w:bdr w:val="none" w:sz="0" w:space="0" w:color="auto" w:frame="1"/>
        </w:rPr>
        <w:t>A</w:t>
      </w:r>
      <w:r w:rsidRPr="00B64BBB">
        <w:rPr>
          <w:color w:val="000000"/>
        </w:rPr>
        <w:t> are inherited twice to class </w:t>
      </w:r>
      <w:r w:rsidRPr="00B64BBB">
        <w:rPr>
          <w:b/>
          <w:bCs/>
          <w:color w:val="000000"/>
          <w:bdr w:val="none" w:sz="0" w:space="0" w:color="auto" w:frame="1"/>
        </w:rPr>
        <w:t>D</w:t>
      </w:r>
      <w:r w:rsidRPr="00B64BBB">
        <w:rPr>
          <w:color w:val="000000"/>
        </w:rPr>
        <w:t>. One through class </w:t>
      </w:r>
      <w:r w:rsidRPr="00B64BBB">
        <w:rPr>
          <w:b/>
          <w:bCs/>
          <w:color w:val="000000"/>
          <w:bdr w:val="none" w:sz="0" w:space="0" w:color="auto" w:frame="1"/>
        </w:rPr>
        <w:t>B</w:t>
      </w:r>
      <w:r w:rsidRPr="00B64BBB">
        <w:rPr>
          <w:color w:val="000000"/>
        </w:rPr>
        <w:t> and second through class </w:t>
      </w:r>
      <w:r w:rsidRPr="00B64BBB">
        <w:rPr>
          <w:b/>
          <w:bCs/>
          <w:color w:val="000000"/>
          <w:bdr w:val="none" w:sz="0" w:space="0" w:color="auto" w:frame="1"/>
        </w:rPr>
        <w:t>C</w:t>
      </w:r>
      <w:r w:rsidRPr="00B64BBB">
        <w:rPr>
          <w:color w:val="000000"/>
        </w:rPr>
        <w:t>. When any data / function member of class </w:t>
      </w:r>
      <w:r w:rsidRPr="00B64BBB">
        <w:rPr>
          <w:b/>
          <w:bCs/>
          <w:color w:val="000000"/>
          <w:bdr w:val="none" w:sz="0" w:space="0" w:color="auto" w:frame="1"/>
        </w:rPr>
        <w:t>A</w:t>
      </w:r>
      <w:r w:rsidRPr="00B64BBB">
        <w:rPr>
          <w:color w:val="000000"/>
        </w:rPr>
        <w:t> is accessed by an object of class </w:t>
      </w:r>
      <w:r w:rsidRPr="00B64BBB">
        <w:rPr>
          <w:b/>
          <w:bCs/>
          <w:color w:val="000000"/>
          <w:bdr w:val="none" w:sz="0" w:space="0" w:color="auto" w:frame="1"/>
        </w:rPr>
        <w:t>D</w:t>
      </w:r>
      <w:r w:rsidRPr="00B64BBB">
        <w:rPr>
          <w:color w:val="000000"/>
        </w:rPr>
        <w:t>, ambiguity arises as to which data/function member would be called? One inherited through </w:t>
      </w:r>
      <w:r w:rsidRPr="00B64BBB">
        <w:rPr>
          <w:b/>
          <w:bCs/>
          <w:color w:val="000000"/>
          <w:bdr w:val="none" w:sz="0" w:space="0" w:color="auto" w:frame="1"/>
        </w:rPr>
        <w:t>B</w:t>
      </w:r>
      <w:r w:rsidRPr="00B64BBB">
        <w:rPr>
          <w:color w:val="000000"/>
        </w:rPr>
        <w:t> or the other inherited through </w:t>
      </w:r>
      <w:r w:rsidRPr="00B64BBB">
        <w:rPr>
          <w:b/>
          <w:bCs/>
          <w:color w:val="000000"/>
          <w:bdr w:val="none" w:sz="0" w:space="0" w:color="auto" w:frame="1"/>
        </w:rPr>
        <w:t>C</w:t>
      </w:r>
      <w:r w:rsidRPr="00B64BBB">
        <w:rPr>
          <w:color w:val="000000"/>
        </w:rPr>
        <w:t>. This confuses compiler and it displays error.</w:t>
      </w:r>
    </w:p>
    <w:p w:rsidR="00050DAF" w:rsidRPr="00B64BBB" w:rsidRDefault="00050DAF" w:rsidP="00050DAF">
      <w:pPr>
        <w:pStyle w:val="NormalWeb"/>
        <w:shd w:val="clear" w:color="auto" w:fill="FFFFFF"/>
        <w:spacing w:before="0" w:beforeAutospacing="0" w:after="0" w:afterAutospacing="0"/>
        <w:jc w:val="center"/>
        <w:textAlignment w:val="baseline"/>
        <w:rPr>
          <w:color w:val="000000"/>
        </w:rPr>
      </w:pP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Example:</w:t>
      </w:r>
      <w:r w:rsidRPr="00B64BBB">
        <w:rPr>
          <w:rFonts w:ascii="Times New Roman" w:eastAsia="Times New Roman" w:hAnsi="Times New Roman"/>
          <w:color w:val="000000"/>
          <w:sz w:val="24"/>
          <w:szCs w:val="24"/>
        </w:rPr>
        <w:t> To show the need of Virtual Base Class in C++</w:t>
      </w:r>
    </w:p>
    <w:tbl>
      <w:tblPr>
        <w:tblW w:w="9000" w:type="dxa"/>
        <w:tblCellMar>
          <w:left w:w="0" w:type="dxa"/>
          <w:right w:w="0" w:type="dxa"/>
        </w:tblCellMar>
        <w:tblLook w:val="04A0"/>
      </w:tblPr>
      <w:tblGrid>
        <w:gridCol w:w="9000"/>
      </w:tblGrid>
      <w:tr w:rsidR="00050DAF" w:rsidRPr="00B64BBB" w:rsidTr="00FF2F28">
        <w:tc>
          <w:tcPr>
            <w:tcW w:w="9000" w:type="dxa"/>
            <w:vAlign w:val="center"/>
            <w:hideMark/>
          </w:tcPr>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#include &lt;</w:t>
            </w:r>
            <w:proofErr w:type="spellStart"/>
            <w:r w:rsidRPr="00B64BBB">
              <w:rPr>
                <w:rFonts w:ascii="Times New Roman" w:eastAsia="Times New Roman" w:hAnsi="Times New Roman"/>
                <w:color w:val="000000"/>
                <w:sz w:val="24"/>
                <w:szCs w:val="24"/>
              </w:rPr>
              <w:t>iostream</w:t>
            </w:r>
            <w:proofErr w:type="spellEnd"/>
            <w:r w:rsidRPr="00B64BBB">
              <w:rPr>
                <w:rFonts w:ascii="Times New Roman" w:eastAsia="Times New Roman" w:hAnsi="Times New Roman"/>
                <w:color w:val="000000"/>
                <w:sz w:val="24"/>
                <w:szCs w:val="24"/>
              </w:rPr>
              <w:t>&gt;</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using namespace std;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public: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void show()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cout</w:t>
            </w:r>
            <w:proofErr w:type="spellEnd"/>
            <w:r w:rsidRPr="00B64BBB">
              <w:rPr>
                <w:rFonts w:ascii="Times New Roman" w:eastAsia="Times New Roman" w:hAnsi="Times New Roman"/>
                <w:color w:val="000000"/>
                <w:sz w:val="24"/>
                <w:szCs w:val="24"/>
              </w:rPr>
              <w:t xml:space="preserve"> &lt;&lt; "Hello form A \n";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B : public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C : public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D : public B, public C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proofErr w:type="spellStart"/>
            <w:r w:rsidRPr="00B64BBB">
              <w:rPr>
                <w:rFonts w:ascii="Times New Roman" w:eastAsia="Times New Roman" w:hAnsi="Times New Roman"/>
                <w:color w:val="000000"/>
                <w:sz w:val="24"/>
                <w:szCs w:val="24"/>
              </w:rPr>
              <w:t>int</w:t>
            </w:r>
            <w:proofErr w:type="spellEnd"/>
            <w:r w:rsidRPr="00B64BBB">
              <w:rPr>
                <w:rFonts w:ascii="Times New Roman" w:eastAsia="Times New Roman" w:hAnsi="Times New Roman"/>
                <w:color w:val="000000"/>
                <w:sz w:val="24"/>
                <w:szCs w:val="24"/>
              </w:rPr>
              <w:t xml:space="preserve"> main()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D object;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object.show</w:t>
            </w:r>
            <w:proofErr w:type="spellEnd"/>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tc>
      </w:tr>
    </w:tbl>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Compile Errors:</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lastRenderedPageBreak/>
        <w:t>prog.cpp: In function '</w:t>
      </w:r>
      <w:proofErr w:type="spellStart"/>
      <w:r w:rsidRPr="00B64BBB">
        <w:rPr>
          <w:rFonts w:ascii="Times New Roman" w:eastAsia="Times New Roman" w:hAnsi="Times New Roman"/>
          <w:color w:val="000000"/>
          <w:sz w:val="24"/>
          <w:szCs w:val="24"/>
        </w:rPr>
        <w:t>int</w:t>
      </w:r>
      <w:proofErr w:type="spellEnd"/>
      <w:r w:rsidRPr="00B64BBB">
        <w:rPr>
          <w:rFonts w:ascii="Times New Roman" w:eastAsia="Times New Roman" w:hAnsi="Times New Roman"/>
          <w:color w:val="000000"/>
          <w:sz w:val="24"/>
          <w:szCs w:val="24"/>
        </w:rPr>
        <w:t xml:space="preserve"> main()':</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prog.cpp:29:9: error: request for member 'show' is ambiguous</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roofErr w:type="spellStart"/>
      <w:r w:rsidRPr="00B64BBB">
        <w:rPr>
          <w:rFonts w:ascii="Times New Roman" w:eastAsia="Times New Roman" w:hAnsi="Times New Roman"/>
          <w:color w:val="000000"/>
          <w:sz w:val="24"/>
          <w:szCs w:val="24"/>
        </w:rPr>
        <w:t>object.show</w:t>
      </w:r>
      <w:proofErr w:type="spellEnd"/>
      <w:r w:rsidRPr="00B64BBB">
        <w:rPr>
          <w:rFonts w:ascii="Times New Roman" w:eastAsia="Times New Roman" w:hAnsi="Times New Roman"/>
          <w:color w:val="000000"/>
          <w:sz w:val="24"/>
          <w:szCs w:val="24"/>
        </w:rPr>
        <w: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prog.cpp:8:8: note: candidates are: void A::show()</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void show()</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prog.cpp:8:8: note:                 void A::show()</w:t>
      </w:r>
    </w:p>
    <w:p w:rsidR="00050DAF" w:rsidRDefault="00050DAF" w:rsidP="00050DAF">
      <w:pPr>
        <w:shd w:val="clear" w:color="auto" w:fill="FFFFFF"/>
        <w:spacing w:after="0" w:line="240" w:lineRule="auto"/>
        <w:textAlignment w:val="baseline"/>
        <w:rPr>
          <w:rFonts w:ascii="Times New Roman" w:eastAsia="Times New Roman" w:hAnsi="Times New Roman"/>
          <w:b/>
          <w:bCs/>
          <w:color w:val="000000"/>
          <w:sz w:val="24"/>
          <w:szCs w:val="24"/>
          <w:bdr w:val="none" w:sz="0" w:space="0" w:color="auto" w:frame="1"/>
        </w:rPr>
      </w:pP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How to resolve this issue?</w:t>
      </w:r>
      <w:r w:rsidRPr="00B64BBB">
        <w:rPr>
          <w:rFonts w:ascii="Times New Roman" w:eastAsia="Times New Roman" w:hAnsi="Times New Roman"/>
          <w:color w:val="000000"/>
          <w:sz w:val="24"/>
          <w:szCs w:val="24"/>
        </w:rPr>
        <w:br/>
        <w:t>To resolve this ambiguity when class </w:t>
      </w:r>
      <w:r w:rsidRPr="00B64BBB">
        <w:rPr>
          <w:rFonts w:ascii="Times New Roman" w:eastAsia="Times New Roman" w:hAnsi="Times New Roman"/>
          <w:b/>
          <w:bCs/>
          <w:color w:val="000000"/>
          <w:sz w:val="24"/>
          <w:szCs w:val="24"/>
          <w:bdr w:val="none" w:sz="0" w:space="0" w:color="auto" w:frame="1"/>
        </w:rPr>
        <w:t>A</w:t>
      </w:r>
      <w:r w:rsidRPr="00B64BBB">
        <w:rPr>
          <w:rFonts w:ascii="Times New Roman" w:eastAsia="Times New Roman" w:hAnsi="Times New Roman"/>
          <w:color w:val="000000"/>
          <w:sz w:val="24"/>
          <w:szCs w:val="24"/>
        </w:rPr>
        <w:t> is inherited in both class </w:t>
      </w:r>
      <w:r w:rsidRPr="00B64BBB">
        <w:rPr>
          <w:rFonts w:ascii="Times New Roman" w:eastAsia="Times New Roman" w:hAnsi="Times New Roman"/>
          <w:b/>
          <w:bCs/>
          <w:color w:val="000000"/>
          <w:sz w:val="24"/>
          <w:szCs w:val="24"/>
          <w:bdr w:val="none" w:sz="0" w:space="0" w:color="auto" w:frame="1"/>
        </w:rPr>
        <w:t>B</w:t>
      </w:r>
      <w:r w:rsidRPr="00B64BBB">
        <w:rPr>
          <w:rFonts w:ascii="Times New Roman" w:eastAsia="Times New Roman" w:hAnsi="Times New Roman"/>
          <w:color w:val="000000"/>
          <w:sz w:val="24"/>
          <w:szCs w:val="24"/>
        </w:rPr>
        <w:t> and class </w:t>
      </w:r>
      <w:r w:rsidRPr="00B64BBB">
        <w:rPr>
          <w:rFonts w:ascii="Times New Roman" w:eastAsia="Times New Roman" w:hAnsi="Times New Roman"/>
          <w:b/>
          <w:bCs/>
          <w:color w:val="000000"/>
          <w:sz w:val="24"/>
          <w:szCs w:val="24"/>
          <w:bdr w:val="none" w:sz="0" w:space="0" w:color="auto" w:frame="1"/>
        </w:rPr>
        <w:t>C</w:t>
      </w:r>
      <w:r w:rsidRPr="00B64BBB">
        <w:rPr>
          <w:rFonts w:ascii="Times New Roman" w:eastAsia="Times New Roman" w:hAnsi="Times New Roman"/>
          <w:color w:val="000000"/>
          <w:sz w:val="24"/>
          <w:szCs w:val="24"/>
        </w:rPr>
        <w:t>, it is declared as </w:t>
      </w:r>
      <w:r w:rsidRPr="00B64BBB">
        <w:rPr>
          <w:rFonts w:ascii="Times New Roman" w:eastAsia="Times New Roman" w:hAnsi="Times New Roman"/>
          <w:b/>
          <w:bCs/>
          <w:color w:val="000000"/>
          <w:sz w:val="24"/>
          <w:szCs w:val="24"/>
          <w:bdr w:val="none" w:sz="0" w:space="0" w:color="auto" w:frame="1"/>
        </w:rPr>
        <w:t>virtual base class</w:t>
      </w:r>
      <w:r w:rsidRPr="00B64BBB">
        <w:rPr>
          <w:rFonts w:ascii="Times New Roman" w:eastAsia="Times New Roman" w:hAnsi="Times New Roman"/>
          <w:color w:val="000000"/>
          <w:sz w:val="24"/>
          <w:szCs w:val="24"/>
        </w:rPr>
        <w:t> by placing a keyword </w:t>
      </w:r>
      <w:r w:rsidRPr="00B64BBB">
        <w:rPr>
          <w:rFonts w:ascii="Times New Roman" w:eastAsia="Times New Roman" w:hAnsi="Times New Roman"/>
          <w:b/>
          <w:bCs/>
          <w:color w:val="000000"/>
          <w:sz w:val="24"/>
          <w:szCs w:val="24"/>
          <w:bdr w:val="none" w:sz="0" w:space="0" w:color="auto" w:frame="1"/>
        </w:rPr>
        <w:t>virtual</w:t>
      </w:r>
      <w:r w:rsidRPr="00B64BBB">
        <w:rPr>
          <w:rFonts w:ascii="Times New Roman" w:eastAsia="Times New Roman" w:hAnsi="Times New Roman"/>
          <w:color w:val="000000"/>
          <w:sz w:val="24"/>
          <w:szCs w:val="24"/>
        </w:rPr>
        <w:t> as :</w:t>
      </w: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Syntax for Virtual Base Classes:</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Syntax 1:</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B : virtual public A </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Syntax 2:</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class C : public virtual A</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w:t>
      </w: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Note:</w:t>
      </w:r>
      <w:r w:rsidRPr="00B64BBB">
        <w:rPr>
          <w:rFonts w:ascii="Times New Roman" w:eastAsia="Times New Roman" w:hAnsi="Times New Roman"/>
          <w:color w:val="000000"/>
          <w:sz w:val="24"/>
          <w:szCs w:val="24"/>
        </w:rPr>
        <w:t> </w:t>
      </w:r>
      <w:r w:rsidRPr="00B64BBB">
        <w:rPr>
          <w:rFonts w:ascii="Times New Roman" w:eastAsia="Times New Roman" w:hAnsi="Times New Roman"/>
          <w:b/>
          <w:bCs/>
          <w:color w:val="000000"/>
          <w:sz w:val="24"/>
          <w:szCs w:val="24"/>
          <w:bdr w:val="none" w:sz="0" w:space="0" w:color="auto" w:frame="1"/>
        </w:rPr>
        <w:t>virtual</w:t>
      </w:r>
      <w:r w:rsidRPr="00B64BBB">
        <w:rPr>
          <w:rFonts w:ascii="Times New Roman" w:eastAsia="Times New Roman" w:hAnsi="Times New Roman"/>
          <w:color w:val="000000"/>
          <w:sz w:val="24"/>
          <w:szCs w:val="24"/>
        </w:rPr>
        <w:t> can be written before or after the </w:t>
      </w:r>
      <w:r w:rsidRPr="00B64BBB">
        <w:rPr>
          <w:rFonts w:ascii="Times New Roman" w:eastAsia="Times New Roman" w:hAnsi="Times New Roman"/>
          <w:b/>
          <w:bCs/>
          <w:color w:val="000000"/>
          <w:sz w:val="24"/>
          <w:szCs w:val="24"/>
          <w:bdr w:val="none" w:sz="0" w:space="0" w:color="auto" w:frame="1"/>
        </w:rPr>
        <w:t>public</w:t>
      </w:r>
      <w:r w:rsidRPr="00B64BBB">
        <w:rPr>
          <w:rFonts w:ascii="Times New Roman" w:eastAsia="Times New Roman" w:hAnsi="Times New Roman"/>
          <w:color w:val="000000"/>
          <w:sz w:val="24"/>
          <w:szCs w:val="24"/>
        </w:rPr>
        <w:t>. Now only one copy of data/function member will be copied to class </w:t>
      </w:r>
      <w:r w:rsidRPr="00B64BBB">
        <w:rPr>
          <w:rFonts w:ascii="Times New Roman" w:eastAsia="Times New Roman" w:hAnsi="Times New Roman"/>
          <w:b/>
          <w:bCs/>
          <w:color w:val="000000"/>
          <w:sz w:val="24"/>
          <w:szCs w:val="24"/>
          <w:bdr w:val="none" w:sz="0" w:space="0" w:color="auto" w:frame="1"/>
        </w:rPr>
        <w:t>C</w:t>
      </w:r>
      <w:r w:rsidRPr="00B64BBB">
        <w:rPr>
          <w:rFonts w:ascii="Times New Roman" w:eastAsia="Times New Roman" w:hAnsi="Times New Roman"/>
          <w:color w:val="000000"/>
          <w:sz w:val="24"/>
          <w:szCs w:val="24"/>
        </w:rPr>
        <w:t> and class </w:t>
      </w:r>
      <w:r w:rsidRPr="00B64BBB">
        <w:rPr>
          <w:rFonts w:ascii="Times New Roman" w:eastAsia="Times New Roman" w:hAnsi="Times New Roman"/>
          <w:b/>
          <w:bCs/>
          <w:color w:val="000000"/>
          <w:sz w:val="24"/>
          <w:szCs w:val="24"/>
          <w:bdr w:val="none" w:sz="0" w:space="0" w:color="auto" w:frame="1"/>
        </w:rPr>
        <w:t>B</w:t>
      </w:r>
      <w:r w:rsidRPr="00B64BBB">
        <w:rPr>
          <w:rFonts w:ascii="Times New Roman" w:eastAsia="Times New Roman" w:hAnsi="Times New Roman"/>
          <w:color w:val="000000"/>
          <w:sz w:val="24"/>
          <w:szCs w:val="24"/>
        </w:rPr>
        <w:t> and class </w:t>
      </w:r>
      <w:r w:rsidRPr="00B64BBB">
        <w:rPr>
          <w:rFonts w:ascii="Times New Roman" w:eastAsia="Times New Roman" w:hAnsi="Times New Roman"/>
          <w:b/>
          <w:bCs/>
          <w:color w:val="000000"/>
          <w:sz w:val="24"/>
          <w:szCs w:val="24"/>
          <w:bdr w:val="none" w:sz="0" w:space="0" w:color="auto" w:frame="1"/>
        </w:rPr>
        <w:t>A</w:t>
      </w:r>
      <w:r w:rsidRPr="00B64BBB">
        <w:rPr>
          <w:rFonts w:ascii="Times New Roman" w:eastAsia="Times New Roman" w:hAnsi="Times New Roman"/>
          <w:color w:val="000000"/>
          <w:sz w:val="24"/>
          <w:szCs w:val="24"/>
        </w:rPr>
        <w:t> becomes the virtual base class.</w:t>
      </w:r>
      <w:r w:rsidRPr="00B64BBB">
        <w:rPr>
          <w:rFonts w:ascii="Times New Roman" w:eastAsia="Times New Roman" w:hAnsi="Times New Roman"/>
          <w:color w:val="000000"/>
          <w:sz w:val="24"/>
          <w:szCs w:val="24"/>
        </w:rPr>
        <w:br/>
        <w:t>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w:t>
      </w: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Example 1</w:t>
      </w:r>
    </w:p>
    <w:tbl>
      <w:tblPr>
        <w:tblW w:w="9000" w:type="dxa"/>
        <w:tblCellMar>
          <w:left w:w="0" w:type="dxa"/>
          <w:right w:w="0" w:type="dxa"/>
        </w:tblCellMar>
        <w:tblLook w:val="04A0"/>
      </w:tblPr>
      <w:tblGrid>
        <w:gridCol w:w="9000"/>
      </w:tblGrid>
      <w:tr w:rsidR="00050DAF" w:rsidRPr="00B64BBB" w:rsidTr="00FF2F28">
        <w:tc>
          <w:tcPr>
            <w:tcW w:w="9000" w:type="dxa"/>
            <w:vAlign w:val="center"/>
            <w:hideMark/>
          </w:tcPr>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#include &lt;</w:t>
            </w:r>
            <w:proofErr w:type="spellStart"/>
            <w:r w:rsidRPr="00B64BBB">
              <w:rPr>
                <w:rFonts w:ascii="Times New Roman" w:eastAsia="Times New Roman" w:hAnsi="Times New Roman"/>
                <w:color w:val="000000"/>
                <w:sz w:val="24"/>
                <w:szCs w:val="24"/>
              </w:rPr>
              <w:t>iostream</w:t>
            </w:r>
            <w:proofErr w:type="spellEnd"/>
            <w:r w:rsidRPr="00B64BBB">
              <w:rPr>
                <w:rFonts w:ascii="Times New Roman" w:eastAsia="Times New Roman" w:hAnsi="Times New Roman"/>
                <w:color w:val="000000"/>
                <w:sz w:val="24"/>
                <w:szCs w:val="24"/>
              </w:rPr>
              <w:t>&gt;</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using namespace std;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public: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int</w:t>
            </w:r>
            <w:proofErr w:type="spellEnd"/>
            <w:r w:rsidRPr="00B64BBB">
              <w:rPr>
                <w:rFonts w:ascii="Times New Roman" w:eastAsia="Times New Roman" w:hAnsi="Times New Roman"/>
                <w:color w:val="000000"/>
                <w:sz w:val="24"/>
                <w:szCs w:val="24"/>
              </w:rPr>
              <w:t xml:space="preserve"> a;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A() // constructor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a = 10;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B : public virtual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C : public virtual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lastRenderedPageBreak/>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D : public B, public C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proofErr w:type="spellStart"/>
            <w:r w:rsidRPr="00B64BBB">
              <w:rPr>
                <w:rFonts w:ascii="Times New Roman" w:eastAsia="Times New Roman" w:hAnsi="Times New Roman"/>
                <w:color w:val="000000"/>
                <w:sz w:val="24"/>
                <w:szCs w:val="24"/>
              </w:rPr>
              <w:t>int</w:t>
            </w:r>
            <w:proofErr w:type="spellEnd"/>
            <w:r w:rsidRPr="00B64BBB">
              <w:rPr>
                <w:rFonts w:ascii="Times New Roman" w:eastAsia="Times New Roman" w:hAnsi="Times New Roman"/>
                <w:color w:val="000000"/>
                <w:sz w:val="24"/>
                <w:szCs w:val="24"/>
              </w:rPr>
              <w:t xml:space="preserve"> main()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D object; // object creation of class d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cout</w:t>
            </w:r>
            <w:proofErr w:type="spellEnd"/>
            <w:r w:rsidRPr="00B64BBB">
              <w:rPr>
                <w:rFonts w:ascii="Times New Roman" w:eastAsia="Times New Roman" w:hAnsi="Times New Roman"/>
                <w:color w:val="000000"/>
                <w:sz w:val="24"/>
                <w:szCs w:val="24"/>
              </w:rPr>
              <w:t xml:space="preserve"> &lt;&lt; "a = " &lt;&lt; </w:t>
            </w:r>
            <w:proofErr w:type="spellStart"/>
            <w:r w:rsidRPr="00B64BBB">
              <w:rPr>
                <w:rFonts w:ascii="Times New Roman" w:eastAsia="Times New Roman" w:hAnsi="Times New Roman"/>
                <w:color w:val="000000"/>
                <w:sz w:val="24"/>
                <w:szCs w:val="24"/>
              </w:rPr>
              <w:t>object.a</w:t>
            </w:r>
            <w:proofErr w:type="spellEnd"/>
            <w:r w:rsidRPr="00B64BBB">
              <w:rPr>
                <w:rFonts w:ascii="Times New Roman" w:eastAsia="Times New Roman" w:hAnsi="Times New Roman"/>
                <w:color w:val="000000"/>
                <w:sz w:val="24"/>
                <w:szCs w:val="24"/>
              </w:rPr>
              <w:t xml:space="preserve"> &lt;&lt; </w:t>
            </w:r>
            <w:proofErr w:type="spellStart"/>
            <w:r w:rsidRPr="00B64BBB">
              <w:rPr>
                <w:rFonts w:ascii="Times New Roman" w:eastAsia="Times New Roman" w:hAnsi="Times New Roman"/>
                <w:color w:val="000000"/>
                <w:sz w:val="24"/>
                <w:szCs w:val="24"/>
              </w:rPr>
              <w:t>endl</w:t>
            </w:r>
            <w:proofErr w:type="spellEnd"/>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return 0;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tc>
      </w:tr>
    </w:tbl>
    <w:p w:rsidR="00050DAF" w:rsidRPr="00B64BBB"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lastRenderedPageBreak/>
        <w:t>Output: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a = 10</w:t>
      </w:r>
    </w:p>
    <w:p w:rsidR="00050DAF"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Explanation :</w:t>
      </w:r>
      <w:r w:rsidRPr="00B64BBB">
        <w:rPr>
          <w:rFonts w:ascii="Times New Roman" w:eastAsia="Times New Roman" w:hAnsi="Times New Roman"/>
          <w:color w:val="000000"/>
          <w:sz w:val="24"/>
          <w:szCs w:val="24"/>
        </w:rPr>
        <w:t>The class </w:t>
      </w:r>
      <w:r w:rsidRPr="00B64BBB">
        <w:rPr>
          <w:rFonts w:ascii="Times New Roman" w:eastAsia="Times New Roman" w:hAnsi="Times New Roman"/>
          <w:b/>
          <w:bCs/>
          <w:color w:val="000000"/>
          <w:sz w:val="24"/>
          <w:szCs w:val="24"/>
          <w:bdr w:val="none" w:sz="0" w:space="0" w:color="auto" w:frame="1"/>
        </w:rPr>
        <w:t>A</w:t>
      </w:r>
      <w:r w:rsidRPr="00B64BBB">
        <w:rPr>
          <w:rFonts w:ascii="Times New Roman" w:eastAsia="Times New Roman" w:hAnsi="Times New Roman"/>
          <w:color w:val="000000"/>
          <w:sz w:val="24"/>
          <w:szCs w:val="24"/>
        </w:rPr>
        <w:t> has just one data member </w:t>
      </w:r>
      <w:r w:rsidRPr="00B64BBB">
        <w:rPr>
          <w:rFonts w:ascii="Times New Roman" w:eastAsia="Times New Roman" w:hAnsi="Times New Roman"/>
          <w:b/>
          <w:bCs/>
          <w:color w:val="000000"/>
          <w:sz w:val="24"/>
          <w:szCs w:val="24"/>
          <w:bdr w:val="none" w:sz="0" w:space="0" w:color="auto" w:frame="1"/>
        </w:rPr>
        <w:t>a</w:t>
      </w:r>
      <w:r w:rsidRPr="00B64BBB">
        <w:rPr>
          <w:rFonts w:ascii="Times New Roman" w:eastAsia="Times New Roman" w:hAnsi="Times New Roman"/>
          <w:color w:val="000000"/>
          <w:sz w:val="24"/>
          <w:szCs w:val="24"/>
        </w:rPr>
        <w:t> which is </w:t>
      </w:r>
      <w:r w:rsidRPr="00B64BBB">
        <w:rPr>
          <w:rFonts w:ascii="Times New Roman" w:eastAsia="Times New Roman" w:hAnsi="Times New Roman"/>
          <w:b/>
          <w:bCs/>
          <w:color w:val="000000"/>
          <w:sz w:val="24"/>
          <w:szCs w:val="24"/>
          <w:bdr w:val="none" w:sz="0" w:space="0" w:color="auto" w:frame="1"/>
        </w:rPr>
        <w:t>public</w:t>
      </w:r>
      <w:r w:rsidRPr="00B64BBB">
        <w:rPr>
          <w:rFonts w:ascii="Times New Roman" w:eastAsia="Times New Roman" w:hAnsi="Times New Roman"/>
          <w:color w:val="000000"/>
          <w:sz w:val="24"/>
          <w:szCs w:val="24"/>
        </w:rPr>
        <w:t>. This class is virtually inherited in class </w:t>
      </w:r>
      <w:r w:rsidRPr="00B64BBB">
        <w:rPr>
          <w:rFonts w:ascii="Times New Roman" w:eastAsia="Times New Roman" w:hAnsi="Times New Roman"/>
          <w:b/>
          <w:bCs/>
          <w:color w:val="000000"/>
          <w:sz w:val="24"/>
          <w:szCs w:val="24"/>
          <w:bdr w:val="none" w:sz="0" w:space="0" w:color="auto" w:frame="1"/>
        </w:rPr>
        <w:t>B</w:t>
      </w:r>
      <w:r w:rsidRPr="00B64BBB">
        <w:rPr>
          <w:rFonts w:ascii="Times New Roman" w:eastAsia="Times New Roman" w:hAnsi="Times New Roman"/>
          <w:color w:val="000000"/>
          <w:sz w:val="24"/>
          <w:szCs w:val="24"/>
        </w:rPr>
        <w:t> and class </w:t>
      </w:r>
      <w:r w:rsidRPr="00B64BBB">
        <w:rPr>
          <w:rFonts w:ascii="Times New Roman" w:eastAsia="Times New Roman" w:hAnsi="Times New Roman"/>
          <w:b/>
          <w:bCs/>
          <w:color w:val="000000"/>
          <w:sz w:val="24"/>
          <w:szCs w:val="24"/>
          <w:bdr w:val="none" w:sz="0" w:space="0" w:color="auto" w:frame="1"/>
        </w:rPr>
        <w:t>C</w:t>
      </w:r>
      <w:r w:rsidRPr="00B64BBB">
        <w:rPr>
          <w:rFonts w:ascii="Times New Roman" w:eastAsia="Times New Roman" w:hAnsi="Times New Roman"/>
          <w:color w:val="000000"/>
          <w:sz w:val="24"/>
          <w:szCs w:val="24"/>
        </w:rPr>
        <w:t>. Now class </w:t>
      </w:r>
      <w:r w:rsidRPr="00B64BBB">
        <w:rPr>
          <w:rFonts w:ascii="Times New Roman" w:eastAsia="Times New Roman" w:hAnsi="Times New Roman"/>
          <w:b/>
          <w:bCs/>
          <w:color w:val="000000"/>
          <w:sz w:val="24"/>
          <w:szCs w:val="24"/>
          <w:bdr w:val="none" w:sz="0" w:space="0" w:color="auto" w:frame="1"/>
        </w:rPr>
        <w:t>B</w:t>
      </w:r>
      <w:r w:rsidRPr="00B64BBB">
        <w:rPr>
          <w:rFonts w:ascii="Times New Roman" w:eastAsia="Times New Roman" w:hAnsi="Times New Roman"/>
          <w:color w:val="000000"/>
          <w:sz w:val="24"/>
          <w:szCs w:val="24"/>
        </w:rPr>
        <w:t> and class </w:t>
      </w:r>
      <w:r w:rsidRPr="00B64BBB">
        <w:rPr>
          <w:rFonts w:ascii="Times New Roman" w:eastAsia="Times New Roman" w:hAnsi="Times New Roman"/>
          <w:b/>
          <w:bCs/>
          <w:color w:val="000000"/>
          <w:sz w:val="24"/>
          <w:szCs w:val="24"/>
          <w:bdr w:val="none" w:sz="0" w:space="0" w:color="auto" w:frame="1"/>
        </w:rPr>
        <w:t>C</w:t>
      </w:r>
      <w:r w:rsidRPr="00B64BBB">
        <w:rPr>
          <w:rFonts w:ascii="Times New Roman" w:eastAsia="Times New Roman" w:hAnsi="Times New Roman"/>
          <w:color w:val="000000"/>
          <w:sz w:val="24"/>
          <w:szCs w:val="24"/>
        </w:rPr>
        <w:t> becomes virtual base class and no duplication of data member </w:t>
      </w:r>
      <w:proofErr w:type="spellStart"/>
      <w:r w:rsidRPr="00B64BBB">
        <w:rPr>
          <w:rFonts w:ascii="Times New Roman" w:eastAsia="Times New Roman" w:hAnsi="Times New Roman"/>
          <w:b/>
          <w:bCs/>
          <w:color w:val="000000"/>
          <w:sz w:val="24"/>
          <w:szCs w:val="24"/>
          <w:bdr w:val="none" w:sz="0" w:space="0" w:color="auto" w:frame="1"/>
        </w:rPr>
        <w:t>a</w:t>
      </w:r>
      <w:proofErr w:type="spellEnd"/>
      <w:r w:rsidRPr="00B64BBB">
        <w:rPr>
          <w:rFonts w:ascii="Times New Roman" w:eastAsia="Times New Roman" w:hAnsi="Times New Roman"/>
          <w:color w:val="000000"/>
          <w:sz w:val="24"/>
          <w:szCs w:val="24"/>
        </w:rPr>
        <w:t> is done.</w:t>
      </w: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p>
    <w:p w:rsidR="00050DAF" w:rsidRPr="00B64BBB"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Example 2:</w:t>
      </w:r>
    </w:p>
    <w:tbl>
      <w:tblPr>
        <w:tblW w:w="9000" w:type="dxa"/>
        <w:tblCellMar>
          <w:left w:w="0" w:type="dxa"/>
          <w:right w:w="0" w:type="dxa"/>
        </w:tblCellMar>
        <w:tblLook w:val="04A0"/>
      </w:tblPr>
      <w:tblGrid>
        <w:gridCol w:w="9000"/>
      </w:tblGrid>
      <w:tr w:rsidR="00050DAF" w:rsidRPr="00B64BBB" w:rsidTr="00FF2F28">
        <w:tc>
          <w:tcPr>
            <w:tcW w:w="9000" w:type="dxa"/>
            <w:vAlign w:val="center"/>
            <w:hideMark/>
          </w:tcPr>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#include &lt;</w:t>
            </w:r>
            <w:proofErr w:type="spellStart"/>
            <w:r w:rsidRPr="00B64BBB">
              <w:rPr>
                <w:rFonts w:ascii="Times New Roman" w:eastAsia="Times New Roman" w:hAnsi="Times New Roman"/>
                <w:color w:val="000000"/>
                <w:sz w:val="24"/>
                <w:szCs w:val="24"/>
              </w:rPr>
              <w:t>iostream</w:t>
            </w:r>
            <w:proofErr w:type="spellEnd"/>
            <w:r w:rsidRPr="00B64BBB">
              <w:rPr>
                <w:rFonts w:ascii="Times New Roman" w:eastAsia="Times New Roman" w:hAnsi="Times New Roman"/>
                <w:color w:val="000000"/>
                <w:sz w:val="24"/>
                <w:szCs w:val="24"/>
              </w:rPr>
              <w:t>&gt;</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using namespace std;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public: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void show()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cout</w:t>
            </w:r>
            <w:proofErr w:type="spellEnd"/>
            <w:r w:rsidRPr="00B64BBB">
              <w:rPr>
                <w:rFonts w:ascii="Times New Roman" w:eastAsia="Times New Roman" w:hAnsi="Times New Roman"/>
                <w:color w:val="000000"/>
                <w:sz w:val="24"/>
                <w:szCs w:val="24"/>
              </w:rPr>
              <w:t xml:space="preserve"> &lt;&lt; "Hello from A \n";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B : public virtual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C : public virtual A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class D : public B, public C {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
          <w:p w:rsidR="00050DAF" w:rsidRPr="00B64BBB" w:rsidRDefault="00050DAF" w:rsidP="00FF2F28">
            <w:pPr>
              <w:spacing w:after="0" w:line="240" w:lineRule="auto"/>
              <w:rPr>
                <w:rFonts w:ascii="Times New Roman" w:eastAsia="Times New Roman" w:hAnsi="Times New Roman"/>
                <w:color w:val="000000"/>
                <w:sz w:val="24"/>
                <w:szCs w:val="24"/>
              </w:rPr>
            </w:pPr>
            <w:proofErr w:type="spellStart"/>
            <w:r w:rsidRPr="00B64BBB">
              <w:rPr>
                <w:rFonts w:ascii="Times New Roman" w:eastAsia="Times New Roman" w:hAnsi="Times New Roman"/>
                <w:color w:val="000000"/>
                <w:sz w:val="24"/>
                <w:szCs w:val="24"/>
              </w:rPr>
              <w:t>int</w:t>
            </w:r>
            <w:proofErr w:type="spellEnd"/>
            <w:r w:rsidRPr="00B64BBB">
              <w:rPr>
                <w:rFonts w:ascii="Times New Roman" w:eastAsia="Times New Roman" w:hAnsi="Times New Roman"/>
                <w:color w:val="000000"/>
                <w:sz w:val="24"/>
                <w:szCs w:val="24"/>
              </w:rPr>
              <w:t xml:space="preserve"> main()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D object;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w:t>
            </w:r>
            <w:proofErr w:type="spellStart"/>
            <w:r w:rsidRPr="00B64BBB">
              <w:rPr>
                <w:rFonts w:ascii="Times New Roman" w:eastAsia="Times New Roman" w:hAnsi="Times New Roman"/>
                <w:color w:val="000000"/>
                <w:sz w:val="24"/>
                <w:szCs w:val="24"/>
              </w:rPr>
              <w:t>object.show</w:t>
            </w:r>
            <w:proofErr w:type="spellEnd"/>
            <w:r w:rsidRPr="00B64BBB">
              <w:rPr>
                <w:rFonts w:ascii="Times New Roman" w:eastAsia="Times New Roman" w:hAnsi="Times New Roman"/>
                <w:color w:val="000000"/>
                <w:sz w:val="24"/>
                <w:szCs w:val="24"/>
              </w:rPr>
              <w:t xml:space="preserve">(); </w:t>
            </w:r>
          </w:p>
          <w:p w:rsidR="00050DAF" w:rsidRPr="00B64BBB" w:rsidRDefault="00050DAF" w:rsidP="00FF2F28">
            <w:pPr>
              <w:spacing w:after="0" w:line="240" w:lineRule="auto"/>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 xml:space="preserve">} </w:t>
            </w:r>
          </w:p>
        </w:tc>
      </w:tr>
    </w:tbl>
    <w:p w:rsidR="00050DAF" w:rsidRPr="00B64BBB"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B64BBB">
        <w:rPr>
          <w:rFonts w:ascii="Times New Roman" w:eastAsia="Times New Roman" w:hAnsi="Times New Roman"/>
          <w:b/>
          <w:bCs/>
          <w:color w:val="000000"/>
          <w:sz w:val="24"/>
          <w:szCs w:val="24"/>
          <w:bdr w:val="none" w:sz="0" w:space="0" w:color="auto" w:frame="1"/>
        </w:rPr>
        <w:t>Output:</w:t>
      </w:r>
    </w:p>
    <w:p w:rsidR="00050DAF" w:rsidRPr="00B64BBB"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B64BBB">
        <w:rPr>
          <w:rFonts w:ascii="Times New Roman" w:eastAsia="Times New Roman" w:hAnsi="Times New Roman"/>
          <w:color w:val="000000"/>
          <w:sz w:val="24"/>
          <w:szCs w:val="24"/>
        </w:rPr>
        <w:t>Hello from A</w:t>
      </w:r>
    </w:p>
    <w:p w:rsidR="00050DAF" w:rsidRDefault="00050DAF" w:rsidP="00050DAF">
      <w:pPr>
        <w:pStyle w:val="NormalWeb"/>
        <w:shd w:val="clear" w:color="auto" w:fill="FFFFFF"/>
        <w:spacing w:before="0" w:beforeAutospacing="0" w:after="0" w:afterAutospacing="0"/>
        <w:jc w:val="center"/>
        <w:textAlignment w:val="baseline"/>
        <w:rPr>
          <w:rFonts w:ascii="Arial" w:hAnsi="Arial" w:cs="Arial"/>
        </w:rPr>
      </w:pPr>
    </w:p>
    <w:p w:rsidR="00050DAF" w:rsidRDefault="00050DAF" w:rsidP="00050DAF">
      <w:pPr>
        <w:rPr>
          <w:rFonts w:ascii="Times New Roman" w:hAnsi="Times New Roman"/>
          <w:b/>
          <w:sz w:val="24"/>
          <w:szCs w:val="24"/>
        </w:rPr>
      </w:pPr>
    </w:p>
    <w:p w:rsidR="00050DAF" w:rsidRDefault="00050DAF" w:rsidP="00050DAF">
      <w:pPr>
        <w:rPr>
          <w:rFonts w:ascii="Times New Roman" w:hAnsi="Times New Roman"/>
          <w:b/>
          <w:sz w:val="24"/>
          <w:szCs w:val="24"/>
        </w:rPr>
      </w:pPr>
    </w:p>
    <w:p w:rsidR="00050DAF" w:rsidRDefault="00050DAF" w:rsidP="00050DAF">
      <w:pPr>
        <w:rPr>
          <w:rFonts w:ascii="Times New Roman" w:hAnsi="Times New Roman"/>
          <w:b/>
          <w:sz w:val="24"/>
          <w:szCs w:val="24"/>
        </w:rPr>
      </w:pPr>
    </w:p>
    <w:p w:rsidR="00050DAF" w:rsidRDefault="00050DAF" w:rsidP="00050DAF">
      <w:pPr>
        <w:rPr>
          <w:rFonts w:ascii="Times New Roman" w:hAnsi="Times New Roman"/>
          <w:b/>
          <w:sz w:val="24"/>
          <w:szCs w:val="24"/>
        </w:rPr>
      </w:pPr>
      <w:r>
        <w:rPr>
          <w:rFonts w:ascii="Times New Roman" w:hAnsi="Times New Roman"/>
          <w:b/>
          <w:sz w:val="24"/>
          <w:szCs w:val="24"/>
        </w:rPr>
        <w:br w:type="page"/>
      </w:r>
      <w:r w:rsidRPr="00484D5A">
        <w:rPr>
          <w:rFonts w:ascii="Times New Roman" w:hAnsi="Times New Roman"/>
          <w:b/>
          <w:sz w:val="24"/>
          <w:szCs w:val="24"/>
        </w:rPr>
        <w:lastRenderedPageBreak/>
        <w:t xml:space="preserve">Unit – </w:t>
      </w:r>
      <w:r>
        <w:rPr>
          <w:rFonts w:ascii="Times New Roman" w:hAnsi="Times New Roman"/>
          <w:b/>
          <w:sz w:val="24"/>
          <w:szCs w:val="24"/>
        </w:rPr>
        <w:t>IV/ Friend and Polymorphism</w:t>
      </w:r>
      <w:r w:rsidRPr="000D230D">
        <w:rPr>
          <w:rFonts w:ascii="Times New Roman" w:hAnsi="Times New Roman"/>
          <w:b/>
          <w:sz w:val="24"/>
          <w:szCs w:val="24"/>
        </w:rPr>
        <w:t>:</w:t>
      </w:r>
    </w:p>
    <w:p w:rsidR="00050DAF" w:rsidRDefault="00050DAF" w:rsidP="00050DAF">
      <w:pPr>
        <w:rPr>
          <w:rFonts w:ascii="Times New Roman" w:hAnsi="Times New Roman"/>
          <w:b/>
          <w:sz w:val="24"/>
          <w:szCs w:val="24"/>
        </w:rPr>
      </w:pPr>
      <w:r>
        <w:rPr>
          <w:rFonts w:ascii="Times New Roman" w:hAnsi="Times New Roman"/>
          <w:b/>
          <w:sz w:val="24"/>
          <w:szCs w:val="24"/>
        </w:rPr>
        <w:t>Friend Function</w:t>
      </w:r>
    </w:p>
    <w:p w:rsidR="00050DAF" w:rsidRPr="00C31B04"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b/>
          <w:bCs/>
          <w:color w:val="000000"/>
          <w:sz w:val="24"/>
          <w:szCs w:val="24"/>
        </w:rPr>
        <w:t>Friend Function</w:t>
      </w:r>
      <w:r w:rsidRPr="00C31B04">
        <w:rPr>
          <w:rFonts w:ascii="Times New Roman" w:eastAsia="Times New Roman" w:hAnsi="Times New Roman"/>
          <w:color w:val="000000"/>
          <w:sz w:val="24"/>
          <w:szCs w:val="24"/>
        </w:rPr>
        <w:t> Like friend class, a friend function can be given special grant to access private and protected members. A friend function can be:</w:t>
      </w:r>
      <w:r w:rsidRPr="00C31B04">
        <w:rPr>
          <w:rFonts w:ascii="Times New Roman" w:eastAsia="Times New Roman" w:hAnsi="Times New Roman"/>
          <w:color w:val="000000"/>
          <w:sz w:val="24"/>
          <w:szCs w:val="24"/>
        </w:rPr>
        <w:br/>
        <w:t>a) A method of another class</w:t>
      </w:r>
      <w:r w:rsidRPr="00C31B04">
        <w:rPr>
          <w:rFonts w:ascii="Times New Roman" w:eastAsia="Times New Roman" w:hAnsi="Times New Roman"/>
          <w:color w:val="000000"/>
          <w:sz w:val="24"/>
          <w:szCs w:val="24"/>
        </w:rPr>
        <w:br/>
        <w:t>b) A global function</w:t>
      </w: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color w:val="000000"/>
                <w:sz w:val="24"/>
                <w:szCs w:val="24"/>
              </w:rPr>
            </w:pPr>
            <w:proofErr w:type="spellStart"/>
            <w:r w:rsidRPr="00114B83">
              <w:rPr>
                <w:rFonts w:ascii="Times New Roman" w:eastAsia="Times New Roman" w:hAnsi="Times New Roman"/>
                <w:color w:val="000000"/>
                <w:sz w:val="24"/>
                <w:szCs w:val="24"/>
              </w:rPr>
              <w:t>classNode</w:t>
            </w:r>
            <w:proofErr w:type="spellEnd"/>
            <w:r w:rsidRPr="00114B83">
              <w:rPr>
                <w:rFonts w:ascii="Times New Roman" w:eastAsia="Times New Roman" w:hAnsi="Times New Roman"/>
                <w:color w:val="000000"/>
                <w:sz w:val="24"/>
                <w:szCs w:val="24"/>
              </w:rPr>
              <w:t xml:space="preserve"> {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private: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intkey</w:t>
            </w:r>
            <w:proofErr w:type="spellEnd"/>
            <w:r w:rsidRPr="00114B83">
              <w:rPr>
                <w:rFonts w:ascii="Times New Roman" w:eastAsia="Times New Roman" w:hAnsi="Times New Roman"/>
                <w:color w:val="000000"/>
                <w:sz w:val="24"/>
                <w:szCs w:val="24"/>
              </w:rPr>
              <w:t xml:space="preserv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Node* next;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r w:rsidRPr="00C31B04">
              <w:rPr>
                <w:rFonts w:ascii="Times New Roman" w:eastAsia="Times New Roman" w:hAnsi="Times New Roman"/>
                <w:color w:val="000000"/>
                <w:sz w:val="24"/>
                <w:szCs w:val="24"/>
              </w:rPr>
              <w:t>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 Other members of Node Class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friendintLinkedList</w:t>
            </w:r>
            <w:proofErr w:type="spellEnd"/>
            <w:r w:rsidRPr="00114B83">
              <w:rPr>
                <w:rFonts w:ascii="Times New Roman" w:eastAsia="Times New Roman" w:hAnsi="Times New Roman"/>
                <w:color w:val="000000"/>
                <w:sz w:val="24"/>
                <w:szCs w:val="24"/>
              </w:rPr>
              <w:t xml:space="preserve">::search();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Only search() of </w:t>
            </w:r>
            <w:proofErr w:type="spellStart"/>
            <w:r w:rsidRPr="00114B83">
              <w:rPr>
                <w:rFonts w:ascii="Times New Roman" w:eastAsia="Times New Roman" w:hAnsi="Times New Roman"/>
                <w:color w:val="000000"/>
                <w:sz w:val="24"/>
                <w:szCs w:val="24"/>
              </w:rPr>
              <w:t>linkedList</w:t>
            </w:r>
            <w:proofErr w:type="spellEnd"/>
            <w:r w:rsidRPr="00114B83">
              <w:rPr>
                <w:rFonts w:ascii="Times New Roman" w:eastAsia="Times New Roman" w:hAnsi="Times New Roman"/>
                <w:color w:val="000000"/>
                <w:sz w:val="24"/>
                <w:szCs w:val="24"/>
              </w:rPr>
              <w:t xml:space="preserv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can access internal members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tc>
      </w:tr>
    </w:tbl>
    <w:p w:rsidR="00050DAF" w:rsidRPr="00114B83" w:rsidRDefault="00050DAF" w:rsidP="00050DAF">
      <w:pPr>
        <w:pStyle w:val="NormalWeb"/>
        <w:shd w:val="clear" w:color="auto" w:fill="FFFFFF"/>
        <w:spacing w:before="0" w:beforeAutospacing="0" w:after="0" w:afterAutospacing="0"/>
        <w:textAlignment w:val="baseline"/>
        <w:rPr>
          <w:color w:val="000000"/>
        </w:rPr>
      </w:pPr>
      <w:r w:rsidRPr="00114B83">
        <w:rPr>
          <w:color w:val="000000"/>
        </w:rPr>
        <w:t>Following are some important points about friend functions and classes:</w:t>
      </w:r>
      <w:r w:rsidRPr="00114B83">
        <w:rPr>
          <w:color w:val="000000"/>
        </w:rPr>
        <w:br/>
      </w:r>
      <w:r w:rsidRPr="00114B83">
        <w:rPr>
          <w:rStyle w:val="Strong"/>
          <w:color w:val="000000"/>
          <w:bdr w:val="none" w:sz="0" w:space="0" w:color="auto" w:frame="1"/>
        </w:rPr>
        <w:t>1)</w:t>
      </w:r>
      <w:r w:rsidRPr="00114B83">
        <w:rPr>
          <w:color w:val="000000"/>
        </w:rPr>
        <w:t> Friends should be used only for limited purpose. too many functions or external classes are declared as friends of a class with protected or private data, it lessens the value of encapsulation of separate classes in object-oriented programming.</w:t>
      </w:r>
    </w:p>
    <w:p w:rsidR="00050DAF" w:rsidRPr="00114B83" w:rsidRDefault="00050DAF" w:rsidP="00050DAF">
      <w:pPr>
        <w:pStyle w:val="NormalWeb"/>
        <w:shd w:val="clear" w:color="auto" w:fill="FFFFFF"/>
        <w:spacing w:before="0" w:beforeAutospacing="0" w:after="0" w:afterAutospacing="0"/>
        <w:textAlignment w:val="baseline"/>
        <w:rPr>
          <w:color w:val="000000"/>
        </w:rPr>
      </w:pPr>
      <w:r w:rsidRPr="00114B83">
        <w:rPr>
          <w:rStyle w:val="Strong"/>
          <w:color w:val="000000"/>
          <w:bdr w:val="none" w:sz="0" w:space="0" w:color="auto" w:frame="1"/>
        </w:rPr>
        <w:t>2)</w:t>
      </w:r>
      <w:r w:rsidRPr="00114B83">
        <w:rPr>
          <w:color w:val="000000"/>
        </w:rPr>
        <w:t> Friendship is not mutual. If class A is a friend of B, then B doesn’t become a friend of A automatically.</w:t>
      </w:r>
    </w:p>
    <w:p w:rsidR="00050DAF" w:rsidRPr="00114B83" w:rsidRDefault="00050DAF" w:rsidP="00050DAF">
      <w:pPr>
        <w:pStyle w:val="NormalWeb"/>
        <w:shd w:val="clear" w:color="auto" w:fill="FFFFFF"/>
        <w:spacing w:before="0" w:beforeAutospacing="0" w:after="0" w:afterAutospacing="0"/>
        <w:textAlignment w:val="baseline"/>
        <w:rPr>
          <w:color w:val="000000"/>
        </w:rPr>
      </w:pPr>
      <w:r w:rsidRPr="00114B83">
        <w:rPr>
          <w:rStyle w:val="Strong"/>
          <w:color w:val="000000"/>
          <w:bdr w:val="none" w:sz="0" w:space="0" w:color="auto" w:frame="1"/>
        </w:rPr>
        <w:t>3)</w:t>
      </w:r>
      <w:r w:rsidRPr="00114B83">
        <w:rPr>
          <w:color w:val="000000"/>
        </w:rPr>
        <w:t xml:space="preserve"> Friendship is not inherited </w:t>
      </w:r>
    </w:p>
    <w:p w:rsidR="00050DAF" w:rsidRPr="00114B83" w:rsidRDefault="00050DAF" w:rsidP="00050DAF">
      <w:pPr>
        <w:pStyle w:val="NormalWeb"/>
        <w:shd w:val="clear" w:color="auto" w:fill="FFFFFF"/>
        <w:spacing w:before="0" w:beforeAutospacing="0" w:after="0" w:afterAutospacing="0"/>
        <w:textAlignment w:val="baseline"/>
        <w:rPr>
          <w:color w:val="000000"/>
        </w:rPr>
      </w:pPr>
      <w:r w:rsidRPr="00114B83">
        <w:rPr>
          <w:rStyle w:val="Strong"/>
          <w:color w:val="000000"/>
          <w:bdr w:val="none" w:sz="0" w:space="0" w:color="auto" w:frame="1"/>
        </w:rPr>
        <w:t>4)</w:t>
      </w:r>
      <w:r w:rsidRPr="00114B83">
        <w:rPr>
          <w:color w:val="000000"/>
        </w:rPr>
        <w:t> The concept of friends is not there in Java.</w:t>
      </w:r>
    </w:p>
    <w:p w:rsidR="00050DAF" w:rsidRPr="00114B83" w:rsidRDefault="00050DAF" w:rsidP="00050DAF">
      <w:pPr>
        <w:rPr>
          <w:rFonts w:ascii="Times New Roman" w:hAnsi="Times New Roman"/>
          <w:b/>
          <w:color w:val="000000"/>
          <w:sz w:val="24"/>
          <w:szCs w:val="24"/>
        </w:rPr>
      </w:pPr>
    </w:p>
    <w:p w:rsidR="00050DAF" w:rsidRPr="00114B83" w:rsidRDefault="00050DAF" w:rsidP="00050DAF">
      <w:pPr>
        <w:rPr>
          <w:rFonts w:ascii="Times New Roman" w:hAnsi="Times New Roman"/>
          <w:b/>
          <w:color w:val="000000"/>
          <w:sz w:val="24"/>
          <w:szCs w:val="24"/>
        </w:rPr>
      </w:pPr>
      <w:r w:rsidRPr="00114B83">
        <w:rPr>
          <w:rFonts w:ascii="Times New Roman" w:hAnsi="Times New Roman"/>
          <w:b/>
          <w:color w:val="000000"/>
          <w:sz w:val="24"/>
          <w:szCs w:val="24"/>
        </w:rPr>
        <w:t>Friend Member Function and Friend Class</w:t>
      </w:r>
    </w:p>
    <w:p w:rsidR="00050DAF" w:rsidRPr="00C31B04"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b/>
          <w:bCs/>
          <w:color w:val="000000"/>
          <w:sz w:val="24"/>
          <w:szCs w:val="24"/>
        </w:rPr>
        <w:t>Friend Class</w:t>
      </w:r>
      <w:r w:rsidRPr="00C31B04">
        <w:rPr>
          <w:rFonts w:ascii="Times New Roman" w:eastAsia="Times New Roman" w:hAnsi="Times New Roman"/>
          <w:color w:val="000000"/>
          <w:sz w:val="24"/>
          <w:szCs w:val="24"/>
        </w:rPr>
        <w:t xml:space="preserve"> A friend class can access private and protected members of other class in which it is declared as friend. It is sometimes useful to allow a particular class to access private members of other class. For example a </w:t>
      </w:r>
      <w:proofErr w:type="spellStart"/>
      <w:r w:rsidRPr="00C31B04">
        <w:rPr>
          <w:rFonts w:ascii="Times New Roman" w:eastAsia="Times New Roman" w:hAnsi="Times New Roman"/>
          <w:color w:val="000000"/>
          <w:sz w:val="24"/>
          <w:szCs w:val="24"/>
        </w:rPr>
        <w:t>LinkedList</w:t>
      </w:r>
      <w:proofErr w:type="spellEnd"/>
      <w:r w:rsidRPr="00C31B04">
        <w:rPr>
          <w:rFonts w:ascii="Times New Roman" w:eastAsia="Times New Roman" w:hAnsi="Times New Roman"/>
          <w:color w:val="000000"/>
          <w:sz w:val="24"/>
          <w:szCs w:val="24"/>
        </w:rPr>
        <w:t xml:space="preserve"> class may be allowed to access private members of Node.</w:t>
      </w: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color w:val="000000"/>
                <w:sz w:val="24"/>
                <w:szCs w:val="24"/>
              </w:rPr>
            </w:pPr>
            <w:proofErr w:type="spellStart"/>
            <w:r w:rsidRPr="00114B83">
              <w:rPr>
                <w:rFonts w:ascii="Times New Roman" w:eastAsia="Times New Roman" w:hAnsi="Times New Roman"/>
                <w:color w:val="000000"/>
                <w:sz w:val="24"/>
                <w:szCs w:val="24"/>
              </w:rPr>
              <w:t>classNode</w:t>
            </w:r>
            <w:proofErr w:type="spellEnd"/>
            <w:r w:rsidRPr="00114B83">
              <w:rPr>
                <w:rFonts w:ascii="Times New Roman" w:eastAsia="Times New Roman" w:hAnsi="Times New Roman"/>
                <w:color w:val="000000"/>
                <w:sz w:val="24"/>
                <w:szCs w:val="24"/>
              </w:rPr>
              <w:t xml:space="preserve"> {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private: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intkey</w:t>
            </w:r>
            <w:proofErr w:type="spellEnd"/>
            <w:r w:rsidRPr="00114B83">
              <w:rPr>
                <w:rFonts w:ascii="Times New Roman" w:eastAsia="Times New Roman" w:hAnsi="Times New Roman"/>
                <w:color w:val="000000"/>
                <w:sz w:val="24"/>
                <w:szCs w:val="24"/>
              </w:rPr>
              <w:t xml:space="preserv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Node* next;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 Other members of Node Class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r w:rsidRPr="00C31B04">
              <w:rPr>
                <w:rFonts w:ascii="Times New Roman" w:eastAsia="Times New Roman" w:hAnsi="Times New Roman"/>
                <w:color w:val="000000"/>
                <w:sz w:val="24"/>
                <w:szCs w:val="24"/>
              </w:rPr>
              <w:t> </w:t>
            </w:r>
            <w:r w:rsidRPr="00114B83">
              <w:rPr>
                <w:rFonts w:ascii="Times New Roman" w:eastAsia="Times New Roman" w:hAnsi="Times New Roman"/>
                <w:color w:val="000000"/>
                <w:sz w:val="24"/>
                <w:szCs w:val="24"/>
              </w:rPr>
              <w:t xml:space="preserve">    // Now class  </w:t>
            </w:r>
            <w:proofErr w:type="spellStart"/>
            <w:r w:rsidRPr="00114B83">
              <w:rPr>
                <w:rFonts w:ascii="Times New Roman" w:eastAsia="Times New Roman" w:hAnsi="Times New Roman"/>
                <w:color w:val="000000"/>
                <w:sz w:val="24"/>
                <w:szCs w:val="24"/>
              </w:rPr>
              <w:t>LinkedList</w:t>
            </w:r>
            <w:proofErr w:type="spellEnd"/>
            <w:r w:rsidRPr="00114B83">
              <w:rPr>
                <w:rFonts w:ascii="Times New Roman" w:eastAsia="Times New Roman" w:hAnsi="Times New Roman"/>
                <w:color w:val="000000"/>
                <w:sz w:val="24"/>
                <w:szCs w:val="24"/>
              </w:rPr>
              <w:t xml:space="preserve"> can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access private members of Node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friendclassLinkedList</w:t>
            </w:r>
            <w:proofErr w:type="spellEnd"/>
            <w:r w:rsidRPr="00114B83">
              <w:rPr>
                <w:rFonts w:ascii="Times New Roman" w:eastAsia="Times New Roman" w:hAnsi="Times New Roman"/>
                <w:color w:val="000000"/>
                <w:sz w:val="24"/>
                <w:szCs w:val="24"/>
              </w:rPr>
              <w:t xml:space="preserve">; </w:t>
            </w:r>
          </w:p>
          <w:p w:rsidR="00050DAF" w:rsidRPr="00C31B04"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tc>
      </w:tr>
    </w:tbl>
    <w:p w:rsidR="00050DAF" w:rsidRDefault="00050DAF" w:rsidP="00050DAF">
      <w:pPr>
        <w:rPr>
          <w:rFonts w:ascii="Times New Roman" w:hAnsi="Times New Roman"/>
          <w:b/>
          <w:color w:val="000000"/>
          <w:sz w:val="24"/>
          <w:szCs w:val="24"/>
        </w:rPr>
      </w:pPr>
    </w:p>
    <w:p w:rsidR="00FF2F28" w:rsidRPr="00FF2F28" w:rsidRDefault="00FF2F28" w:rsidP="00FF2F28">
      <w:pPr>
        <w:spacing w:after="0" w:line="240" w:lineRule="auto"/>
        <w:rPr>
          <w:rFonts w:ascii="Times New Roman" w:hAnsi="Times New Roman"/>
          <w:color w:val="000000"/>
          <w:sz w:val="24"/>
          <w:szCs w:val="24"/>
        </w:rPr>
      </w:pPr>
      <w:r w:rsidRPr="00FF2F28">
        <w:rPr>
          <w:rFonts w:ascii="Times New Roman" w:hAnsi="Times New Roman"/>
          <w:b/>
          <w:color w:val="000000"/>
          <w:sz w:val="24"/>
          <w:szCs w:val="24"/>
        </w:rPr>
        <w:t xml:space="preserve">A friend class </w:t>
      </w:r>
      <w:r w:rsidRPr="00FF2F28">
        <w:rPr>
          <w:rFonts w:ascii="Times New Roman" w:hAnsi="Times New Roman"/>
          <w:color w:val="000000"/>
          <w:sz w:val="24"/>
          <w:szCs w:val="24"/>
        </w:rPr>
        <w:t xml:space="preserve">can access private and protected members of other classes in which it is declared as a friend. It is sometimes useful to allow a particular class to access private and protected members of other classes. For example, a </w:t>
      </w:r>
      <w:proofErr w:type="spellStart"/>
      <w:r w:rsidRPr="00FF2F28">
        <w:rPr>
          <w:rFonts w:ascii="Times New Roman" w:hAnsi="Times New Roman"/>
          <w:color w:val="000000"/>
          <w:sz w:val="24"/>
          <w:szCs w:val="24"/>
        </w:rPr>
        <w:t>LinkedList</w:t>
      </w:r>
      <w:proofErr w:type="spellEnd"/>
      <w:r w:rsidRPr="00FF2F28">
        <w:rPr>
          <w:rFonts w:ascii="Times New Roman" w:hAnsi="Times New Roman"/>
          <w:color w:val="000000"/>
          <w:sz w:val="24"/>
          <w:szCs w:val="24"/>
        </w:rPr>
        <w:t xml:space="preserve"> class may be allowed to access private members of Node.</w:t>
      </w:r>
    </w:p>
    <w:p w:rsidR="00FF2F28" w:rsidRPr="00FF2F28" w:rsidRDefault="00FF2F28" w:rsidP="00FF2F28">
      <w:pPr>
        <w:spacing w:after="0" w:line="240" w:lineRule="auto"/>
        <w:rPr>
          <w:rFonts w:ascii="Times New Roman" w:hAnsi="Times New Roman"/>
          <w:color w:val="000000"/>
          <w:sz w:val="24"/>
          <w:szCs w:val="24"/>
        </w:rPr>
      </w:pPr>
    </w:p>
    <w:p w:rsidR="00FF2F28" w:rsidRPr="00FF2F28" w:rsidRDefault="00FF2F28" w:rsidP="00FF2F28">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We can declare a friend class in C++ by using the friend keyword.</w:t>
      </w:r>
    </w:p>
    <w:p w:rsidR="00FF2F28" w:rsidRPr="00FF2F28" w:rsidRDefault="00FF2F28" w:rsidP="00FF2F28">
      <w:pPr>
        <w:spacing w:after="0" w:line="240" w:lineRule="auto"/>
        <w:rPr>
          <w:rFonts w:ascii="Times New Roman" w:hAnsi="Times New Roman"/>
          <w:b/>
          <w:color w:val="000000"/>
          <w:sz w:val="24"/>
          <w:szCs w:val="24"/>
        </w:rPr>
      </w:pPr>
    </w:p>
    <w:p w:rsidR="00FF2F28" w:rsidRPr="00FF2F28" w:rsidRDefault="00FF2F28" w:rsidP="00FF2F28">
      <w:pPr>
        <w:spacing w:line="240" w:lineRule="auto"/>
        <w:rPr>
          <w:rFonts w:ascii="Times New Roman" w:hAnsi="Times New Roman"/>
          <w:b/>
          <w:color w:val="000000"/>
          <w:sz w:val="24"/>
          <w:szCs w:val="24"/>
        </w:rPr>
      </w:pPr>
      <w:r w:rsidRPr="00FF2F28">
        <w:rPr>
          <w:rFonts w:ascii="Times New Roman" w:hAnsi="Times New Roman"/>
          <w:b/>
          <w:color w:val="000000"/>
          <w:sz w:val="24"/>
          <w:szCs w:val="24"/>
        </w:rPr>
        <w:t>Syntax:</w:t>
      </w:r>
    </w:p>
    <w:p w:rsidR="00FF2F28" w:rsidRPr="00FF2F28" w:rsidRDefault="00FF2F28" w:rsidP="00FF2F28">
      <w:pPr>
        <w:spacing w:line="240" w:lineRule="auto"/>
        <w:rPr>
          <w:rFonts w:ascii="Times New Roman" w:hAnsi="Times New Roman"/>
          <w:b/>
          <w:color w:val="000000"/>
          <w:sz w:val="24"/>
          <w:szCs w:val="24"/>
        </w:rPr>
      </w:pPr>
    </w:p>
    <w:p w:rsidR="00FF2F28" w:rsidRPr="00FF2F28" w:rsidRDefault="00FF2F28" w:rsidP="00FF2F28">
      <w:pPr>
        <w:spacing w:line="240" w:lineRule="auto"/>
        <w:rPr>
          <w:rFonts w:ascii="Times New Roman" w:hAnsi="Times New Roman"/>
          <w:b/>
          <w:i/>
          <w:color w:val="000000"/>
          <w:sz w:val="24"/>
          <w:szCs w:val="24"/>
        </w:rPr>
      </w:pPr>
      <w:r w:rsidRPr="00FF2F28">
        <w:rPr>
          <w:rFonts w:ascii="Times New Roman" w:hAnsi="Times New Roman"/>
          <w:b/>
          <w:i/>
          <w:color w:val="000000"/>
          <w:sz w:val="24"/>
          <w:szCs w:val="24"/>
        </w:rPr>
        <w:t xml:space="preserve">friend class </w:t>
      </w:r>
      <w:proofErr w:type="spellStart"/>
      <w:r w:rsidRPr="00FF2F28">
        <w:rPr>
          <w:rFonts w:ascii="Times New Roman" w:hAnsi="Times New Roman"/>
          <w:b/>
          <w:i/>
          <w:color w:val="000000"/>
          <w:sz w:val="24"/>
          <w:szCs w:val="24"/>
        </w:rPr>
        <w:t>class_name</w:t>
      </w:r>
      <w:proofErr w:type="spellEnd"/>
      <w:r w:rsidRPr="00FF2F28">
        <w:rPr>
          <w:rFonts w:ascii="Times New Roman" w:hAnsi="Times New Roman"/>
          <w:b/>
          <w:i/>
          <w:color w:val="000000"/>
          <w:sz w:val="24"/>
          <w:szCs w:val="24"/>
        </w:rPr>
        <w:t>;    // declared in the base class</w:t>
      </w:r>
    </w:p>
    <w:p w:rsidR="00FF2F28" w:rsidRPr="00FF2F28" w:rsidRDefault="00FF2F28" w:rsidP="00FF2F28">
      <w:pPr>
        <w:spacing w:line="240" w:lineRule="auto"/>
        <w:rPr>
          <w:rFonts w:ascii="Times New Roman" w:hAnsi="Times New Roman"/>
          <w:b/>
          <w:i/>
          <w:color w:val="000000"/>
          <w:sz w:val="24"/>
          <w:szCs w:val="24"/>
        </w:rPr>
      </w:pPr>
    </w:p>
    <w:p w:rsidR="00FF2F28" w:rsidRPr="00FF2F28" w:rsidRDefault="00FF2F28" w:rsidP="00FF2F28">
      <w:pPr>
        <w:spacing w:line="240" w:lineRule="auto"/>
        <w:rPr>
          <w:rFonts w:ascii="Times New Roman" w:hAnsi="Times New Roman"/>
          <w:b/>
          <w:i/>
          <w:color w:val="000000"/>
          <w:sz w:val="24"/>
          <w:szCs w:val="24"/>
        </w:rPr>
      </w:pPr>
      <w:r w:rsidRPr="00FF2F28">
        <w:rPr>
          <w:rFonts w:ascii="Times New Roman" w:hAnsi="Times New Roman"/>
          <w:b/>
          <w:i/>
          <w:color w:val="000000"/>
          <w:sz w:val="24"/>
          <w:szCs w:val="24"/>
        </w:rPr>
        <w:t>Friend class</w:t>
      </w:r>
    </w:p>
    <w:p w:rsidR="00FF2F28" w:rsidRPr="00FF2F28" w:rsidRDefault="00FF2F28" w:rsidP="00FF2F28">
      <w:pPr>
        <w:spacing w:line="240" w:lineRule="auto"/>
        <w:rPr>
          <w:rFonts w:ascii="Times New Roman" w:hAnsi="Times New Roman"/>
          <w:b/>
          <w:color w:val="000000"/>
          <w:sz w:val="24"/>
          <w:szCs w:val="24"/>
        </w:rPr>
      </w:pPr>
    </w:p>
    <w:p w:rsidR="00050DAF" w:rsidRPr="00C31B04" w:rsidRDefault="00050DAF" w:rsidP="00FF2F28">
      <w:pPr>
        <w:shd w:val="clear" w:color="auto" w:fill="FFFFFF"/>
        <w:spacing w:after="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b/>
          <w:bCs/>
          <w:color w:val="000000"/>
          <w:sz w:val="24"/>
          <w:szCs w:val="24"/>
        </w:rPr>
        <w:t>A simple and complete C++ program to demonstrate friend Class</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#include &lt;</w:t>
      </w:r>
      <w:proofErr w:type="spellStart"/>
      <w:r w:rsidRPr="00FF2F28">
        <w:rPr>
          <w:rFonts w:ascii="Times New Roman" w:hAnsi="Times New Roman"/>
          <w:color w:val="000000"/>
          <w:sz w:val="24"/>
          <w:szCs w:val="24"/>
        </w:rPr>
        <w:t>iostream</w:t>
      </w:r>
      <w:proofErr w:type="spellEnd"/>
      <w:r w:rsidRPr="00FF2F28">
        <w:rPr>
          <w:rFonts w:ascii="Times New Roman" w:hAnsi="Times New Roman"/>
          <w:color w:val="000000"/>
          <w:sz w:val="24"/>
          <w:szCs w:val="24"/>
        </w:rPr>
        <w:t>&gt;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using namespace std;</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class GFG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private:</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int</w:t>
      </w:r>
      <w:proofErr w:type="spellEnd"/>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private_variable</w:t>
      </w:r>
      <w:proofErr w:type="spellEnd"/>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protected:</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int</w:t>
      </w:r>
      <w:proofErr w:type="spellEnd"/>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protected_variable</w:t>
      </w:r>
      <w:proofErr w:type="spellEnd"/>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public:</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GFG()</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private_variable</w:t>
      </w:r>
      <w:proofErr w:type="spellEnd"/>
      <w:r w:rsidRPr="00FF2F28">
        <w:rPr>
          <w:rFonts w:ascii="Times New Roman" w:hAnsi="Times New Roman"/>
          <w:color w:val="000000"/>
          <w:sz w:val="24"/>
          <w:szCs w:val="24"/>
        </w:rPr>
        <w:t xml:space="preserve"> = 10;</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protected_variable</w:t>
      </w:r>
      <w:proofErr w:type="spellEnd"/>
      <w:r w:rsidRPr="00FF2F28">
        <w:rPr>
          <w:rFonts w:ascii="Times New Roman" w:hAnsi="Times New Roman"/>
          <w:color w:val="000000"/>
          <w:sz w:val="24"/>
          <w:szCs w:val="24"/>
        </w:rPr>
        <w:t xml:space="preserve"> = 99;</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 friend class declaration</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friend class F;</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Here, class F is declared as a</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friend inside class GFG. Therefore,</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F is a friend of class GFG. Class F</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can access the private members of</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class GFG.</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class F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public:</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void display(GFG&amp; 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cout</w:t>
      </w:r>
      <w:proofErr w:type="spellEnd"/>
      <w:r w:rsidRPr="00FF2F28">
        <w:rPr>
          <w:rFonts w:ascii="Times New Roman" w:hAnsi="Times New Roman"/>
          <w:color w:val="000000"/>
          <w:sz w:val="24"/>
          <w:szCs w:val="24"/>
        </w:rPr>
        <w:t xml:space="preserve"> &lt;&lt; "The value of Private Variable =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&lt;&lt; </w:t>
      </w:r>
      <w:proofErr w:type="spellStart"/>
      <w:r w:rsidRPr="00FF2F28">
        <w:rPr>
          <w:rFonts w:ascii="Times New Roman" w:hAnsi="Times New Roman"/>
          <w:color w:val="000000"/>
          <w:sz w:val="24"/>
          <w:szCs w:val="24"/>
        </w:rPr>
        <w:t>t.private_variable</w:t>
      </w:r>
      <w:proofErr w:type="spellEnd"/>
      <w:r w:rsidRPr="00FF2F28">
        <w:rPr>
          <w:rFonts w:ascii="Times New Roman" w:hAnsi="Times New Roman"/>
          <w:color w:val="000000"/>
          <w:sz w:val="24"/>
          <w:szCs w:val="24"/>
        </w:rPr>
        <w:t xml:space="preserve"> &lt;&lt; </w:t>
      </w:r>
      <w:proofErr w:type="spellStart"/>
      <w:r w:rsidRPr="00FF2F28">
        <w:rPr>
          <w:rFonts w:ascii="Times New Roman" w:hAnsi="Times New Roman"/>
          <w:color w:val="000000"/>
          <w:sz w:val="24"/>
          <w:szCs w:val="24"/>
        </w:rPr>
        <w:t>endl</w:t>
      </w:r>
      <w:proofErr w:type="spellEnd"/>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cout</w:t>
      </w:r>
      <w:proofErr w:type="spellEnd"/>
      <w:r w:rsidRPr="00FF2F28">
        <w:rPr>
          <w:rFonts w:ascii="Times New Roman" w:hAnsi="Times New Roman"/>
          <w:color w:val="000000"/>
          <w:sz w:val="24"/>
          <w:szCs w:val="24"/>
        </w:rPr>
        <w:t xml:space="preserve"> &lt;&lt; "The value of Protected Variable =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&lt;&lt; </w:t>
      </w:r>
      <w:proofErr w:type="spellStart"/>
      <w:r w:rsidRPr="00FF2F28">
        <w:rPr>
          <w:rFonts w:ascii="Times New Roman" w:hAnsi="Times New Roman"/>
          <w:color w:val="000000"/>
          <w:sz w:val="24"/>
          <w:szCs w:val="24"/>
        </w:rPr>
        <w:t>t.protected_variable</w:t>
      </w:r>
      <w:proofErr w:type="spellEnd"/>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Driver code</w:t>
      </w:r>
    </w:p>
    <w:p w:rsidR="00A513E6" w:rsidRPr="00FF2F28" w:rsidRDefault="00A513E6" w:rsidP="00A513E6">
      <w:pPr>
        <w:spacing w:after="0" w:line="240" w:lineRule="auto"/>
        <w:rPr>
          <w:rFonts w:ascii="Times New Roman" w:hAnsi="Times New Roman"/>
          <w:color w:val="000000"/>
          <w:sz w:val="24"/>
          <w:szCs w:val="24"/>
        </w:rPr>
      </w:pPr>
      <w:proofErr w:type="spellStart"/>
      <w:r w:rsidRPr="00FF2F28">
        <w:rPr>
          <w:rFonts w:ascii="Times New Roman" w:hAnsi="Times New Roman"/>
          <w:color w:val="000000"/>
          <w:sz w:val="24"/>
          <w:szCs w:val="24"/>
        </w:rPr>
        <w:lastRenderedPageBreak/>
        <w:t>int</w:t>
      </w:r>
      <w:proofErr w:type="spellEnd"/>
      <w:r w:rsidRPr="00FF2F28">
        <w:rPr>
          <w:rFonts w:ascii="Times New Roman" w:hAnsi="Times New Roman"/>
          <w:color w:val="000000"/>
          <w:sz w:val="24"/>
          <w:szCs w:val="24"/>
        </w:rPr>
        <w:t xml:space="preserve"> main()</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GFG g;</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F </w:t>
      </w:r>
      <w:proofErr w:type="spellStart"/>
      <w:r w:rsidRPr="00FF2F28">
        <w:rPr>
          <w:rFonts w:ascii="Times New Roman" w:hAnsi="Times New Roman"/>
          <w:color w:val="000000"/>
          <w:sz w:val="24"/>
          <w:szCs w:val="24"/>
        </w:rPr>
        <w:t>fri</w:t>
      </w:r>
      <w:proofErr w:type="spellEnd"/>
      <w:r w:rsidRPr="00FF2F28">
        <w:rPr>
          <w:rFonts w:ascii="Times New Roman" w:hAnsi="Times New Roman"/>
          <w:color w:val="000000"/>
          <w:sz w:val="24"/>
          <w:szCs w:val="24"/>
        </w:rPr>
        <w:t>;</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w:t>
      </w:r>
      <w:proofErr w:type="spellStart"/>
      <w:r w:rsidRPr="00FF2F28">
        <w:rPr>
          <w:rFonts w:ascii="Times New Roman" w:hAnsi="Times New Roman"/>
          <w:color w:val="000000"/>
          <w:sz w:val="24"/>
          <w:szCs w:val="24"/>
        </w:rPr>
        <w:t>fri.display</w:t>
      </w:r>
      <w:proofErr w:type="spellEnd"/>
      <w:r w:rsidRPr="00FF2F28">
        <w:rPr>
          <w:rFonts w:ascii="Times New Roman" w:hAnsi="Times New Roman"/>
          <w:color w:val="000000"/>
          <w:sz w:val="24"/>
          <w:szCs w:val="24"/>
        </w:rPr>
        <w:t>(g);</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 xml:space="preserve">    return 0;</w:t>
      </w:r>
    </w:p>
    <w:p w:rsidR="00A513E6" w:rsidRPr="00FF2F28" w:rsidRDefault="00A513E6" w:rsidP="00A513E6">
      <w:pPr>
        <w:spacing w:after="0" w:line="240" w:lineRule="auto"/>
        <w:rPr>
          <w:rFonts w:ascii="Times New Roman" w:hAnsi="Times New Roman"/>
          <w:color w:val="000000"/>
          <w:sz w:val="24"/>
          <w:szCs w:val="24"/>
        </w:rPr>
      </w:pPr>
      <w:r w:rsidRPr="00FF2F28">
        <w:rPr>
          <w:rFonts w:ascii="Times New Roman" w:hAnsi="Times New Roman"/>
          <w:color w:val="000000"/>
          <w:sz w:val="24"/>
          <w:szCs w:val="24"/>
        </w:rPr>
        <w:t>}</w:t>
      </w:r>
    </w:p>
    <w:p w:rsidR="00050DAF" w:rsidRDefault="00050DAF" w:rsidP="00050DAF">
      <w:pPr>
        <w:shd w:val="clear" w:color="auto" w:fill="FFFFFF"/>
        <w:spacing w:after="0" w:line="240" w:lineRule="auto"/>
        <w:textAlignment w:val="baseline"/>
        <w:rPr>
          <w:rFonts w:ascii="Times New Roman" w:eastAsia="Times New Roman" w:hAnsi="Times New Roman"/>
          <w:b/>
          <w:bCs/>
          <w:color w:val="000000"/>
          <w:sz w:val="24"/>
          <w:szCs w:val="24"/>
        </w:rPr>
      </w:pPr>
    </w:p>
    <w:p w:rsidR="00050DAF" w:rsidRPr="00114B83"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b/>
          <w:bCs/>
          <w:color w:val="000000"/>
          <w:sz w:val="24"/>
          <w:szCs w:val="24"/>
        </w:rPr>
        <w:t>A simple and complete C++ program to demonstrate friend function of another class</w:t>
      </w:r>
    </w:p>
    <w:tbl>
      <w:tblPr>
        <w:tblW w:w="9000" w:type="dxa"/>
        <w:tblCellMar>
          <w:left w:w="0" w:type="dxa"/>
          <w:right w:w="0" w:type="dxa"/>
        </w:tblCellMar>
        <w:tblLook w:val="04A0"/>
      </w:tblPr>
      <w:tblGrid>
        <w:gridCol w:w="9000"/>
      </w:tblGrid>
      <w:tr w:rsidR="00050DAF" w:rsidRPr="00114B83" w:rsidTr="00FF2F28">
        <w:tc>
          <w:tcPr>
            <w:tcW w:w="9000" w:type="dxa"/>
            <w:vAlign w:val="center"/>
            <w:hideMark/>
          </w:tcPr>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#include &lt;</w:t>
            </w:r>
            <w:proofErr w:type="spellStart"/>
            <w:r w:rsidRPr="00114B83">
              <w:rPr>
                <w:rFonts w:ascii="Times New Roman" w:eastAsia="Times New Roman" w:hAnsi="Times New Roman"/>
                <w:color w:val="000000"/>
                <w:sz w:val="24"/>
                <w:szCs w:val="24"/>
              </w:rPr>
              <w:t>iostream</w:t>
            </w:r>
            <w:proofErr w:type="spellEnd"/>
            <w:r w:rsidRPr="00114B83">
              <w:rPr>
                <w:rFonts w:ascii="Times New Roman" w:eastAsia="Times New Roman" w:hAnsi="Times New Roman"/>
                <w:color w:val="000000"/>
                <w:sz w:val="24"/>
                <w:szCs w:val="24"/>
              </w:rPr>
              <w:t>&gt;</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class B;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class A {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public: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void </w:t>
            </w:r>
            <w:proofErr w:type="spellStart"/>
            <w:r w:rsidRPr="00114B83">
              <w:rPr>
                <w:rFonts w:ascii="Times New Roman" w:eastAsia="Times New Roman" w:hAnsi="Times New Roman"/>
                <w:color w:val="000000"/>
                <w:sz w:val="24"/>
                <w:szCs w:val="24"/>
              </w:rPr>
              <w:t>showB</w:t>
            </w:r>
            <w:proofErr w:type="spellEnd"/>
            <w:r w:rsidRPr="00114B83">
              <w:rPr>
                <w:rFonts w:ascii="Times New Roman" w:eastAsia="Times New Roman" w:hAnsi="Times New Roman"/>
                <w:color w:val="000000"/>
                <w:sz w:val="24"/>
                <w:szCs w:val="24"/>
              </w:rPr>
              <w:t xml:space="preserve">(B&amp;);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class B {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private: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int</w:t>
            </w:r>
            <w:proofErr w:type="spellEnd"/>
            <w:r w:rsidRPr="00114B83">
              <w:rPr>
                <w:rFonts w:ascii="Times New Roman" w:eastAsia="Times New Roman" w:hAnsi="Times New Roman"/>
                <w:color w:val="000000"/>
                <w:sz w:val="24"/>
                <w:szCs w:val="24"/>
              </w:rPr>
              <w:t xml:space="preserve"> b;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public: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B() { b = 0; }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friend void A::</w:t>
            </w:r>
            <w:proofErr w:type="spellStart"/>
            <w:r w:rsidRPr="00114B83">
              <w:rPr>
                <w:rFonts w:ascii="Times New Roman" w:eastAsia="Times New Roman" w:hAnsi="Times New Roman"/>
                <w:color w:val="000000"/>
                <w:sz w:val="24"/>
                <w:szCs w:val="24"/>
              </w:rPr>
              <w:t>showB</w:t>
            </w:r>
            <w:proofErr w:type="spellEnd"/>
            <w:r w:rsidRPr="00114B83">
              <w:rPr>
                <w:rFonts w:ascii="Times New Roman" w:eastAsia="Times New Roman" w:hAnsi="Times New Roman"/>
                <w:color w:val="000000"/>
                <w:sz w:val="24"/>
                <w:szCs w:val="24"/>
              </w:rPr>
              <w:t xml:space="preserve">(B&amp; x); // Friend function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void A::</w:t>
            </w:r>
            <w:proofErr w:type="spellStart"/>
            <w:r w:rsidRPr="00114B83">
              <w:rPr>
                <w:rFonts w:ascii="Times New Roman" w:eastAsia="Times New Roman" w:hAnsi="Times New Roman"/>
                <w:color w:val="000000"/>
                <w:sz w:val="24"/>
                <w:szCs w:val="24"/>
              </w:rPr>
              <w:t>showB</w:t>
            </w:r>
            <w:proofErr w:type="spellEnd"/>
            <w:r w:rsidRPr="00114B83">
              <w:rPr>
                <w:rFonts w:ascii="Times New Roman" w:eastAsia="Times New Roman" w:hAnsi="Times New Roman"/>
                <w:color w:val="000000"/>
                <w:sz w:val="24"/>
                <w:szCs w:val="24"/>
              </w:rPr>
              <w:t xml:space="preserve">(B&amp; x)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Since </w:t>
            </w:r>
            <w:proofErr w:type="spellStart"/>
            <w:r w:rsidRPr="00114B83">
              <w:rPr>
                <w:rFonts w:ascii="Times New Roman" w:eastAsia="Times New Roman" w:hAnsi="Times New Roman"/>
                <w:color w:val="000000"/>
                <w:sz w:val="24"/>
                <w:szCs w:val="24"/>
              </w:rPr>
              <w:t>showB</w:t>
            </w:r>
            <w:proofErr w:type="spellEnd"/>
            <w:r w:rsidRPr="00114B83">
              <w:rPr>
                <w:rFonts w:ascii="Times New Roman" w:eastAsia="Times New Roman" w:hAnsi="Times New Roman"/>
                <w:color w:val="000000"/>
                <w:sz w:val="24"/>
                <w:szCs w:val="24"/>
              </w:rPr>
              <w:t xml:space="preserve">() is friend of B, it can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access private members of B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std::</w:t>
            </w:r>
            <w:proofErr w:type="spellStart"/>
            <w:r w:rsidRPr="00114B83">
              <w:rPr>
                <w:rFonts w:ascii="Times New Roman" w:eastAsia="Times New Roman" w:hAnsi="Times New Roman"/>
                <w:color w:val="000000"/>
                <w:sz w:val="24"/>
                <w:szCs w:val="24"/>
              </w:rPr>
              <w:t>cout</w:t>
            </w:r>
            <w:proofErr w:type="spellEnd"/>
            <w:r w:rsidRPr="00114B83">
              <w:rPr>
                <w:rFonts w:ascii="Times New Roman" w:eastAsia="Times New Roman" w:hAnsi="Times New Roman"/>
                <w:color w:val="000000"/>
                <w:sz w:val="24"/>
                <w:szCs w:val="24"/>
              </w:rPr>
              <w:t xml:space="preserve"> &lt;&lt; "B::b = " &lt;&lt; </w:t>
            </w:r>
            <w:proofErr w:type="spellStart"/>
            <w:r w:rsidRPr="00114B83">
              <w:rPr>
                <w:rFonts w:ascii="Times New Roman" w:eastAsia="Times New Roman" w:hAnsi="Times New Roman"/>
                <w:color w:val="000000"/>
                <w:sz w:val="24"/>
                <w:szCs w:val="24"/>
              </w:rPr>
              <w:t>x.b</w:t>
            </w:r>
            <w:proofErr w:type="spellEnd"/>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proofErr w:type="spellStart"/>
            <w:r w:rsidRPr="00114B83">
              <w:rPr>
                <w:rFonts w:ascii="Times New Roman" w:eastAsia="Times New Roman" w:hAnsi="Times New Roman"/>
                <w:color w:val="000000"/>
                <w:sz w:val="24"/>
                <w:szCs w:val="24"/>
              </w:rPr>
              <w:t>int</w:t>
            </w:r>
            <w:proofErr w:type="spellEnd"/>
            <w:r w:rsidRPr="00114B83">
              <w:rPr>
                <w:rFonts w:ascii="Times New Roman" w:eastAsia="Times New Roman" w:hAnsi="Times New Roman"/>
                <w:color w:val="000000"/>
                <w:sz w:val="24"/>
                <w:szCs w:val="24"/>
              </w:rPr>
              <w:t xml:space="preserve"> main()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A a;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B x;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a.showB</w:t>
            </w:r>
            <w:proofErr w:type="spellEnd"/>
            <w:r w:rsidRPr="00114B83">
              <w:rPr>
                <w:rFonts w:ascii="Times New Roman" w:eastAsia="Times New Roman" w:hAnsi="Times New Roman"/>
                <w:color w:val="000000"/>
                <w:sz w:val="24"/>
                <w:szCs w:val="24"/>
              </w:rPr>
              <w:t xml:space="preserve">(x);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return 0;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w:t>
            </w:r>
          </w:p>
        </w:tc>
      </w:tr>
    </w:tbl>
    <w:p w:rsidR="00050DAF" w:rsidRPr="00114B83" w:rsidRDefault="00050DAF" w:rsidP="00050DAF">
      <w:pPr>
        <w:shd w:val="clear" w:color="auto" w:fill="FFFFFF"/>
        <w:spacing w:after="15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Output:</w:t>
      </w:r>
    </w:p>
    <w:p w:rsidR="00050DAF" w:rsidRPr="00114B83"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B::b = 0</w:t>
      </w:r>
    </w:p>
    <w:p w:rsidR="00050DAF" w:rsidRPr="00114B83" w:rsidRDefault="00050DAF" w:rsidP="00050DAF">
      <w:pPr>
        <w:shd w:val="clear" w:color="auto" w:fill="FFFFFF"/>
        <w:spacing w:after="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br/>
      </w:r>
      <w:r w:rsidRPr="00114B83">
        <w:rPr>
          <w:rFonts w:ascii="Times New Roman" w:eastAsia="Times New Roman" w:hAnsi="Times New Roman"/>
          <w:b/>
          <w:bCs/>
          <w:color w:val="000000"/>
          <w:sz w:val="24"/>
          <w:szCs w:val="24"/>
        </w:rPr>
        <w:t>A simple and complete C++ program to demonstrate global friend</w:t>
      </w:r>
    </w:p>
    <w:tbl>
      <w:tblPr>
        <w:tblW w:w="9000" w:type="dxa"/>
        <w:tblCellMar>
          <w:left w:w="0" w:type="dxa"/>
          <w:right w:w="0" w:type="dxa"/>
        </w:tblCellMar>
        <w:tblLook w:val="04A0"/>
      </w:tblPr>
      <w:tblGrid>
        <w:gridCol w:w="9000"/>
      </w:tblGrid>
      <w:tr w:rsidR="00050DAF" w:rsidRPr="00114B83" w:rsidTr="00FF2F28">
        <w:tc>
          <w:tcPr>
            <w:tcW w:w="9000" w:type="dxa"/>
            <w:vAlign w:val="center"/>
            <w:hideMark/>
          </w:tcPr>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#include &lt;</w:t>
            </w:r>
            <w:proofErr w:type="spellStart"/>
            <w:r w:rsidRPr="00114B83">
              <w:rPr>
                <w:rFonts w:ascii="Times New Roman" w:eastAsia="Times New Roman" w:hAnsi="Times New Roman"/>
                <w:color w:val="000000"/>
                <w:sz w:val="24"/>
                <w:szCs w:val="24"/>
              </w:rPr>
              <w:t>iostream</w:t>
            </w:r>
            <w:proofErr w:type="spellEnd"/>
            <w:r w:rsidRPr="00114B83">
              <w:rPr>
                <w:rFonts w:ascii="Times New Roman" w:eastAsia="Times New Roman" w:hAnsi="Times New Roman"/>
                <w:color w:val="000000"/>
                <w:sz w:val="24"/>
                <w:szCs w:val="24"/>
              </w:rPr>
              <w:t>&gt;</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class A {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int</w:t>
            </w:r>
            <w:proofErr w:type="spellEnd"/>
            <w:r w:rsidRPr="00114B83">
              <w:rPr>
                <w:rFonts w:ascii="Times New Roman" w:eastAsia="Times New Roman" w:hAnsi="Times New Roman"/>
                <w:color w:val="000000"/>
                <w:sz w:val="24"/>
                <w:szCs w:val="24"/>
              </w:rPr>
              <w:t xml:space="preserve"> a;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lastRenderedPageBreak/>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public: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A() { a = 0; }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global friend function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friend void </w:t>
            </w:r>
            <w:proofErr w:type="spellStart"/>
            <w:r w:rsidRPr="00114B83">
              <w:rPr>
                <w:rFonts w:ascii="Times New Roman" w:eastAsia="Times New Roman" w:hAnsi="Times New Roman"/>
                <w:color w:val="000000"/>
                <w:sz w:val="24"/>
                <w:szCs w:val="24"/>
              </w:rPr>
              <w:t>showA</w:t>
            </w:r>
            <w:proofErr w:type="spellEnd"/>
            <w:r w:rsidRPr="00114B83">
              <w:rPr>
                <w:rFonts w:ascii="Times New Roman" w:eastAsia="Times New Roman" w:hAnsi="Times New Roman"/>
                <w:color w:val="000000"/>
                <w:sz w:val="24"/>
                <w:szCs w:val="24"/>
              </w:rPr>
              <w:t xml:space="preserve">(A&amp;);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void </w:t>
            </w:r>
            <w:proofErr w:type="spellStart"/>
            <w:r w:rsidRPr="00114B83">
              <w:rPr>
                <w:rFonts w:ascii="Times New Roman" w:eastAsia="Times New Roman" w:hAnsi="Times New Roman"/>
                <w:color w:val="000000"/>
                <w:sz w:val="24"/>
                <w:szCs w:val="24"/>
              </w:rPr>
              <w:t>showA</w:t>
            </w:r>
            <w:proofErr w:type="spellEnd"/>
            <w:r w:rsidRPr="00114B83">
              <w:rPr>
                <w:rFonts w:ascii="Times New Roman" w:eastAsia="Times New Roman" w:hAnsi="Times New Roman"/>
                <w:color w:val="000000"/>
                <w:sz w:val="24"/>
                <w:szCs w:val="24"/>
              </w:rPr>
              <w:t xml:space="preserve">(A&amp; x)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Since </w:t>
            </w:r>
            <w:proofErr w:type="spellStart"/>
            <w:r w:rsidRPr="00114B83">
              <w:rPr>
                <w:rFonts w:ascii="Times New Roman" w:eastAsia="Times New Roman" w:hAnsi="Times New Roman"/>
                <w:color w:val="000000"/>
                <w:sz w:val="24"/>
                <w:szCs w:val="24"/>
              </w:rPr>
              <w:t>showA</w:t>
            </w:r>
            <w:proofErr w:type="spellEnd"/>
            <w:r w:rsidRPr="00114B83">
              <w:rPr>
                <w:rFonts w:ascii="Times New Roman" w:eastAsia="Times New Roman" w:hAnsi="Times New Roman"/>
                <w:color w:val="000000"/>
                <w:sz w:val="24"/>
                <w:szCs w:val="24"/>
              </w:rPr>
              <w:t xml:space="preserve">() is a friend, it can access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 private members of A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std::</w:t>
            </w:r>
            <w:proofErr w:type="spellStart"/>
            <w:r w:rsidRPr="00114B83">
              <w:rPr>
                <w:rFonts w:ascii="Times New Roman" w:eastAsia="Times New Roman" w:hAnsi="Times New Roman"/>
                <w:color w:val="000000"/>
                <w:sz w:val="24"/>
                <w:szCs w:val="24"/>
              </w:rPr>
              <w:t>cout</w:t>
            </w:r>
            <w:proofErr w:type="spellEnd"/>
            <w:r w:rsidRPr="00114B83">
              <w:rPr>
                <w:rFonts w:ascii="Times New Roman" w:eastAsia="Times New Roman" w:hAnsi="Times New Roman"/>
                <w:color w:val="000000"/>
                <w:sz w:val="24"/>
                <w:szCs w:val="24"/>
              </w:rPr>
              <w:t xml:space="preserve"> &lt;&lt; "A::a=" &lt;&lt; </w:t>
            </w:r>
            <w:proofErr w:type="spellStart"/>
            <w:r w:rsidRPr="00114B83">
              <w:rPr>
                <w:rFonts w:ascii="Times New Roman" w:eastAsia="Times New Roman" w:hAnsi="Times New Roman"/>
                <w:color w:val="000000"/>
                <w:sz w:val="24"/>
                <w:szCs w:val="24"/>
              </w:rPr>
              <w:t>x.a</w:t>
            </w:r>
            <w:proofErr w:type="spellEnd"/>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
          <w:p w:rsidR="00050DAF" w:rsidRPr="00114B83" w:rsidRDefault="00050DAF" w:rsidP="00FF2F28">
            <w:pPr>
              <w:spacing w:after="0" w:line="240" w:lineRule="auto"/>
              <w:rPr>
                <w:rFonts w:ascii="Times New Roman" w:eastAsia="Times New Roman" w:hAnsi="Times New Roman"/>
                <w:color w:val="000000"/>
                <w:sz w:val="24"/>
                <w:szCs w:val="24"/>
              </w:rPr>
            </w:pPr>
            <w:proofErr w:type="spellStart"/>
            <w:r w:rsidRPr="00114B83">
              <w:rPr>
                <w:rFonts w:ascii="Times New Roman" w:eastAsia="Times New Roman" w:hAnsi="Times New Roman"/>
                <w:color w:val="000000"/>
                <w:sz w:val="24"/>
                <w:szCs w:val="24"/>
              </w:rPr>
              <w:t>int</w:t>
            </w:r>
            <w:proofErr w:type="spellEnd"/>
            <w:r w:rsidRPr="00114B83">
              <w:rPr>
                <w:rFonts w:ascii="Times New Roman" w:eastAsia="Times New Roman" w:hAnsi="Times New Roman"/>
                <w:color w:val="000000"/>
                <w:sz w:val="24"/>
                <w:szCs w:val="24"/>
              </w:rPr>
              <w:t xml:space="preserve"> main()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A a;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w:t>
            </w:r>
            <w:proofErr w:type="spellStart"/>
            <w:r w:rsidRPr="00114B83">
              <w:rPr>
                <w:rFonts w:ascii="Times New Roman" w:eastAsia="Times New Roman" w:hAnsi="Times New Roman"/>
                <w:color w:val="000000"/>
                <w:sz w:val="24"/>
                <w:szCs w:val="24"/>
              </w:rPr>
              <w:t>showA</w:t>
            </w:r>
            <w:proofErr w:type="spellEnd"/>
            <w:r w:rsidRPr="00114B83">
              <w:rPr>
                <w:rFonts w:ascii="Times New Roman" w:eastAsia="Times New Roman" w:hAnsi="Times New Roman"/>
                <w:color w:val="000000"/>
                <w:sz w:val="24"/>
                <w:szCs w:val="24"/>
              </w:rPr>
              <w:t xml:space="preserve">(a);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 xml:space="preserve">    return 0; </w:t>
            </w:r>
          </w:p>
          <w:p w:rsidR="00050DAF" w:rsidRPr="00114B83" w:rsidRDefault="00050DAF" w:rsidP="00FF2F28">
            <w:pPr>
              <w:spacing w:after="0" w:line="240" w:lineRule="auto"/>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w:t>
            </w:r>
          </w:p>
        </w:tc>
      </w:tr>
    </w:tbl>
    <w:p w:rsidR="00050DAF" w:rsidRPr="00114B83" w:rsidRDefault="00050DAF" w:rsidP="00050DAF">
      <w:pPr>
        <w:shd w:val="clear" w:color="auto" w:fill="FFFFFF"/>
        <w:spacing w:after="15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lastRenderedPageBreak/>
        <w:t>Output:</w:t>
      </w:r>
    </w:p>
    <w:p w:rsidR="00050DAF" w:rsidRPr="00114B83"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olor w:val="000000"/>
          <w:sz w:val="24"/>
          <w:szCs w:val="24"/>
        </w:rPr>
      </w:pPr>
      <w:r w:rsidRPr="00114B83">
        <w:rPr>
          <w:rFonts w:ascii="Times New Roman" w:eastAsia="Times New Roman" w:hAnsi="Times New Roman"/>
          <w:color w:val="000000"/>
          <w:sz w:val="24"/>
          <w:szCs w:val="24"/>
        </w:rPr>
        <w:t>A::a = 0</w:t>
      </w:r>
    </w:p>
    <w:p w:rsidR="00050DAF" w:rsidRDefault="00050DAF" w:rsidP="00050DAF">
      <w:pPr>
        <w:spacing w:after="0"/>
        <w:rPr>
          <w:rFonts w:ascii="Times New Roman" w:hAnsi="Times New Roman"/>
          <w:b/>
          <w:sz w:val="24"/>
          <w:szCs w:val="24"/>
        </w:rPr>
      </w:pPr>
    </w:p>
    <w:p w:rsidR="00050DAF" w:rsidRDefault="00050DAF" w:rsidP="00050DAF">
      <w:pPr>
        <w:spacing w:after="0"/>
        <w:rPr>
          <w:rFonts w:ascii="Times New Roman" w:hAnsi="Times New Roman"/>
          <w:b/>
          <w:sz w:val="24"/>
          <w:szCs w:val="24"/>
        </w:rPr>
      </w:pPr>
      <w:r>
        <w:rPr>
          <w:rFonts w:ascii="Times New Roman" w:hAnsi="Times New Roman"/>
          <w:b/>
          <w:sz w:val="24"/>
          <w:szCs w:val="24"/>
        </w:rPr>
        <w:t>Polymorphism</w:t>
      </w:r>
      <w:r w:rsidRPr="000D230D">
        <w:rPr>
          <w:rFonts w:ascii="Times New Roman" w:hAnsi="Times New Roman"/>
          <w:b/>
          <w:sz w:val="24"/>
          <w:szCs w:val="24"/>
        </w:rPr>
        <w:t>:</w:t>
      </w:r>
      <w:r>
        <w:rPr>
          <w:rFonts w:ascii="Times New Roman" w:hAnsi="Times New Roman"/>
          <w:b/>
          <w:sz w:val="24"/>
          <w:szCs w:val="24"/>
        </w:rPr>
        <w:t xml:space="preserve"> Function Overloading, Operator Overloading </w:t>
      </w:r>
    </w:p>
    <w:p w:rsidR="003C01FF" w:rsidRPr="003C01FF" w:rsidRDefault="003C01FF" w:rsidP="003C01FF">
      <w:pPr>
        <w:spacing w:after="0"/>
        <w:rPr>
          <w:rFonts w:ascii="Times New Roman" w:hAnsi="Times New Roman"/>
          <w:sz w:val="24"/>
          <w:szCs w:val="24"/>
          <w:lang w:val="en-IN"/>
        </w:rPr>
      </w:pPr>
      <w:r w:rsidRPr="003C01FF">
        <w:rPr>
          <w:rFonts w:ascii="Times New Roman" w:hAnsi="Times New Roman"/>
          <w:b/>
          <w:sz w:val="24"/>
          <w:szCs w:val="24"/>
          <w:lang w:val="en-IN"/>
        </w:rPr>
        <w:t xml:space="preserve">Function overloading </w:t>
      </w:r>
      <w:r w:rsidRPr="003C01FF">
        <w:rPr>
          <w:rFonts w:ascii="Times New Roman" w:hAnsi="Times New Roman"/>
          <w:sz w:val="24"/>
          <w:szCs w:val="24"/>
          <w:lang w:val="en-IN"/>
        </w:rPr>
        <w:t>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 Function overloading can be considered as an example of a </w:t>
      </w:r>
      <w:hyperlink r:id="rId15" w:history="1">
        <w:r w:rsidRPr="003C01FF">
          <w:rPr>
            <w:rStyle w:val="Hyperlink"/>
            <w:rFonts w:ascii="Times New Roman" w:hAnsi="Times New Roman"/>
            <w:sz w:val="24"/>
            <w:szCs w:val="24"/>
            <w:lang w:val="en-IN"/>
          </w:rPr>
          <w:t>polymorphism</w:t>
        </w:r>
      </w:hyperlink>
      <w:r w:rsidRPr="003C01FF">
        <w:rPr>
          <w:rFonts w:ascii="Times New Roman" w:hAnsi="Times New Roman"/>
          <w:sz w:val="24"/>
          <w:szCs w:val="24"/>
          <w:lang w:val="en-IN"/>
        </w:rPr>
        <w:t> feature in C++.</w:t>
      </w:r>
    </w:p>
    <w:p w:rsidR="003C01FF" w:rsidRPr="003C01FF" w:rsidRDefault="003C01FF" w:rsidP="003C01FF">
      <w:pPr>
        <w:spacing w:after="0"/>
        <w:rPr>
          <w:rFonts w:ascii="Times New Roman" w:hAnsi="Times New Roman"/>
          <w:sz w:val="24"/>
          <w:szCs w:val="24"/>
          <w:lang w:val="en-IN"/>
        </w:rPr>
      </w:pPr>
      <w:r w:rsidRPr="003C01FF">
        <w:rPr>
          <w:rFonts w:ascii="Times New Roman" w:hAnsi="Times New Roman"/>
          <w:sz w:val="24"/>
          <w:szCs w:val="24"/>
          <w:lang w:val="en-IN"/>
        </w:rPr>
        <w:t>If multiple functions having same name but parameters of the functions should be different is known as Function Overloading.</w:t>
      </w:r>
      <w:r w:rsidRPr="003C01FF">
        <w:rPr>
          <w:rFonts w:ascii="Times New Roman" w:hAnsi="Times New Roman"/>
          <w:sz w:val="24"/>
          <w:szCs w:val="24"/>
          <w:lang w:val="en-IN"/>
        </w:rPr>
        <w:br/>
        <w:t>If we have to perform only one operation and having same name of the functions increases the readability of the program.</w:t>
      </w:r>
      <w:r w:rsidRPr="003C01FF">
        <w:rPr>
          <w:rFonts w:ascii="Times New Roman" w:hAnsi="Times New Roman"/>
          <w:sz w:val="24"/>
          <w:szCs w:val="24"/>
          <w:lang w:val="en-IN"/>
        </w:rPr>
        <w:br/>
        <w:t>Suppose you have to perform addition of the given numbers but there can be any number of arguments, if you write the function such as a(</w:t>
      </w:r>
      <w:proofErr w:type="spellStart"/>
      <w:r w:rsidRPr="003C01FF">
        <w:rPr>
          <w:rFonts w:ascii="Times New Roman" w:hAnsi="Times New Roman"/>
          <w:sz w:val="24"/>
          <w:szCs w:val="24"/>
          <w:lang w:val="en-IN"/>
        </w:rPr>
        <w:t>int,int</w:t>
      </w:r>
      <w:proofErr w:type="spellEnd"/>
      <w:r w:rsidRPr="003C01FF">
        <w:rPr>
          <w:rFonts w:ascii="Times New Roman" w:hAnsi="Times New Roman"/>
          <w:sz w:val="24"/>
          <w:szCs w:val="24"/>
          <w:lang w:val="en-IN"/>
        </w:rPr>
        <w:t>) for two parameters, and b(</w:t>
      </w:r>
      <w:proofErr w:type="spellStart"/>
      <w:r w:rsidRPr="003C01FF">
        <w:rPr>
          <w:rFonts w:ascii="Times New Roman" w:hAnsi="Times New Roman"/>
          <w:sz w:val="24"/>
          <w:szCs w:val="24"/>
          <w:lang w:val="en-IN"/>
        </w:rPr>
        <w:t>int,int,int</w:t>
      </w:r>
      <w:proofErr w:type="spellEnd"/>
      <w:r w:rsidRPr="003C01FF">
        <w:rPr>
          <w:rFonts w:ascii="Times New Roman" w:hAnsi="Times New Roman"/>
          <w:sz w:val="24"/>
          <w:szCs w:val="24"/>
          <w:lang w:val="en-IN"/>
        </w:rPr>
        <w:t xml:space="preserve">) for three parameters then it may be difficult for you to understand the </w:t>
      </w:r>
      <w:proofErr w:type="spellStart"/>
      <w:r w:rsidRPr="003C01FF">
        <w:rPr>
          <w:rFonts w:ascii="Times New Roman" w:hAnsi="Times New Roman"/>
          <w:sz w:val="24"/>
          <w:szCs w:val="24"/>
          <w:lang w:val="en-IN"/>
        </w:rPr>
        <w:t>behavior</w:t>
      </w:r>
      <w:proofErr w:type="spellEnd"/>
      <w:r w:rsidRPr="003C01FF">
        <w:rPr>
          <w:rFonts w:ascii="Times New Roman" w:hAnsi="Times New Roman"/>
          <w:sz w:val="24"/>
          <w:szCs w:val="24"/>
          <w:lang w:val="en-IN"/>
        </w:rPr>
        <w:t xml:space="preserve"> of the function because its name differs.</w:t>
      </w:r>
      <w:r w:rsidRPr="003C01FF">
        <w:rPr>
          <w:rFonts w:ascii="Times New Roman" w:hAnsi="Times New Roman"/>
          <w:sz w:val="24"/>
          <w:szCs w:val="24"/>
          <w:lang w:val="en-IN"/>
        </w:rPr>
        <w:br/>
        <w:t> </w:t>
      </w:r>
    </w:p>
    <w:p w:rsidR="003C01FF" w:rsidRPr="003C01FF" w:rsidRDefault="003C01FF" w:rsidP="003C01FF">
      <w:pPr>
        <w:spacing w:after="0"/>
        <w:rPr>
          <w:rFonts w:ascii="Times New Roman" w:hAnsi="Times New Roman"/>
          <w:sz w:val="24"/>
          <w:szCs w:val="24"/>
          <w:lang w:val="en-IN"/>
        </w:rPr>
      </w:pPr>
      <w:r w:rsidRPr="003C01FF">
        <w:rPr>
          <w:rFonts w:ascii="Times New Roman" w:hAnsi="Times New Roman"/>
          <w:sz w:val="24"/>
          <w:szCs w:val="24"/>
          <w:lang w:val="en-IN"/>
        </w:rPr>
        <w:t>The parameters should follow any one or more than one of the following conditions for Function overloading:</w:t>
      </w:r>
    </w:p>
    <w:p w:rsidR="003C01FF" w:rsidRPr="003C01FF" w:rsidRDefault="003C01FF" w:rsidP="003C01FF">
      <w:pPr>
        <w:numPr>
          <w:ilvl w:val="0"/>
          <w:numId w:val="49"/>
        </w:numPr>
        <w:spacing w:after="0"/>
        <w:rPr>
          <w:rFonts w:ascii="Times New Roman" w:hAnsi="Times New Roman"/>
          <w:sz w:val="24"/>
          <w:szCs w:val="24"/>
          <w:lang w:val="en-IN"/>
        </w:rPr>
      </w:pPr>
      <w:r w:rsidRPr="003C01FF">
        <w:rPr>
          <w:rFonts w:ascii="Times New Roman" w:hAnsi="Times New Roman"/>
          <w:sz w:val="24"/>
          <w:szCs w:val="24"/>
          <w:lang w:val="en-IN"/>
        </w:rPr>
        <w:t>Parameters should have a different type</w:t>
      </w:r>
    </w:p>
    <w:p w:rsidR="003C01FF" w:rsidRPr="003C01FF" w:rsidRDefault="003C01FF" w:rsidP="003C01FF">
      <w:pPr>
        <w:spacing w:after="0"/>
        <w:rPr>
          <w:rFonts w:ascii="Times New Roman" w:hAnsi="Times New Roman"/>
          <w:i/>
          <w:iCs/>
          <w:sz w:val="24"/>
          <w:szCs w:val="24"/>
          <w:lang w:val="en-IN"/>
        </w:rPr>
      </w:pPr>
      <w:r w:rsidRPr="003C01FF">
        <w:rPr>
          <w:rFonts w:ascii="Times New Roman" w:hAnsi="Times New Roman"/>
          <w:i/>
          <w:iCs/>
          <w:sz w:val="24"/>
          <w:szCs w:val="24"/>
          <w:lang w:val="en-IN"/>
        </w:rPr>
        <w:t>add(</w:t>
      </w:r>
      <w:proofErr w:type="spellStart"/>
      <w:r w:rsidRPr="003C01FF">
        <w:rPr>
          <w:rFonts w:ascii="Times New Roman" w:hAnsi="Times New Roman"/>
          <w:i/>
          <w:iCs/>
          <w:sz w:val="24"/>
          <w:szCs w:val="24"/>
          <w:lang w:val="en-IN"/>
        </w:rPr>
        <w:t>int</w:t>
      </w:r>
      <w:proofErr w:type="spellEnd"/>
      <w:r w:rsidRPr="003C01FF">
        <w:rPr>
          <w:rFonts w:ascii="Times New Roman" w:hAnsi="Times New Roman"/>
          <w:i/>
          <w:iCs/>
          <w:sz w:val="24"/>
          <w:szCs w:val="24"/>
          <w:lang w:val="en-IN"/>
        </w:rPr>
        <w:t xml:space="preserve"> a, </w:t>
      </w:r>
      <w:proofErr w:type="spellStart"/>
      <w:r w:rsidRPr="003C01FF">
        <w:rPr>
          <w:rFonts w:ascii="Times New Roman" w:hAnsi="Times New Roman"/>
          <w:i/>
          <w:iCs/>
          <w:sz w:val="24"/>
          <w:szCs w:val="24"/>
          <w:lang w:val="en-IN"/>
        </w:rPr>
        <w:t>int</w:t>
      </w:r>
      <w:proofErr w:type="spellEnd"/>
      <w:r w:rsidRPr="003C01FF">
        <w:rPr>
          <w:rFonts w:ascii="Times New Roman" w:hAnsi="Times New Roman"/>
          <w:i/>
          <w:iCs/>
          <w:sz w:val="24"/>
          <w:szCs w:val="24"/>
          <w:lang w:val="en-IN"/>
        </w:rPr>
        <w:t xml:space="preserve"> b)</w:t>
      </w:r>
      <w:r w:rsidRPr="003C01FF">
        <w:rPr>
          <w:rFonts w:ascii="Times New Roman" w:hAnsi="Times New Roman"/>
          <w:i/>
          <w:iCs/>
          <w:sz w:val="24"/>
          <w:szCs w:val="24"/>
          <w:lang w:val="en-IN"/>
        </w:rPr>
        <w:br/>
        <w:t>add(double a, double b)</w:t>
      </w:r>
    </w:p>
    <w:p w:rsidR="003C01FF" w:rsidRDefault="003C01FF" w:rsidP="00050DA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#include &lt;</w:t>
      </w:r>
      <w:proofErr w:type="spellStart"/>
      <w:r w:rsidRPr="003C01FF">
        <w:rPr>
          <w:rFonts w:ascii="Times New Roman" w:hAnsi="Times New Roman"/>
          <w:b/>
          <w:sz w:val="24"/>
          <w:szCs w:val="24"/>
        </w:rPr>
        <w:t>iostream</w:t>
      </w:r>
      <w:proofErr w:type="spellEnd"/>
      <w:r w:rsidRPr="003C01FF">
        <w:rPr>
          <w:rFonts w:ascii="Times New Roman" w:hAnsi="Times New Roman"/>
          <w:b/>
          <w:sz w:val="24"/>
          <w:szCs w:val="24"/>
        </w:rPr>
        <w:t>&gt;</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lastRenderedPageBreak/>
        <w:t>using namespace std;</w:t>
      </w:r>
    </w:p>
    <w:p w:rsidR="003C01FF" w:rsidRPr="003C01FF" w:rsidRDefault="003C01FF" w:rsidP="003C01F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void add(</w:t>
      </w:r>
      <w:proofErr w:type="spellStart"/>
      <w:r w:rsidRPr="003C01FF">
        <w:rPr>
          <w:rFonts w:ascii="Times New Roman" w:hAnsi="Times New Roman"/>
          <w:b/>
          <w:sz w:val="24"/>
          <w:szCs w:val="24"/>
        </w:rPr>
        <w:t>int</w:t>
      </w:r>
      <w:proofErr w:type="spellEnd"/>
      <w:r w:rsidRPr="003C01FF">
        <w:rPr>
          <w:rFonts w:ascii="Times New Roman" w:hAnsi="Times New Roman"/>
          <w:b/>
          <w:sz w:val="24"/>
          <w:szCs w:val="24"/>
        </w:rPr>
        <w:t xml:space="preserve"> a, </w:t>
      </w:r>
      <w:proofErr w:type="spellStart"/>
      <w:r w:rsidRPr="003C01FF">
        <w:rPr>
          <w:rFonts w:ascii="Times New Roman" w:hAnsi="Times New Roman"/>
          <w:b/>
          <w:sz w:val="24"/>
          <w:szCs w:val="24"/>
        </w:rPr>
        <w:t>int</w:t>
      </w:r>
      <w:proofErr w:type="spellEnd"/>
      <w:r w:rsidRPr="003C01FF">
        <w:rPr>
          <w:rFonts w:ascii="Times New Roman" w:hAnsi="Times New Roman"/>
          <w:b/>
          <w:sz w:val="24"/>
          <w:szCs w:val="24"/>
        </w:rPr>
        <w:t xml:space="preserve"> b)</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3C01FF" w:rsidRPr="003C01FF" w:rsidRDefault="003C01FF" w:rsidP="003C01FF">
      <w:pPr>
        <w:spacing w:after="0"/>
        <w:rPr>
          <w:rFonts w:ascii="Times New Roman" w:hAnsi="Times New Roman"/>
          <w:b/>
          <w:sz w:val="24"/>
          <w:szCs w:val="24"/>
        </w:rPr>
      </w:pPr>
      <w:proofErr w:type="spellStart"/>
      <w:r w:rsidRPr="003C01FF">
        <w:rPr>
          <w:rFonts w:ascii="Times New Roman" w:hAnsi="Times New Roman"/>
          <w:b/>
          <w:sz w:val="24"/>
          <w:szCs w:val="24"/>
        </w:rPr>
        <w:t>cout</w:t>
      </w:r>
      <w:proofErr w:type="spellEnd"/>
      <w:r w:rsidRPr="003C01FF">
        <w:rPr>
          <w:rFonts w:ascii="Times New Roman" w:hAnsi="Times New Roman"/>
          <w:b/>
          <w:sz w:val="24"/>
          <w:szCs w:val="24"/>
        </w:rPr>
        <w:t xml:space="preserve"> &lt;&lt; "sum = " &lt;&lt; (a + b);</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3C01FF" w:rsidRPr="003C01FF" w:rsidRDefault="003C01FF" w:rsidP="003C01F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void add(double a, double b)</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ab/>
      </w:r>
      <w:proofErr w:type="spellStart"/>
      <w:r w:rsidRPr="003C01FF">
        <w:rPr>
          <w:rFonts w:ascii="Times New Roman" w:hAnsi="Times New Roman"/>
          <w:b/>
          <w:sz w:val="24"/>
          <w:szCs w:val="24"/>
        </w:rPr>
        <w:t>cout</w:t>
      </w:r>
      <w:proofErr w:type="spellEnd"/>
      <w:r w:rsidRPr="003C01FF">
        <w:rPr>
          <w:rFonts w:ascii="Times New Roman" w:hAnsi="Times New Roman"/>
          <w:b/>
          <w:sz w:val="24"/>
          <w:szCs w:val="24"/>
        </w:rPr>
        <w:t xml:space="preserve"> &lt;&lt; </w:t>
      </w:r>
      <w:proofErr w:type="spellStart"/>
      <w:r w:rsidRPr="003C01FF">
        <w:rPr>
          <w:rFonts w:ascii="Times New Roman" w:hAnsi="Times New Roman"/>
          <w:b/>
          <w:sz w:val="24"/>
          <w:szCs w:val="24"/>
        </w:rPr>
        <w:t>endl</w:t>
      </w:r>
      <w:proofErr w:type="spellEnd"/>
      <w:r w:rsidRPr="003C01FF">
        <w:rPr>
          <w:rFonts w:ascii="Times New Roman" w:hAnsi="Times New Roman"/>
          <w:b/>
          <w:sz w:val="24"/>
          <w:szCs w:val="24"/>
        </w:rPr>
        <w:t xml:space="preserve"> &lt;&lt; "sum = " &lt;&lt; (a + b);</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3C01FF" w:rsidRPr="003C01FF" w:rsidRDefault="003C01FF" w:rsidP="003C01F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 Driver code</w:t>
      </w:r>
    </w:p>
    <w:p w:rsidR="003C01FF" w:rsidRPr="003C01FF" w:rsidRDefault="003C01FF" w:rsidP="003C01FF">
      <w:pPr>
        <w:spacing w:after="0"/>
        <w:rPr>
          <w:rFonts w:ascii="Times New Roman" w:hAnsi="Times New Roman"/>
          <w:b/>
          <w:sz w:val="24"/>
          <w:szCs w:val="24"/>
        </w:rPr>
      </w:pPr>
      <w:proofErr w:type="spellStart"/>
      <w:r w:rsidRPr="003C01FF">
        <w:rPr>
          <w:rFonts w:ascii="Times New Roman" w:hAnsi="Times New Roman"/>
          <w:b/>
          <w:sz w:val="24"/>
          <w:szCs w:val="24"/>
        </w:rPr>
        <w:t>int</w:t>
      </w:r>
      <w:proofErr w:type="spellEnd"/>
      <w:r w:rsidRPr="003C01FF">
        <w:rPr>
          <w:rFonts w:ascii="Times New Roman" w:hAnsi="Times New Roman"/>
          <w:b/>
          <w:sz w:val="24"/>
          <w:szCs w:val="24"/>
        </w:rPr>
        <w:t xml:space="preserve"> main()</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ab/>
        <w:t>add(10, 2);</w:t>
      </w: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ab/>
        <w:t>add(5.3, 6.2);</w:t>
      </w:r>
    </w:p>
    <w:p w:rsidR="003C01FF" w:rsidRPr="003C01FF" w:rsidRDefault="003C01FF" w:rsidP="003C01FF">
      <w:pPr>
        <w:spacing w:after="0"/>
        <w:rPr>
          <w:rFonts w:ascii="Times New Roman" w:hAnsi="Times New Roman"/>
          <w:b/>
          <w:sz w:val="24"/>
          <w:szCs w:val="24"/>
        </w:rPr>
      </w:pPr>
    </w:p>
    <w:p w:rsidR="003C01FF" w:rsidRPr="003C01FF" w:rsidRDefault="003C01FF" w:rsidP="003C01FF">
      <w:pPr>
        <w:spacing w:after="0"/>
        <w:rPr>
          <w:rFonts w:ascii="Times New Roman" w:hAnsi="Times New Roman"/>
          <w:b/>
          <w:sz w:val="24"/>
          <w:szCs w:val="24"/>
        </w:rPr>
      </w:pPr>
      <w:r w:rsidRPr="003C01FF">
        <w:rPr>
          <w:rFonts w:ascii="Times New Roman" w:hAnsi="Times New Roman"/>
          <w:b/>
          <w:sz w:val="24"/>
          <w:szCs w:val="24"/>
        </w:rPr>
        <w:tab/>
        <w:t>return 0;</w:t>
      </w:r>
    </w:p>
    <w:p w:rsidR="00050DAF" w:rsidRDefault="003C01FF" w:rsidP="003C01FF">
      <w:pPr>
        <w:spacing w:after="0"/>
        <w:rPr>
          <w:rFonts w:ascii="Times New Roman" w:hAnsi="Times New Roman"/>
          <w:b/>
          <w:sz w:val="24"/>
          <w:szCs w:val="24"/>
        </w:rPr>
      </w:pPr>
      <w:r w:rsidRPr="003C01FF">
        <w:rPr>
          <w:rFonts w:ascii="Times New Roman" w:hAnsi="Times New Roman"/>
          <w:b/>
          <w:sz w:val="24"/>
          <w:szCs w:val="24"/>
        </w:rPr>
        <w:t>}</w:t>
      </w:r>
    </w:p>
    <w:p w:rsidR="00050DAF" w:rsidRPr="00114B83" w:rsidRDefault="00050DAF" w:rsidP="00050DAF">
      <w:pPr>
        <w:spacing w:after="0"/>
        <w:rPr>
          <w:rFonts w:ascii="Times New Roman" w:hAnsi="Times New Roman"/>
          <w:b/>
          <w:color w:val="000000"/>
          <w:sz w:val="24"/>
          <w:szCs w:val="24"/>
        </w:rPr>
      </w:pPr>
      <w:r w:rsidRPr="00114B83">
        <w:rPr>
          <w:rFonts w:ascii="Times New Roman" w:hAnsi="Times New Roman"/>
          <w:b/>
          <w:color w:val="000000"/>
          <w:sz w:val="24"/>
          <w:szCs w:val="24"/>
        </w:rPr>
        <w:t>Operator Overloading using Friend</w:t>
      </w:r>
    </w:p>
    <w:p w:rsidR="00050DAF" w:rsidRPr="00114B83" w:rsidRDefault="00050DAF" w:rsidP="00050DAF">
      <w:pPr>
        <w:pStyle w:val="Heading4"/>
        <w:shd w:val="clear" w:color="auto" w:fill="F1F1F1"/>
        <w:spacing w:before="0" w:after="0" w:line="240" w:lineRule="auto"/>
        <w:rPr>
          <w:rFonts w:ascii="Times New Roman" w:hAnsi="Times New Roman"/>
          <w:b w:val="0"/>
          <w:bCs w:val="0"/>
          <w:color w:val="000000"/>
          <w:sz w:val="24"/>
          <w:szCs w:val="24"/>
        </w:rPr>
      </w:pPr>
      <w:r w:rsidRPr="00114B83">
        <w:rPr>
          <w:rFonts w:ascii="Times New Roman" w:hAnsi="Times New Roman"/>
          <w:b w:val="0"/>
          <w:bCs w:val="0"/>
          <w:color w:val="000000"/>
          <w:sz w:val="24"/>
          <w:szCs w:val="24"/>
        </w:rPr>
        <w:t>Example : Program demonstrating Unary operator overloading using Friend function</w:t>
      </w:r>
    </w:p>
    <w:p w:rsidR="00050DAF" w:rsidRPr="00114B83" w:rsidRDefault="00050DAF" w:rsidP="00050DAF">
      <w:pPr>
        <w:pStyle w:val="NormalWeb"/>
        <w:shd w:val="clear" w:color="auto" w:fill="FFFFFF"/>
        <w:spacing w:before="0" w:beforeAutospacing="0" w:after="0" w:afterAutospacing="0"/>
        <w:rPr>
          <w:color w:val="000000"/>
        </w:rPr>
      </w:pPr>
      <w:r w:rsidRPr="00114B83">
        <w:rPr>
          <w:color w:val="000000"/>
        </w:rPr>
        <w:t>#include&lt;</w:t>
      </w:r>
      <w:proofErr w:type="spellStart"/>
      <w:r w:rsidRPr="00114B83">
        <w:rPr>
          <w:color w:val="000000"/>
        </w:rPr>
        <w:t>iostream</w:t>
      </w:r>
      <w:proofErr w:type="spellEnd"/>
      <w:r w:rsidRPr="00114B83">
        <w:rPr>
          <w:color w:val="000000"/>
        </w:rPr>
        <w:t>&gt;</w:t>
      </w:r>
      <w:r w:rsidRPr="00114B83">
        <w:rPr>
          <w:color w:val="000000"/>
        </w:rPr>
        <w:br/>
        <w:t>using namespace std;</w:t>
      </w:r>
      <w:r w:rsidRPr="00114B83">
        <w:rPr>
          <w:color w:val="000000"/>
        </w:rPr>
        <w:br/>
        <w:t xml:space="preserve">class </w:t>
      </w:r>
      <w:proofErr w:type="spellStart"/>
      <w:r w:rsidRPr="00114B83">
        <w:rPr>
          <w:color w:val="000000"/>
        </w:rPr>
        <w:t>UnaryFriend</w:t>
      </w:r>
      <w:proofErr w:type="spellEnd"/>
      <w:r w:rsidRPr="00114B83">
        <w:rPr>
          <w:color w:val="000000"/>
        </w:rPr>
        <w:br/>
        <w:t>{</w:t>
      </w:r>
      <w:r w:rsidRPr="00114B83">
        <w:rPr>
          <w:color w:val="000000"/>
        </w:rPr>
        <w:br/>
        <w:t>     </w:t>
      </w:r>
      <w:proofErr w:type="spellStart"/>
      <w:r w:rsidRPr="00114B83">
        <w:rPr>
          <w:color w:val="000000"/>
        </w:rPr>
        <w:t>int</w:t>
      </w:r>
      <w:proofErr w:type="spellEnd"/>
      <w:r w:rsidRPr="00114B83">
        <w:rPr>
          <w:color w:val="000000"/>
        </w:rPr>
        <w:t xml:space="preserve"> a=10;</w:t>
      </w:r>
      <w:r w:rsidRPr="00114B83">
        <w:rPr>
          <w:color w:val="000000"/>
        </w:rPr>
        <w:br/>
        <w:t>     </w:t>
      </w:r>
      <w:proofErr w:type="spellStart"/>
      <w:r w:rsidRPr="00114B83">
        <w:rPr>
          <w:color w:val="000000"/>
        </w:rPr>
        <w:t>int</w:t>
      </w:r>
      <w:proofErr w:type="spellEnd"/>
      <w:r w:rsidRPr="00114B83">
        <w:rPr>
          <w:color w:val="000000"/>
        </w:rPr>
        <w:t xml:space="preserve"> b=20;</w:t>
      </w:r>
      <w:r w:rsidRPr="00114B83">
        <w:rPr>
          <w:color w:val="000000"/>
        </w:rPr>
        <w:br/>
        <w:t>     </w:t>
      </w:r>
      <w:proofErr w:type="spellStart"/>
      <w:r w:rsidRPr="00114B83">
        <w:rPr>
          <w:color w:val="000000"/>
        </w:rPr>
        <w:t>int</w:t>
      </w:r>
      <w:proofErr w:type="spellEnd"/>
      <w:r w:rsidRPr="00114B83">
        <w:rPr>
          <w:color w:val="000000"/>
        </w:rPr>
        <w:t xml:space="preserve"> c=30;</w:t>
      </w:r>
      <w:r w:rsidRPr="00114B83">
        <w:rPr>
          <w:color w:val="000000"/>
        </w:rPr>
        <w:br/>
        <w:t>     public:</w:t>
      </w:r>
      <w:r w:rsidRPr="00114B83">
        <w:rPr>
          <w:color w:val="000000"/>
        </w:rPr>
        <w:br/>
        <w:t xml:space="preserve">         void </w:t>
      </w:r>
      <w:proofErr w:type="spellStart"/>
      <w:r w:rsidRPr="00114B83">
        <w:rPr>
          <w:color w:val="000000"/>
        </w:rPr>
        <w:t>getvalues</w:t>
      </w:r>
      <w:proofErr w:type="spellEnd"/>
      <w:r w:rsidRPr="00114B83">
        <w:rPr>
          <w:color w:val="000000"/>
        </w:rPr>
        <w:t>()</w:t>
      </w:r>
      <w:r w:rsidRPr="00114B83">
        <w:rPr>
          <w:color w:val="000000"/>
        </w:rPr>
        <w:br/>
        <w:t>         {</w:t>
      </w:r>
      <w:r w:rsidRPr="00114B83">
        <w:rPr>
          <w:color w:val="000000"/>
        </w:rPr>
        <w:br/>
        <w:t>              </w:t>
      </w:r>
      <w:proofErr w:type="spellStart"/>
      <w:r w:rsidRPr="00114B83">
        <w:rPr>
          <w:color w:val="000000"/>
        </w:rPr>
        <w:t>cout</w:t>
      </w:r>
      <w:proofErr w:type="spellEnd"/>
      <w:r w:rsidRPr="00114B83">
        <w:rPr>
          <w:color w:val="000000"/>
        </w:rPr>
        <w:t>&lt;&lt;"Values of A, B &amp; C\n";</w:t>
      </w:r>
      <w:r w:rsidRPr="00114B83">
        <w:rPr>
          <w:color w:val="000000"/>
        </w:rPr>
        <w:br/>
        <w:t>              </w:t>
      </w:r>
      <w:proofErr w:type="spellStart"/>
      <w:r w:rsidRPr="00114B83">
        <w:rPr>
          <w:color w:val="000000"/>
        </w:rPr>
        <w:t>cout</w:t>
      </w:r>
      <w:proofErr w:type="spellEnd"/>
      <w:r w:rsidRPr="00114B83">
        <w:rPr>
          <w:color w:val="000000"/>
        </w:rPr>
        <w:t>&lt;&lt;a&lt;&lt;"\n"&lt;&lt;b&lt;&lt;"\n"&lt;&lt;c&lt;&lt;"\n"&lt;&lt;</w:t>
      </w:r>
      <w:proofErr w:type="spellStart"/>
      <w:r w:rsidRPr="00114B83">
        <w:rPr>
          <w:color w:val="000000"/>
        </w:rPr>
        <w:t>endl</w:t>
      </w:r>
      <w:proofErr w:type="spellEnd"/>
      <w:r w:rsidRPr="00114B83">
        <w:rPr>
          <w:color w:val="000000"/>
        </w:rPr>
        <w:t>;</w:t>
      </w:r>
      <w:r w:rsidRPr="00114B83">
        <w:rPr>
          <w:color w:val="000000"/>
        </w:rPr>
        <w:br/>
        <w:t>         }</w:t>
      </w:r>
      <w:r w:rsidRPr="00114B83">
        <w:rPr>
          <w:color w:val="000000"/>
        </w:rPr>
        <w:br/>
        <w:t>         void show()</w:t>
      </w:r>
      <w:r w:rsidRPr="00114B83">
        <w:rPr>
          <w:color w:val="000000"/>
        </w:rPr>
        <w:br/>
        <w:t>         {</w:t>
      </w:r>
      <w:r w:rsidRPr="00114B83">
        <w:rPr>
          <w:color w:val="000000"/>
        </w:rPr>
        <w:br/>
        <w:t>              </w:t>
      </w:r>
      <w:proofErr w:type="spellStart"/>
      <w:r w:rsidRPr="00114B83">
        <w:rPr>
          <w:color w:val="000000"/>
        </w:rPr>
        <w:t>cout</w:t>
      </w:r>
      <w:proofErr w:type="spellEnd"/>
      <w:r w:rsidRPr="00114B83">
        <w:rPr>
          <w:color w:val="000000"/>
        </w:rPr>
        <w:t>&lt;&lt;a&lt;&lt;"\n"&lt;&lt;b&lt;&lt;"\n"&lt;&lt;c&lt;&lt;"\n"&lt;&lt;</w:t>
      </w:r>
      <w:proofErr w:type="spellStart"/>
      <w:r w:rsidRPr="00114B83">
        <w:rPr>
          <w:color w:val="000000"/>
        </w:rPr>
        <w:t>endl</w:t>
      </w:r>
      <w:proofErr w:type="spellEnd"/>
      <w:r w:rsidRPr="00114B83">
        <w:rPr>
          <w:color w:val="000000"/>
        </w:rPr>
        <w:t>;</w:t>
      </w:r>
      <w:r w:rsidRPr="00114B83">
        <w:rPr>
          <w:color w:val="000000"/>
        </w:rPr>
        <w:br/>
        <w:t>         }</w:t>
      </w:r>
      <w:r w:rsidRPr="00114B83">
        <w:rPr>
          <w:color w:val="000000"/>
        </w:rPr>
        <w:br/>
        <w:t>         void friend operator-(</w:t>
      </w:r>
      <w:proofErr w:type="spellStart"/>
      <w:r w:rsidRPr="00114B83">
        <w:rPr>
          <w:color w:val="000000"/>
        </w:rPr>
        <w:t>UnaryFriend</w:t>
      </w:r>
      <w:proofErr w:type="spellEnd"/>
      <w:r w:rsidRPr="00114B83">
        <w:rPr>
          <w:color w:val="000000"/>
        </w:rPr>
        <w:t xml:space="preserve"> &amp;x);      //Pass by reference</w:t>
      </w:r>
      <w:r w:rsidRPr="00114B83">
        <w:rPr>
          <w:color w:val="000000"/>
        </w:rPr>
        <w:br/>
        <w:t>};</w:t>
      </w:r>
      <w:r w:rsidRPr="00114B83">
        <w:rPr>
          <w:color w:val="000000"/>
        </w:rPr>
        <w:br/>
        <w:t>void operator-(</w:t>
      </w:r>
      <w:proofErr w:type="spellStart"/>
      <w:r w:rsidRPr="00114B83">
        <w:rPr>
          <w:color w:val="000000"/>
        </w:rPr>
        <w:t>UnaryFriend</w:t>
      </w:r>
      <w:proofErr w:type="spellEnd"/>
      <w:r w:rsidRPr="00114B83">
        <w:rPr>
          <w:color w:val="000000"/>
        </w:rPr>
        <w:t xml:space="preserve"> &amp;x)</w:t>
      </w:r>
      <w:r w:rsidRPr="00114B83">
        <w:rPr>
          <w:color w:val="000000"/>
        </w:rPr>
        <w:br/>
        <w:t>{</w:t>
      </w:r>
      <w:r w:rsidRPr="00114B83">
        <w:rPr>
          <w:color w:val="000000"/>
        </w:rPr>
        <w:br/>
        <w:t>     </w:t>
      </w:r>
      <w:proofErr w:type="spellStart"/>
      <w:r w:rsidRPr="00114B83">
        <w:rPr>
          <w:color w:val="000000"/>
        </w:rPr>
        <w:t>x.a</w:t>
      </w:r>
      <w:proofErr w:type="spellEnd"/>
      <w:r w:rsidRPr="00114B83">
        <w:rPr>
          <w:color w:val="000000"/>
        </w:rPr>
        <w:t xml:space="preserve"> = -</w:t>
      </w:r>
      <w:proofErr w:type="spellStart"/>
      <w:r w:rsidRPr="00114B83">
        <w:rPr>
          <w:color w:val="000000"/>
        </w:rPr>
        <w:t>x.a</w:t>
      </w:r>
      <w:proofErr w:type="spellEnd"/>
      <w:r w:rsidRPr="00114B83">
        <w:rPr>
          <w:color w:val="000000"/>
        </w:rPr>
        <w:t>;     //Object name must be used as it is a friend function</w:t>
      </w:r>
      <w:r w:rsidRPr="00114B83">
        <w:rPr>
          <w:color w:val="000000"/>
        </w:rPr>
        <w:br/>
        <w:t>     </w:t>
      </w:r>
      <w:proofErr w:type="spellStart"/>
      <w:r w:rsidRPr="00114B83">
        <w:rPr>
          <w:color w:val="000000"/>
        </w:rPr>
        <w:t>x.b</w:t>
      </w:r>
      <w:proofErr w:type="spellEnd"/>
      <w:r w:rsidRPr="00114B83">
        <w:rPr>
          <w:color w:val="000000"/>
        </w:rPr>
        <w:t xml:space="preserve"> = -</w:t>
      </w:r>
      <w:proofErr w:type="spellStart"/>
      <w:r w:rsidRPr="00114B83">
        <w:rPr>
          <w:color w:val="000000"/>
        </w:rPr>
        <w:t>x.b</w:t>
      </w:r>
      <w:proofErr w:type="spellEnd"/>
      <w:r w:rsidRPr="00114B83">
        <w:rPr>
          <w:color w:val="000000"/>
        </w:rPr>
        <w:t>;</w:t>
      </w:r>
      <w:r w:rsidRPr="00114B83">
        <w:rPr>
          <w:color w:val="000000"/>
        </w:rPr>
        <w:br/>
        <w:t>     </w:t>
      </w:r>
      <w:proofErr w:type="spellStart"/>
      <w:r w:rsidRPr="00114B83">
        <w:rPr>
          <w:color w:val="000000"/>
        </w:rPr>
        <w:t>x.c</w:t>
      </w:r>
      <w:proofErr w:type="spellEnd"/>
      <w:r w:rsidRPr="00114B83">
        <w:rPr>
          <w:color w:val="000000"/>
        </w:rPr>
        <w:t xml:space="preserve"> = -</w:t>
      </w:r>
      <w:proofErr w:type="spellStart"/>
      <w:r w:rsidRPr="00114B83">
        <w:rPr>
          <w:color w:val="000000"/>
        </w:rPr>
        <w:t>x.c</w:t>
      </w:r>
      <w:proofErr w:type="spellEnd"/>
      <w:r w:rsidRPr="00114B83">
        <w:rPr>
          <w:color w:val="000000"/>
        </w:rPr>
        <w:t>;</w:t>
      </w:r>
      <w:r w:rsidRPr="00114B83">
        <w:rPr>
          <w:color w:val="000000"/>
        </w:rPr>
        <w:br/>
      </w:r>
      <w:r w:rsidRPr="00114B83">
        <w:rPr>
          <w:color w:val="000000"/>
        </w:rPr>
        <w:lastRenderedPageBreak/>
        <w:t>}</w:t>
      </w:r>
      <w:r w:rsidRPr="00114B83">
        <w:rPr>
          <w:color w:val="000000"/>
        </w:rPr>
        <w:br/>
      </w:r>
      <w:proofErr w:type="spellStart"/>
      <w:r w:rsidRPr="00114B83">
        <w:rPr>
          <w:color w:val="000000"/>
        </w:rPr>
        <w:t>int</w:t>
      </w:r>
      <w:proofErr w:type="spellEnd"/>
      <w:r w:rsidRPr="00114B83">
        <w:rPr>
          <w:color w:val="000000"/>
        </w:rPr>
        <w:t xml:space="preserve"> main()</w:t>
      </w:r>
      <w:r w:rsidRPr="00114B83">
        <w:rPr>
          <w:color w:val="000000"/>
        </w:rPr>
        <w:br/>
        <w:t>{</w:t>
      </w:r>
      <w:r w:rsidRPr="00114B83">
        <w:rPr>
          <w:color w:val="000000"/>
        </w:rPr>
        <w:br/>
        <w:t>     </w:t>
      </w:r>
      <w:proofErr w:type="spellStart"/>
      <w:r w:rsidRPr="00114B83">
        <w:rPr>
          <w:color w:val="000000"/>
        </w:rPr>
        <w:t>UnaryFriend</w:t>
      </w:r>
      <w:proofErr w:type="spellEnd"/>
      <w:r w:rsidRPr="00114B83">
        <w:rPr>
          <w:color w:val="000000"/>
        </w:rPr>
        <w:t xml:space="preserve"> x1;</w:t>
      </w:r>
      <w:r w:rsidRPr="00114B83">
        <w:rPr>
          <w:color w:val="000000"/>
        </w:rPr>
        <w:br/>
        <w:t>     x1.getvalues();</w:t>
      </w:r>
      <w:r w:rsidRPr="00114B83">
        <w:rPr>
          <w:color w:val="000000"/>
        </w:rPr>
        <w:br/>
        <w:t>     </w:t>
      </w:r>
      <w:proofErr w:type="spellStart"/>
      <w:r w:rsidRPr="00114B83">
        <w:rPr>
          <w:color w:val="000000"/>
        </w:rPr>
        <w:t>cout</w:t>
      </w:r>
      <w:proofErr w:type="spellEnd"/>
      <w:r w:rsidRPr="00114B83">
        <w:rPr>
          <w:color w:val="000000"/>
        </w:rPr>
        <w:t>&lt;&lt;"Before Overloading\n";</w:t>
      </w:r>
      <w:r w:rsidRPr="00114B83">
        <w:rPr>
          <w:color w:val="000000"/>
        </w:rPr>
        <w:br/>
        <w:t>     x1.show();</w:t>
      </w:r>
      <w:r w:rsidRPr="00114B83">
        <w:rPr>
          <w:color w:val="000000"/>
        </w:rPr>
        <w:br/>
        <w:t>     </w:t>
      </w:r>
      <w:proofErr w:type="spellStart"/>
      <w:r w:rsidRPr="00114B83">
        <w:rPr>
          <w:color w:val="000000"/>
        </w:rPr>
        <w:t>cout</w:t>
      </w:r>
      <w:proofErr w:type="spellEnd"/>
      <w:r w:rsidRPr="00114B83">
        <w:rPr>
          <w:color w:val="000000"/>
        </w:rPr>
        <w:t>&lt;&lt;"After Overloading \n";</w:t>
      </w:r>
      <w:r w:rsidRPr="00114B83">
        <w:rPr>
          <w:color w:val="000000"/>
        </w:rPr>
        <w:br/>
        <w:t>     -x1;</w:t>
      </w:r>
      <w:r w:rsidRPr="00114B83">
        <w:rPr>
          <w:color w:val="000000"/>
        </w:rPr>
        <w:br/>
        <w:t>      x1.show();</w:t>
      </w:r>
      <w:r w:rsidRPr="00114B83">
        <w:rPr>
          <w:color w:val="000000"/>
        </w:rPr>
        <w:br/>
        <w:t>      return 0;</w:t>
      </w:r>
      <w:r w:rsidRPr="00114B83">
        <w:rPr>
          <w:color w:val="000000"/>
        </w:rPr>
        <w:br/>
        <w:t>}</w:t>
      </w:r>
    </w:p>
    <w:p w:rsidR="00050DAF" w:rsidRDefault="00050DAF" w:rsidP="00050DAF">
      <w:pPr>
        <w:spacing w:line="240" w:lineRule="auto"/>
        <w:rPr>
          <w:rFonts w:ascii="Times New Roman" w:hAnsi="Times New Roman"/>
          <w:color w:val="000000"/>
          <w:sz w:val="24"/>
          <w:szCs w:val="24"/>
          <w:shd w:val="clear" w:color="auto" w:fill="FFFFFF"/>
        </w:rPr>
      </w:pPr>
      <w:r w:rsidRPr="00114B83">
        <w:rPr>
          <w:rFonts w:ascii="Times New Roman" w:hAnsi="Times New Roman"/>
          <w:color w:val="000000"/>
          <w:sz w:val="24"/>
          <w:szCs w:val="24"/>
        </w:rPr>
        <w:br/>
      </w:r>
      <w:r w:rsidRPr="00114B83">
        <w:rPr>
          <w:rFonts w:ascii="Times New Roman" w:hAnsi="Times New Roman"/>
          <w:b/>
          <w:bCs/>
          <w:color w:val="000000"/>
          <w:sz w:val="24"/>
          <w:szCs w:val="24"/>
          <w:shd w:val="clear" w:color="auto" w:fill="FFFFFF"/>
        </w:rPr>
        <w:t>Output:</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Values of A, B &amp; C</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10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20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30</w:t>
      </w:r>
      <w:r w:rsidRPr="00114B83">
        <w:rPr>
          <w:rFonts w:ascii="Times New Roman" w:hAnsi="Times New Roman"/>
          <w:color w:val="000000"/>
          <w:sz w:val="24"/>
          <w:szCs w:val="24"/>
        </w:rPr>
        <w:br/>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Before Overloading</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10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20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30</w:t>
      </w:r>
      <w:r w:rsidRPr="00114B83">
        <w:rPr>
          <w:rFonts w:ascii="Times New Roman" w:hAnsi="Times New Roman"/>
          <w:color w:val="000000"/>
          <w:sz w:val="24"/>
          <w:szCs w:val="24"/>
        </w:rPr>
        <w:br/>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After Overloading</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-10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-20</w:t>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-30</w:t>
      </w:r>
      <w:r w:rsidRPr="00114B83">
        <w:rPr>
          <w:rFonts w:ascii="Times New Roman" w:hAnsi="Times New Roman"/>
          <w:color w:val="000000"/>
          <w:sz w:val="24"/>
          <w:szCs w:val="24"/>
        </w:rPr>
        <w:br/>
      </w:r>
      <w:r w:rsidRPr="00114B83">
        <w:rPr>
          <w:rFonts w:ascii="Times New Roman" w:hAnsi="Times New Roman"/>
          <w:color w:val="000000"/>
          <w:sz w:val="24"/>
          <w:szCs w:val="24"/>
        </w:rPr>
        <w:br/>
      </w:r>
      <w:r w:rsidRPr="00114B83">
        <w:rPr>
          <w:rFonts w:ascii="Times New Roman" w:hAnsi="Times New Roman"/>
          <w:color w:val="000000"/>
          <w:sz w:val="24"/>
          <w:szCs w:val="24"/>
          <w:shd w:val="clear" w:color="auto" w:fill="FFFFFF"/>
        </w:rPr>
        <w:t>In the above program, </w:t>
      </w:r>
      <w:r w:rsidRPr="00114B83">
        <w:rPr>
          <w:rFonts w:ascii="Times New Roman" w:hAnsi="Times New Roman"/>
          <w:b/>
          <w:bCs/>
          <w:color w:val="000000"/>
          <w:sz w:val="24"/>
          <w:szCs w:val="24"/>
          <w:shd w:val="clear" w:color="auto" w:fill="FFFFFF"/>
        </w:rPr>
        <w:t>operator –</w:t>
      </w:r>
      <w:r w:rsidRPr="00114B83">
        <w:rPr>
          <w:rFonts w:ascii="Times New Roman" w:hAnsi="Times New Roman"/>
          <w:color w:val="000000"/>
          <w:sz w:val="24"/>
          <w:szCs w:val="24"/>
          <w:shd w:val="clear" w:color="auto" w:fill="FFFFFF"/>
        </w:rPr>
        <w:t> is overloaded using friend function. The </w:t>
      </w:r>
      <w:r w:rsidRPr="00114B83">
        <w:rPr>
          <w:rFonts w:ascii="Times New Roman" w:hAnsi="Times New Roman"/>
          <w:b/>
          <w:bCs/>
          <w:color w:val="000000"/>
          <w:sz w:val="24"/>
          <w:szCs w:val="24"/>
          <w:shd w:val="clear" w:color="auto" w:fill="FFFFFF"/>
        </w:rPr>
        <w:t>operator()</w:t>
      </w:r>
      <w:r w:rsidRPr="00114B83">
        <w:rPr>
          <w:rFonts w:ascii="Times New Roman" w:hAnsi="Times New Roman"/>
          <w:color w:val="000000"/>
          <w:sz w:val="24"/>
          <w:szCs w:val="24"/>
          <w:shd w:val="clear" w:color="auto" w:fill="FFFFFF"/>
        </w:rPr>
        <w:t> function is defined as a </w:t>
      </w:r>
      <w:r w:rsidRPr="00114B83">
        <w:rPr>
          <w:rFonts w:ascii="Times New Roman" w:hAnsi="Times New Roman"/>
          <w:b/>
          <w:bCs/>
          <w:color w:val="000000"/>
          <w:sz w:val="24"/>
          <w:szCs w:val="24"/>
          <w:shd w:val="clear" w:color="auto" w:fill="FFFFFF"/>
        </w:rPr>
        <w:t>Friend function.</w:t>
      </w:r>
      <w:r w:rsidRPr="00114B83">
        <w:rPr>
          <w:rFonts w:ascii="Times New Roman" w:hAnsi="Times New Roman"/>
          <w:color w:val="000000"/>
          <w:sz w:val="24"/>
          <w:szCs w:val="24"/>
          <w:shd w:val="clear" w:color="auto" w:fill="FFFFFF"/>
        </w:rPr>
        <w:t> The statement </w:t>
      </w:r>
      <w:r w:rsidRPr="00114B83">
        <w:rPr>
          <w:rFonts w:ascii="Times New Roman" w:hAnsi="Times New Roman"/>
          <w:b/>
          <w:bCs/>
          <w:color w:val="000000"/>
          <w:sz w:val="24"/>
          <w:szCs w:val="24"/>
          <w:shd w:val="clear" w:color="auto" w:fill="FFFFFF"/>
        </w:rPr>
        <w:t>-x1</w:t>
      </w:r>
      <w:r w:rsidRPr="00114B83">
        <w:rPr>
          <w:rFonts w:ascii="Times New Roman" w:hAnsi="Times New Roman"/>
          <w:color w:val="000000"/>
          <w:sz w:val="24"/>
          <w:szCs w:val="24"/>
          <w:shd w:val="clear" w:color="auto" w:fill="FFFFFF"/>
        </w:rPr>
        <w:t> invokes the </w:t>
      </w:r>
      <w:r w:rsidRPr="00114B83">
        <w:rPr>
          <w:rFonts w:ascii="Times New Roman" w:hAnsi="Times New Roman"/>
          <w:b/>
          <w:bCs/>
          <w:color w:val="000000"/>
          <w:sz w:val="24"/>
          <w:szCs w:val="24"/>
          <w:shd w:val="clear" w:color="auto" w:fill="FFFFFF"/>
        </w:rPr>
        <w:t>operator()</w:t>
      </w:r>
      <w:r w:rsidRPr="00114B83">
        <w:rPr>
          <w:rFonts w:ascii="Times New Roman" w:hAnsi="Times New Roman"/>
          <w:color w:val="000000"/>
          <w:sz w:val="24"/>
          <w:szCs w:val="24"/>
          <w:shd w:val="clear" w:color="auto" w:fill="FFFFFF"/>
        </w:rPr>
        <w:t> function. The object </w:t>
      </w:r>
      <w:r w:rsidRPr="00114B83">
        <w:rPr>
          <w:rFonts w:ascii="Times New Roman" w:hAnsi="Times New Roman"/>
          <w:b/>
          <w:bCs/>
          <w:color w:val="000000"/>
          <w:sz w:val="24"/>
          <w:szCs w:val="24"/>
          <w:shd w:val="clear" w:color="auto" w:fill="FFFFFF"/>
        </w:rPr>
        <w:t>x1</w:t>
      </w:r>
      <w:r w:rsidRPr="00114B83">
        <w:rPr>
          <w:rFonts w:ascii="Times New Roman" w:hAnsi="Times New Roman"/>
          <w:color w:val="000000"/>
          <w:sz w:val="24"/>
          <w:szCs w:val="24"/>
          <w:shd w:val="clear" w:color="auto" w:fill="FFFFFF"/>
        </w:rPr>
        <w:t> is created of class </w:t>
      </w:r>
      <w:proofErr w:type="spellStart"/>
      <w:r w:rsidRPr="00114B83">
        <w:rPr>
          <w:rFonts w:ascii="Times New Roman" w:hAnsi="Times New Roman"/>
          <w:b/>
          <w:bCs/>
          <w:color w:val="000000"/>
          <w:sz w:val="24"/>
          <w:szCs w:val="24"/>
          <w:shd w:val="clear" w:color="auto" w:fill="FFFFFF"/>
        </w:rPr>
        <w:t>UnaryFriend</w:t>
      </w:r>
      <w:proofErr w:type="spellEnd"/>
      <w:r w:rsidRPr="00114B83">
        <w:rPr>
          <w:rFonts w:ascii="Times New Roman" w:hAnsi="Times New Roman"/>
          <w:b/>
          <w:bCs/>
          <w:color w:val="000000"/>
          <w:sz w:val="24"/>
          <w:szCs w:val="24"/>
          <w:shd w:val="clear" w:color="auto" w:fill="FFFFFF"/>
        </w:rPr>
        <w:t>.</w:t>
      </w:r>
      <w:r w:rsidRPr="00114B83">
        <w:rPr>
          <w:rFonts w:ascii="Times New Roman" w:hAnsi="Times New Roman"/>
          <w:color w:val="000000"/>
          <w:sz w:val="24"/>
          <w:szCs w:val="24"/>
          <w:shd w:val="clear" w:color="auto" w:fill="FFFFFF"/>
        </w:rPr>
        <w:t> The object itself acts as a source and destination object. This can be accomplished by sending reference of an object. The object </w:t>
      </w:r>
      <w:r w:rsidRPr="00114B83">
        <w:rPr>
          <w:rFonts w:ascii="Times New Roman" w:hAnsi="Times New Roman"/>
          <w:b/>
          <w:bCs/>
          <w:color w:val="000000"/>
          <w:sz w:val="24"/>
          <w:szCs w:val="24"/>
          <w:shd w:val="clear" w:color="auto" w:fill="FFFFFF"/>
        </w:rPr>
        <w:t>x1</w:t>
      </w:r>
      <w:r w:rsidRPr="00114B83">
        <w:rPr>
          <w:rFonts w:ascii="Times New Roman" w:hAnsi="Times New Roman"/>
          <w:color w:val="000000"/>
          <w:sz w:val="24"/>
          <w:szCs w:val="24"/>
          <w:shd w:val="clear" w:color="auto" w:fill="FFFFFF"/>
        </w:rPr>
        <w:t> is a reference of object </w:t>
      </w:r>
      <w:r w:rsidRPr="00114B83">
        <w:rPr>
          <w:rFonts w:ascii="Times New Roman" w:hAnsi="Times New Roman"/>
          <w:b/>
          <w:bCs/>
          <w:color w:val="000000"/>
          <w:sz w:val="24"/>
          <w:szCs w:val="24"/>
          <w:shd w:val="clear" w:color="auto" w:fill="FFFFFF"/>
        </w:rPr>
        <w:t>x.</w:t>
      </w:r>
      <w:r w:rsidRPr="00114B83">
        <w:rPr>
          <w:rFonts w:ascii="Times New Roman" w:hAnsi="Times New Roman"/>
          <w:color w:val="000000"/>
          <w:sz w:val="24"/>
          <w:szCs w:val="24"/>
          <w:shd w:val="clear" w:color="auto" w:fill="FFFFFF"/>
        </w:rPr>
        <w:t> The values of object </w:t>
      </w:r>
      <w:r w:rsidRPr="00114B83">
        <w:rPr>
          <w:rFonts w:ascii="Times New Roman" w:hAnsi="Times New Roman"/>
          <w:b/>
          <w:bCs/>
          <w:color w:val="000000"/>
          <w:sz w:val="24"/>
          <w:szCs w:val="24"/>
          <w:shd w:val="clear" w:color="auto" w:fill="FFFFFF"/>
        </w:rPr>
        <w:t>x1</w:t>
      </w:r>
      <w:r w:rsidRPr="00114B83">
        <w:rPr>
          <w:rFonts w:ascii="Times New Roman" w:hAnsi="Times New Roman"/>
          <w:color w:val="000000"/>
          <w:sz w:val="24"/>
          <w:szCs w:val="24"/>
          <w:shd w:val="clear" w:color="auto" w:fill="FFFFFF"/>
        </w:rPr>
        <w:t> are replaced by itself by applying negation.</w:t>
      </w:r>
    </w:p>
    <w:p w:rsidR="00050DAF" w:rsidRPr="00114B83" w:rsidRDefault="00050DAF" w:rsidP="00050DAF">
      <w:pPr>
        <w:spacing w:line="240" w:lineRule="auto"/>
        <w:rPr>
          <w:rFonts w:ascii="Times New Roman" w:hAnsi="Times New Roman"/>
          <w:b/>
          <w:color w:val="000000"/>
          <w:sz w:val="24"/>
          <w:szCs w:val="24"/>
        </w:rPr>
      </w:pPr>
    </w:p>
    <w:p w:rsidR="00050DAF" w:rsidRDefault="00050DAF" w:rsidP="00050DAF">
      <w:pPr>
        <w:spacing w:after="0"/>
        <w:rPr>
          <w:rFonts w:ascii="Times New Roman" w:hAnsi="Times New Roman"/>
          <w:b/>
          <w:sz w:val="24"/>
          <w:szCs w:val="24"/>
        </w:rPr>
      </w:pPr>
      <w:r>
        <w:rPr>
          <w:rFonts w:ascii="Times New Roman" w:hAnsi="Times New Roman"/>
          <w:b/>
          <w:sz w:val="24"/>
          <w:szCs w:val="24"/>
        </w:rPr>
        <w:t>Virtual function &amp; Pure Virtual Function</w:t>
      </w:r>
    </w:p>
    <w:p w:rsidR="00050DAF" w:rsidRPr="005A4CC0"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A virtual function a member function which is declared within a base class and is re-defined(</w:t>
      </w:r>
      <w:proofErr w:type="spellStart"/>
      <w:r w:rsidRPr="005A4CC0">
        <w:rPr>
          <w:rFonts w:ascii="Times New Roman" w:eastAsia="Times New Roman" w:hAnsi="Times New Roman"/>
          <w:color w:val="000000"/>
          <w:sz w:val="24"/>
          <w:szCs w:val="24"/>
        </w:rPr>
        <w:t>Overriden</w:t>
      </w:r>
      <w:proofErr w:type="spellEnd"/>
      <w:r w:rsidRPr="005A4CC0">
        <w:rPr>
          <w:rFonts w:ascii="Times New Roman" w:eastAsia="Times New Roman" w:hAnsi="Times New Roman"/>
          <w:color w:val="000000"/>
          <w:sz w:val="24"/>
          <w:szCs w:val="24"/>
        </w:rPr>
        <w:t>) by a derived class. When you refer to a derived class object using a pointer or a reference to the base class, you can call a virtual function for that object and execute the derived class’s version of the function.</w:t>
      </w:r>
    </w:p>
    <w:p w:rsidR="00050DAF" w:rsidRPr="005A4CC0" w:rsidRDefault="00050DAF" w:rsidP="00050DAF">
      <w:pPr>
        <w:numPr>
          <w:ilvl w:val="0"/>
          <w:numId w:val="37"/>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Virtual functions ensure that the correct function is called for an object, regardless of the type of reference (or pointer) used for function call.</w:t>
      </w:r>
    </w:p>
    <w:p w:rsidR="00050DAF" w:rsidRPr="005A4CC0" w:rsidRDefault="00050DAF" w:rsidP="00050DAF">
      <w:pPr>
        <w:numPr>
          <w:ilvl w:val="0"/>
          <w:numId w:val="37"/>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They are mainly used to achieve</w:t>
      </w:r>
      <w:hyperlink r:id="rId16" w:history="1">
        <w:r w:rsidRPr="005A4CC0">
          <w:rPr>
            <w:rFonts w:ascii="Times New Roman" w:eastAsia="Times New Roman" w:hAnsi="Times New Roman"/>
            <w:color w:val="000000"/>
            <w:sz w:val="24"/>
            <w:szCs w:val="24"/>
          </w:rPr>
          <w:t> Runtime polymorphism</w:t>
        </w:r>
      </w:hyperlink>
    </w:p>
    <w:p w:rsidR="00050DAF" w:rsidRPr="005A4CC0" w:rsidRDefault="00050DAF" w:rsidP="00050DAF">
      <w:pPr>
        <w:numPr>
          <w:ilvl w:val="0"/>
          <w:numId w:val="37"/>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Functions are declared with a </w:t>
      </w:r>
      <w:r w:rsidRPr="005A4CC0">
        <w:rPr>
          <w:rFonts w:ascii="Times New Roman" w:eastAsia="Times New Roman" w:hAnsi="Times New Roman"/>
          <w:b/>
          <w:bCs/>
          <w:color w:val="000000"/>
          <w:sz w:val="24"/>
          <w:szCs w:val="24"/>
        </w:rPr>
        <w:t>virtual </w:t>
      </w:r>
      <w:r w:rsidRPr="005A4CC0">
        <w:rPr>
          <w:rFonts w:ascii="Times New Roman" w:eastAsia="Times New Roman" w:hAnsi="Times New Roman"/>
          <w:color w:val="000000"/>
          <w:sz w:val="24"/>
          <w:szCs w:val="24"/>
        </w:rPr>
        <w:t>keyword in base class.</w:t>
      </w:r>
    </w:p>
    <w:p w:rsidR="00050DAF" w:rsidRPr="005A4CC0" w:rsidRDefault="00050DAF" w:rsidP="00050DAF">
      <w:pPr>
        <w:numPr>
          <w:ilvl w:val="0"/>
          <w:numId w:val="37"/>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The resolving of function call is done at Run-time.</w:t>
      </w:r>
    </w:p>
    <w:p w:rsidR="00050DAF" w:rsidRPr="005A4CC0"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5A4CC0">
        <w:rPr>
          <w:rFonts w:ascii="Times New Roman" w:eastAsia="Times New Roman" w:hAnsi="Times New Roman"/>
          <w:b/>
          <w:bCs/>
          <w:color w:val="000000"/>
          <w:sz w:val="24"/>
          <w:szCs w:val="24"/>
        </w:rPr>
        <w:t>Rules for Virtual Functions</w:t>
      </w:r>
    </w:p>
    <w:p w:rsidR="00050DAF" w:rsidRPr="005A4CC0" w:rsidRDefault="00050DAF" w:rsidP="00050DAF">
      <w:pPr>
        <w:numPr>
          <w:ilvl w:val="0"/>
          <w:numId w:val="3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Virtual functions cannot be static and also cannot be a friend function of another class.</w:t>
      </w:r>
    </w:p>
    <w:p w:rsidR="00050DAF" w:rsidRPr="005A4CC0" w:rsidRDefault="00050DAF" w:rsidP="00050DAF">
      <w:pPr>
        <w:numPr>
          <w:ilvl w:val="0"/>
          <w:numId w:val="3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lastRenderedPageBreak/>
        <w:t>Virtual functions should be accessed using pointer or reference of base class type to achieve run time polymorphism.</w:t>
      </w:r>
    </w:p>
    <w:p w:rsidR="00050DAF" w:rsidRPr="005A4CC0" w:rsidRDefault="00050DAF" w:rsidP="00050DAF">
      <w:pPr>
        <w:numPr>
          <w:ilvl w:val="0"/>
          <w:numId w:val="3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The prototype of virtual functions should be same in base as well as derived class.</w:t>
      </w:r>
    </w:p>
    <w:p w:rsidR="00050DAF" w:rsidRPr="005A4CC0" w:rsidRDefault="00050DAF" w:rsidP="00050DAF">
      <w:pPr>
        <w:numPr>
          <w:ilvl w:val="0"/>
          <w:numId w:val="3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They are always defined in base class and overridden in derived class. It is not mandatory for derived class to override (or re-define the virtual function), in that case base class version of function is used.</w:t>
      </w:r>
    </w:p>
    <w:p w:rsidR="00050DAF" w:rsidRPr="005A4CC0" w:rsidRDefault="00050DAF" w:rsidP="00050DAF">
      <w:pPr>
        <w:numPr>
          <w:ilvl w:val="0"/>
          <w:numId w:val="38"/>
        </w:numPr>
        <w:shd w:val="clear" w:color="auto" w:fill="FFFFFF"/>
        <w:spacing w:after="0" w:line="240" w:lineRule="auto"/>
        <w:ind w:left="540"/>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A class may have </w:t>
      </w:r>
      <w:hyperlink r:id="rId17" w:history="1">
        <w:r w:rsidRPr="005A4CC0">
          <w:rPr>
            <w:rFonts w:ascii="Times New Roman" w:eastAsia="Times New Roman" w:hAnsi="Times New Roman"/>
            <w:color w:val="000000"/>
            <w:sz w:val="24"/>
            <w:szCs w:val="24"/>
          </w:rPr>
          <w:t>virtual destructor</w:t>
        </w:r>
      </w:hyperlink>
      <w:r w:rsidRPr="005A4CC0">
        <w:rPr>
          <w:rFonts w:ascii="Times New Roman" w:eastAsia="Times New Roman" w:hAnsi="Times New Roman"/>
          <w:color w:val="000000"/>
          <w:sz w:val="24"/>
          <w:szCs w:val="24"/>
        </w:rPr>
        <w:t> but it cannot have a virtual constructor.</w:t>
      </w:r>
    </w:p>
    <w:p w:rsidR="00050DAF" w:rsidRPr="005A4CC0" w:rsidRDefault="00050DAF" w:rsidP="00050DAF">
      <w:pPr>
        <w:spacing w:after="0"/>
        <w:jc w:val="both"/>
        <w:rPr>
          <w:rFonts w:ascii="Times New Roman" w:hAnsi="Times New Roman"/>
          <w:b/>
          <w:color w:val="000000"/>
          <w:sz w:val="24"/>
          <w:szCs w:val="24"/>
        </w:rPr>
      </w:pP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rStyle w:val="Strong"/>
          <w:color w:val="000000"/>
          <w:bdr w:val="none" w:sz="0" w:space="0" w:color="auto" w:frame="1"/>
        </w:rPr>
        <w:t>Compile-time(early binding) VS run-time(late binding) behavior of Virtual Functions</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color w:val="000000"/>
        </w:rPr>
        <w:t>Consider the following simple program showing run-time behavior of virtual functions.</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CPP program to illustrate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concept of Virtual Functions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#include &lt;</w:t>
      </w:r>
      <w:proofErr w:type="spellStart"/>
      <w:r w:rsidRPr="005A4CC0">
        <w:rPr>
          <w:rFonts w:ascii="Times New Roman" w:eastAsia="Times New Roman" w:hAnsi="Times New Roman"/>
          <w:color w:val="000000"/>
          <w:sz w:val="24"/>
          <w:szCs w:val="24"/>
        </w:rPr>
        <w:t>iostream</w:t>
      </w:r>
      <w:proofErr w:type="spellEnd"/>
      <w:r w:rsidRPr="005A4CC0">
        <w:rPr>
          <w:rFonts w:ascii="Times New Roman" w:eastAsia="Times New Roman" w:hAnsi="Times New Roman"/>
          <w:color w:val="000000"/>
          <w:sz w:val="24"/>
          <w:szCs w:val="24"/>
        </w:rPr>
        <w:t>&gt;</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using namespace std;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class base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public: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virtual void print()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"print base class" &lt;&lt; </w:t>
      </w:r>
      <w:proofErr w:type="spellStart"/>
      <w:r w:rsidRPr="005A4CC0">
        <w:rPr>
          <w:rFonts w:ascii="Times New Roman" w:eastAsia="Times New Roman" w:hAnsi="Times New Roman"/>
          <w:color w:val="000000"/>
          <w:sz w:val="24"/>
          <w:szCs w:val="24"/>
        </w:rPr>
        <w:t>endl</w:t>
      </w:r>
      <w:proofErr w:type="spellEnd"/>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show()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"show base class" &lt;&lt; </w:t>
      </w:r>
      <w:proofErr w:type="spellStart"/>
      <w:r w:rsidRPr="005A4CC0">
        <w:rPr>
          <w:rFonts w:ascii="Times New Roman" w:eastAsia="Times New Roman" w:hAnsi="Times New Roman"/>
          <w:color w:val="000000"/>
          <w:sz w:val="24"/>
          <w:szCs w:val="24"/>
        </w:rPr>
        <w:t>endl</w:t>
      </w:r>
      <w:proofErr w:type="spellEnd"/>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class derived : public base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public: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print()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"print derived class" &lt;&lt; </w:t>
      </w:r>
      <w:proofErr w:type="spellStart"/>
      <w:r w:rsidRPr="005A4CC0">
        <w:rPr>
          <w:rFonts w:ascii="Times New Roman" w:eastAsia="Times New Roman" w:hAnsi="Times New Roman"/>
          <w:color w:val="000000"/>
          <w:sz w:val="24"/>
          <w:szCs w:val="24"/>
        </w:rPr>
        <w:t>endl</w:t>
      </w:r>
      <w:proofErr w:type="spellEnd"/>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show()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"show derived class" &lt;&lt; </w:t>
      </w:r>
      <w:proofErr w:type="spellStart"/>
      <w:r w:rsidRPr="005A4CC0">
        <w:rPr>
          <w:rFonts w:ascii="Times New Roman" w:eastAsia="Times New Roman" w:hAnsi="Times New Roman"/>
          <w:color w:val="000000"/>
          <w:sz w:val="24"/>
          <w:szCs w:val="24"/>
        </w:rPr>
        <w:t>endl</w:t>
      </w:r>
      <w:proofErr w:type="spellEnd"/>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proofErr w:type="spellStart"/>
      <w:r w:rsidRPr="005A4CC0">
        <w:rPr>
          <w:rFonts w:ascii="Times New Roman" w:eastAsia="Times New Roman" w:hAnsi="Times New Roman"/>
          <w:color w:val="000000"/>
          <w:sz w:val="24"/>
          <w:szCs w:val="24"/>
        </w:rPr>
        <w:t>int</w:t>
      </w:r>
      <w:proofErr w:type="spellEnd"/>
      <w:r w:rsidRPr="005A4CC0">
        <w:rPr>
          <w:rFonts w:ascii="Times New Roman" w:eastAsia="Times New Roman" w:hAnsi="Times New Roman"/>
          <w:color w:val="000000"/>
          <w:sz w:val="24"/>
          <w:szCs w:val="24"/>
        </w:rPr>
        <w:t xml:space="preserve"> main()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base* </w:t>
      </w:r>
      <w:proofErr w:type="spellStart"/>
      <w:r w:rsidRPr="005A4CC0">
        <w:rPr>
          <w:rFonts w:ascii="Times New Roman" w:eastAsia="Times New Roman" w:hAnsi="Times New Roman"/>
          <w:color w:val="000000"/>
          <w:sz w:val="24"/>
          <w:szCs w:val="24"/>
        </w:rPr>
        <w:t>bptr</w:t>
      </w:r>
      <w:proofErr w:type="spellEnd"/>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derived d;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bptr</w:t>
      </w:r>
      <w:proofErr w:type="spellEnd"/>
      <w:r w:rsidRPr="005A4CC0">
        <w:rPr>
          <w:rFonts w:ascii="Times New Roman" w:eastAsia="Times New Roman" w:hAnsi="Times New Roman"/>
          <w:color w:val="000000"/>
          <w:sz w:val="24"/>
          <w:szCs w:val="24"/>
        </w:rPr>
        <w:t xml:space="preserve"> = &amp;d;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virtual function, </w:t>
      </w:r>
      <w:proofErr w:type="spellStart"/>
      <w:r w:rsidRPr="005A4CC0">
        <w:rPr>
          <w:rFonts w:ascii="Times New Roman" w:eastAsia="Times New Roman" w:hAnsi="Times New Roman"/>
          <w:color w:val="000000"/>
          <w:sz w:val="24"/>
          <w:szCs w:val="24"/>
        </w:rPr>
        <w:t>binded</w:t>
      </w:r>
      <w:proofErr w:type="spellEnd"/>
      <w:r w:rsidRPr="005A4CC0">
        <w:rPr>
          <w:rFonts w:ascii="Times New Roman" w:eastAsia="Times New Roman" w:hAnsi="Times New Roman"/>
          <w:color w:val="000000"/>
          <w:sz w:val="24"/>
          <w:szCs w:val="24"/>
        </w:rPr>
        <w:t xml:space="preserve"> at runtime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bptr</w:t>
      </w:r>
      <w:proofErr w:type="spellEnd"/>
      <w:r w:rsidRPr="005A4CC0">
        <w:rPr>
          <w:rFonts w:ascii="Times New Roman" w:eastAsia="Times New Roman" w:hAnsi="Times New Roman"/>
          <w:color w:val="000000"/>
          <w:sz w:val="24"/>
          <w:szCs w:val="24"/>
        </w:rPr>
        <w:t xml:space="preserve">-&gt;print();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lastRenderedPageBreak/>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Non-virtual function, </w:t>
      </w:r>
      <w:proofErr w:type="spellStart"/>
      <w:r w:rsidRPr="005A4CC0">
        <w:rPr>
          <w:rFonts w:ascii="Times New Roman" w:eastAsia="Times New Roman" w:hAnsi="Times New Roman"/>
          <w:color w:val="000000"/>
          <w:sz w:val="24"/>
          <w:szCs w:val="24"/>
        </w:rPr>
        <w:t>binded</w:t>
      </w:r>
      <w:proofErr w:type="spellEnd"/>
      <w:r w:rsidRPr="005A4CC0">
        <w:rPr>
          <w:rFonts w:ascii="Times New Roman" w:eastAsia="Times New Roman" w:hAnsi="Times New Roman"/>
          <w:color w:val="000000"/>
          <w:sz w:val="24"/>
          <w:szCs w:val="24"/>
        </w:rPr>
        <w:t xml:space="preserve"> at compile time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roofErr w:type="spellStart"/>
      <w:r w:rsidRPr="005A4CC0">
        <w:rPr>
          <w:rFonts w:ascii="Times New Roman" w:eastAsia="Times New Roman" w:hAnsi="Times New Roman"/>
          <w:color w:val="000000"/>
          <w:sz w:val="24"/>
          <w:szCs w:val="24"/>
        </w:rPr>
        <w:t>bptr</w:t>
      </w:r>
      <w:proofErr w:type="spellEnd"/>
      <w:r w:rsidRPr="005A4CC0">
        <w:rPr>
          <w:rFonts w:ascii="Times New Roman" w:eastAsia="Times New Roman" w:hAnsi="Times New Roman"/>
          <w:color w:val="000000"/>
          <w:sz w:val="24"/>
          <w:szCs w:val="24"/>
        </w:rPr>
        <w:t xml:space="preserve">-&gt;show();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color w:val="000000"/>
        </w:rPr>
        <w:t>Output:</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print derived class</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show base class</w:t>
      </w:r>
    </w:p>
    <w:p w:rsidR="00050DAF" w:rsidRPr="005A4CC0"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5A4CC0">
        <w:rPr>
          <w:rFonts w:ascii="Times New Roman" w:eastAsia="Times New Roman" w:hAnsi="Times New Roman"/>
          <w:b/>
          <w:bCs/>
          <w:color w:val="000000"/>
          <w:sz w:val="24"/>
          <w:szCs w:val="24"/>
        </w:rPr>
        <w:t>Explanation:</w:t>
      </w:r>
      <w:r w:rsidRPr="005A4CC0">
        <w:rPr>
          <w:rFonts w:ascii="Times New Roman" w:eastAsia="Times New Roman" w:hAnsi="Times New Roman"/>
          <w:color w:val="000000"/>
          <w:sz w:val="24"/>
          <w:szCs w:val="24"/>
        </w:rPr>
        <w:t> Runtime polymorphism is achieved only through a pointer (or reference) of base class type. Also, a base class pointer can point to the objects of base class as well as to the objects of derived class. In above code, base class pointer ‘</w:t>
      </w:r>
      <w:proofErr w:type="spellStart"/>
      <w:r w:rsidRPr="005A4CC0">
        <w:rPr>
          <w:rFonts w:ascii="Times New Roman" w:eastAsia="Times New Roman" w:hAnsi="Times New Roman"/>
          <w:color w:val="000000"/>
          <w:sz w:val="24"/>
          <w:szCs w:val="24"/>
        </w:rPr>
        <w:t>bptr</w:t>
      </w:r>
      <w:proofErr w:type="spellEnd"/>
      <w:r w:rsidRPr="005A4CC0">
        <w:rPr>
          <w:rFonts w:ascii="Times New Roman" w:eastAsia="Times New Roman" w:hAnsi="Times New Roman"/>
          <w:color w:val="000000"/>
          <w:sz w:val="24"/>
          <w:szCs w:val="24"/>
        </w:rPr>
        <w:t>’ contains the address of object ‘d’ of derived class.</w:t>
      </w:r>
    </w:p>
    <w:p w:rsidR="00050DAF" w:rsidRPr="005A4CC0"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Late binding(Runtime) is done in accordance with the content of pointer (i.e. location pointed to by pointer) and Early binding(Compile time) is done according to the type of pointer, since print() function is declared with virtual keyword so it will be bound at run-time (output is </w:t>
      </w:r>
      <w:r w:rsidRPr="005A4CC0">
        <w:rPr>
          <w:rFonts w:ascii="Times New Roman" w:eastAsia="Times New Roman" w:hAnsi="Times New Roman"/>
          <w:i/>
          <w:iCs/>
          <w:color w:val="000000"/>
          <w:sz w:val="24"/>
          <w:szCs w:val="24"/>
        </w:rPr>
        <w:t>print derived class</w:t>
      </w:r>
      <w:r w:rsidRPr="005A4CC0">
        <w:rPr>
          <w:rFonts w:ascii="Times New Roman" w:eastAsia="Times New Roman" w:hAnsi="Times New Roman"/>
          <w:color w:val="000000"/>
          <w:sz w:val="24"/>
          <w:szCs w:val="24"/>
        </w:rPr>
        <w:t> as pointer is pointing to object of derived class ) and show() is non-virtual so it will be bound during compile time(output is </w:t>
      </w:r>
      <w:r w:rsidRPr="005A4CC0">
        <w:rPr>
          <w:rFonts w:ascii="Times New Roman" w:eastAsia="Times New Roman" w:hAnsi="Times New Roman"/>
          <w:i/>
          <w:iCs/>
          <w:color w:val="000000"/>
          <w:sz w:val="24"/>
          <w:szCs w:val="24"/>
        </w:rPr>
        <w:t>show base class</w:t>
      </w:r>
      <w:r w:rsidRPr="005A4CC0">
        <w:rPr>
          <w:rFonts w:ascii="Times New Roman" w:eastAsia="Times New Roman" w:hAnsi="Times New Roman"/>
          <w:color w:val="000000"/>
          <w:sz w:val="24"/>
          <w:szCs w:val="24"/>
        </w:rPr>
        <w:t> as pointer is of base type ).</w:t>
      </w:r>
    </w:p>
    <w:p w:rsidR="00050DAF" w:rsidRPr="005A4CC0" w:rsidRDefault="00050DAF" w:rsidP="00050DAF">
      <w:pPr>
        <w:shd w:val="clear" w:color="auto" w:fill="FFFFFF"/>
        <w:spacing w:after="0" w:line="240" w:lineRule="auto"/>
        <w:jc w:val="both"/>
        <w:textAlignment w:val="baseline"/>
        <w:rPr>
          <w:rFonts w:ascii="Times New Roman" w:eastAsia="Times New Roman" w:hAnsi="Times New Roman"/>
          <w:color w:val="000000"/>
          <w:sz w:val="24"/>
          <w:szCs w:val="24"/>
        </w:rPr>
      </w:pPr>
      <w:r w:rsidRPr="005A4CC0">
        <w:rPr>
          <w:rFonts w:ascii="Times New Roman" w:eastAsia="Times New Roman" w:hAnsi="Times New Roman"/>
          <w:b/>
          <w:bCs/>
          <w:color w:val="000000"/>
          <w:sz w:val="24"/>
          <w:szCs w:val="24"/>
        </w:rPr>
        <w:t>NOTE:</w:t>
      </w:r>
      <w:r w:rsidRPr="005A4CC0">
        <w:rPr>
          <w:rFonts w:ascii="Times New Roman" w:eastAsia="Times New Roman" w:hAnsi="Times New Roman"/>
          <w:color w:val="000000"/>
          <w:sz w:val="24"/>
          <w:szCs w:val="24"/>
        </w:rPr>
        <w:t> If we have created a virtual function in the base class and it is being overridden in the derived class then we don’t need virtual keyword in the derived class, functions are automatically considered as virtual functions in the derived class.</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CPP program to illustrate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working of Virtual Functions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#include &lt;</w:t>
      </w:r>
      <w:proofErr w:type="spellStart"/>
      <w:r w:rsidRPr="005A4CC0">
        <w:rPr>
          <w:rFonts w:ascii="Times New Roman" w:eastAsia="Times New Roman" w:hAnsi="Times New Roman"/>
          <w:color w:val="000000"/>
          <w:sz w:val="24"/>
          <w:szCs w:val="24"/>
        </w:rPr>
        <w:t>iostream</w:t>
      </w:r>
      <w:proofErr w:type="spellEnd"/>
      <w:r w:rsidRPr="005A4CC0">
        <w:rPr>
          <w:rFonts w:ascii="Times New Roman" w:eastAsia="Times New Roman" w:hAnsi="Times New Roman"/>
          <w:color w:val="000000"/>
          <w:sz w:val="24"/>
          <w:szCs w:val="24"/>
        </w:rPr>
        <w:t>&gt;</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using namespace std;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class base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public: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fun_1()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"base-1\n";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virtual void fun_2()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"base-2\n";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virtual void fun_3()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"base-3\n";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virtual void fun_4()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"base-4\n";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class derived : public base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public: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fun_1()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"derived-1\n";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void fun_2()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"derived-2\n";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void fun_4(</w:t>
      </w:r>
      <w:proofErr w:type="spellStart"/>
      <w:r w:rsidRPr="005A4CC0">
        <w:rPr>
          <w:rFonts w:ascii="Times New Roman" w:eastAsia="Times New Roman" w:hAnsi="Times New Roman"/>
          <w:color w:val="000000"/>
          <w:sz w:val="24"/>
          <w:szCs w:val="24"/>
        </w:rPr>
        <w:t>int</w:t>
      </w:r>
      <w:proofErr w:type="spellEnd"/>
      <w:r w:rsidRPr="005A4CC0">
        <w:rPr>
          <w:rFonts w:ascii="Times New Roman" w:eastAsia="Times New Roman" w:hAnsi="Times New Roman"/>
          <w:color w:val="000000"/>
          <w:sz w:val="24"/>
          <w:szCs w:val="24"/>
        </w:rPr>
        <w:t xml:space="preserve"> x) { </w:t>
      </w:r>
      <w:proofErr w:type="spellStart"/>
      <w:r w:rsidRPr="005A4CC0">
        <w:rPr>
          <w:rFonts w:ascii="Times New Roman" w:eastAsia="Times New Roman" w:hAnsi="Times New Roman"/>
          <w:color w:val="000000"/>
          <w:sz w:val="24"/>
          <w:szCs w:val="24"/>
        </w:rPr>
        <w:t>cout</w:t>
      </w:r>
      <w:proofErr w:type="spellEnd"/>
      <w:r w:rsidRPr="005A4CC0">
        <w:rPr>
          <w:rFonts w:ascii="Times New Roman" w:eastAsia="Times New Roman" w:hAnsi="Times New Roman"/>
          <w:color w:val="000000"/>
          <w:sz w:val="24"/>
          <w:szCs w:val="24"/>
        </w:rPr>
        <w:t xml:space="preserve"> &lt;&lt; "derived-4\n"; }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proofErr w:type="spellStart"/>
      <w:r w:rsidRPr="005A4CC0">
        <w:rPr>
          <w:rFonts w:ascii="Times New Roman" w:eastAsia="Times New Roman" w:hAnsi="Times New Roman"/>
          <w:color w:val="000000"/>
          <w:sz w:val="24"/>
          <w:szCs w:val="24"/>
        </w:rPr>
        <w:t>int</w:t>
      </w:r>
      <w:proofErr w:type="spellEnd"/>
      <w:r w:rsidRPr="005A4CC0">
        <w:rPr>
          <w:rFonts w:ascii="Times New Roman" w:eastAsia="Times New Roman" w:hAnsi="Times New Roman"/>
          <w:color w:val="000000"/>
          <w:sz w:val="24"/>
          <w:szCs w:val="24"/>
        </w:rPr>
        <w:t xml:space="preserve"> main()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base* p;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derived obj1;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p = &amp;obj1;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Early binding because fun1() is non-virtual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in base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p-&gt;fun_1();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lastRenderedPageBreak/>
        <w:t xml:space="preserve">    // Late binding (RTP)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p-&gt;fun_2();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Late binding (RTP)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p-&gt;fun_3();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Late binding (RTP)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p-&gt;fun_4();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Early binding but this function call is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illegal(produces error) </w:t>
      </w:r>
      <w:proofErr w:type="spellStart"/>
      <w:r w:rsidRPr="005A4CC0">
        <w:rPr>
          <w:rFonts w:ascii="Times New Roman" w:eastAsia="Times New Roman" w:hAnsi="Times New Roman"/>
          <w:color w:val="000000"/>
          <w:sz w:val="24"/>
          <w:szCs w:val="24"/>
        </w:rPr>
        <w:t>becasue</w:t>
      </w:r>
      <w:proofErr w:type="spellEnd"/>
      <w:r w:rsidRPr="005A4CC0">
        <w:rPr>
          <w:rFonts w:ascii="Times New Roman" w:eastAsia="Times New Roman" w:hAnsi="Times New Roman"/>
          <w:color w:val="000000"/>
          <w:sz w:val="24"/>
          <w:szCs w:val="24"/>
        </w:rPr>
        <w:t xml:space="preserve"> pointer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is of base type and function is of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derived class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 p-&gt;fun_4(5); </w:t>
      </w:r>
    </w:p>
    <w:p w:rsidR="00050DAF" w:rsidRPr="005A4CC0" w:rsidRDefault="00050DAF" w:rsidP="00050DAF">
      <w:pPr>
        <w:spacing w:after="0" w:line="240" w:lineRule="auto"/>
        <w:jc w:val="both"/>
        <w:rPr>
          <w:rFonts w:ascii="Times New Roman" w:eastAsia="Times New Roman" w:hAnsi="Times New Roman"/>
          <w:color w:val="000000"/>
          <w:sz w:val="24"/>
          <w:szCs w:val="24"/>
        </w:rPr>
      </w:pPr>
      <w:r w:rsidRPr="005A4CC0">
        <w:rPr>
          <w:rFonts w:ascii="Times New Roman" w:eastAsia="Times New Roman" w:hAnsi="Times New Roman"/>
          <w:color w:val="000000"/>
          <w:sz w:val="24"/>
          <w:szCs w:val="24"/>
        </w:rPr>
        <w:t xml:space="preserve">} </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color w:val="000000"/>
        </w:rPr>
        <w:t>Output:</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base-1</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derived-2</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base-3</w:t>
      </w:r>
    </w:p>
    <w:p w:rsidR="00050DAF" w:rsidRPr="005A4CC0" w:rsidRDefault="00050DAF" w:rsidP="00050DAF">
      <w:pPr>
        <w:pStyle w:val="HTMLPreformatted"/>
        <w:shd w:val="clear" w:color="auto" w:fill="E0E0E0"/>
        <w:jc w:val="both"/>
        <w:textAlignment w:val="baseline"/>
        <w:rPr>
          <w:rFonts w:ascii="Times New Roman" w:hAnsi="Times New Roman" w:cs="Times New Roman"/>
          <w:color w:val="000000"/>
          <w:sz w:val="24"/>
          <w:szCs w:val="24"/>
        </w:rPr>
      </w:pPr>
      <w:r w:rsidRPr="005A4CC0">
        <w:rPr>
          <w:rFonts w:ascii="Times New Roman" w:hAnsi="Times New Roman" w:cs="Times New Roman"/>
          <w:color w:val="000000"/>
          <w:sz w:val="24"/>
          <w:szCs w:val="24"/>
        </w:rPr>
        <w:t>base-4</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rStyle w:val="Strong"/>
          <w:color w:val="000000"/>
          <w:bdr w:val="none" w:sz="0" w:space="0" w:color="auto" w:frame="1"/>
        </w:rPr>
        <w:t>Explanation:</w:t>
      </w:r>
      <w:r w:rsidRPr="005A4CC0">
        <w:rPr>
          <w:color w:val="000000"/>
        </w:rPr>
        <w:t> Initially, we create a pointer of type base class and initialize it with the address of the derived class object. When we create an object of the derived class, the compiler creates a pointer as a data member of the class containing the address of VTABLE of the derived class.</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color w:val="000000"/>
        </w:rPr>
        <w:t>Similar concept of </w:t>
      </w:r>
      <w:r w:rsidRPr="005A4CC0">
        <w:rPr>
          <w:rStyle w:val="Strong"/>
          <w:color w:val="000000"/>
          <w:bdr w:val="none" w:sz="0" w:space="0" w:color="auto" w:frame="1"/>
        </w:rPr>
        <w:t>Late and Early Binding </w:t>
      </w:r>
      <w:r w:rsidRPr="005A4CC0">
        <w:rPr>
          <w:color w:val="000000"/>
        </w:rPr>
        <w:t>is used as in above example. For fun_1() function call, base class version of function is called, fun_2() is overridden in derived class so derived class version is called, fun_3() is not overridden in derived class and is virtual function so base class version is called, similarly fun_4() is not overridden so base class version is called.</w:t>
      </w:r>
    </w:p>
    <w:p w:rsidR="00050DAF" w:rsidRPr="005A4CC0" w:rsidRDefault="00050DAF" w:rsidP="00050DAF">
      <w:pPr>
        <w:pStyle w:val="NormalWeb"/>
        <w:shd w:val="clear" w:color="auto" w:fill="FFFFFF"/>
        <w:spacing w:before="0" w:beforeAutospacing="0" w:after="0" w:afterAutospacing="0"/>
        <w:jc w:val="both"/>
        <w:textAlignment w:val="baseline"/>
        <w:rPr>
          <w:color w:val="000000"/>
        </w:rPr>
      </w:pPr>
      <w:r w:rsidRPr="005A4CC0">
        <w:rPr>
          <w:rStyle w:val="Strong"/>
          <w:color w:val="000000"/>
          <w:bdr w:val="none" w:sz="0" w:space="0" w:color="auto" w:frame="1"/>
        </w:rPr>
        <w:t>NOTE:</w:t>
      </w:r>
      <w:r w:rsidRPr="005A4CC0">
        <w:rPr>
          <w:color w:val="000000"/>
        </w:rPr>
        <w:t> fun_4(</w:t>
      </w:r>
      <w:proofErr w:type="spellStart"/>
      <w:r w:rsidRPr="005A4CC0">
        <w:rPr>
          <w:color w:val="000000"/>
        </w:rPr>
        <w:t>int</w:t>
      </w:r>
      <w:proofErr w:type="spellEnd"/>
      <w:r w:rsidRPr="005A4CC0">
        <w:rPr>
          <w:color w:val="000000"/>
        </w:rPr>
        <w:t>) in derived class is different from virtual function fun_4() in base class as prototype of both the function is different.</w:t>
      </w:r>
    </w:p>
    <w:p w:rsidR="00050DAF" w:rsidRPr="00114B83" w:rsidRDefault="00050DAF" w:rsidP="00050DAF">
      <w:pPr>
        <w:spacing w:after="0"/>
        <w:rPr>
          <w:rFonts w:ascii="Times New Roman" w:hAnsi="Times New Roman"/>
          <w:b/>
          <w:i/>
          <w:color w:val="000000"/>
          <w:sz w:val="24"/>
          <w:szCs w:val="24"/>
        </w:rPr>
      </w:pPr>
      <w:r w:rsidRPr="00114B83">
        <w:rPr>
          <w:rFonts w:ascii="Times New Roman" w:hAnsi="Times New Roman"/>
          <w:b/>
          <w:i/>
          <w:color w:val="000000"/>
          <w:sz w:val="24"/>
          <w:szCs w:val="24"/>
        </w:rPr>
        <w:t>Pure Virtual Functions</w:t>
      </w:r>
    </w:p>
    <w:p w:rsidR="00050DAF" w:rsidRPr="00C31B04" w:rsidRDefault="00050DAF" w:rsidP="00050DAF">
      <w:pPr>
        <w:pStyle w:val="NormalWeb"/>
        <w:shd w:val="clear" w:color="auto" w:fill="FFFFFF"/>
        <w:spacing w:before="0" w:beforeAutospacing="0" w:after="150" w:afterAutospacing="0"/>
        <w:textAlignment w:val="baseline"/>
        <w:rPr>
          <w:color w:val="000000"/>
        </w:rPr>
      </w:pPr>
      <w:r w:rsidRPr="00C31B04">
        <w:rPr>
          <w:color w:val="000000"/>
        </w:rPr>
        <w:t>Sometimes implementation of all function cannot be provided in a base class because we don’t know the implementation. Such a class is called abstract class. For example, let Shape be a base class. We cannot provide implementation of function draw() in Shape, but we know every derived class must have implementation of draw(). Similarly an Animal class doesn’t have implementation of move() (assuming that all animals move), but all animals must know how to move. We cannot create objects of abstract classes.</w:t>
      </w:r>
    </w:p>
    <w:p w:rsidR="00050DAF" w:rsidRPr="00C31B04" w:rsidRDefault="00050DAF" w:rsidP="00050DAF">
      <w:pPr>
        <w:pStyle w:val="NormalWeb"/>
        <w:shd w:val="clear" w:color="auto" w:fill="FFFFFF"/>
        <w:spacing w:before="0" w:beforeAutospacing="0" w:after="0" w:afterAutospacing="0"/>
        <w:textAlignment w:val="baseline"/>
        <w:rPr>
          <w:color w:val="000000"/>
        </w:rPr>
      </w:pPr>
      <w:r w:rsidRPr="00C31B04">
        <w:rPr>
          <w:color w:val="000000"/>
        </w:rPr>
        <w:t>A pure virtual function (or abstract function) in C++ is a </w:t>
      </w:r>
      <w:hyperlink r:id="rId18" w:tgtFrame="_blank" w:history="1">
        <w:r w:rsidRPr="00C31B04">
          <w:rPr>
            <w:rStyle w:val="Hyperlink"/>
            <w:color w:val="000000"/>
            <w:bdr w:val="none" w:sz="0" w:space="0" w:color="auto" w:frame="1"/>
          </w:rPr>
          <w:t>virtual function </w:t>
        </w:r>
      </w:hyperlink>
      <w:r w:rsidRPr="00C31B04">
        <w:rPr>
          <w:color w:val="000000"/>
        </w:rPr>
        <w:t>for which we don’t have implementation, we only declare it. A pure virtual function is declared by assigning 0 in declaration. See the following example.</w:t>
      </w:r>
    </w:p>
    <w:p w:rsidR="00050DAF" w:rsidRPr="00C31B04" w:rsidRDefault="00050DAF" w:rsidP="00050DAF">
      <w:pPr>
        <w:spacing w:after="0"/>
        <w:rPr>
          <w:rFonts w:ascii="Times New Roman" w:hAnsi="Times New Roman"/>
          <w:b/>
          <w:color w:val="000000"/>
          <w:sz w:val="24"/>
          <w:szCs w:val="24"/>
        </w:rPr>
      </w:pP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An abstract class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class Test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 Data members of class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public: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 Pure Virtual Function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virtual void show() = 0;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lastRenderedPageBreak/>
              <w:t>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 Other members */</w:t>
            </w:r>
          </w:p>
          <w:p w:rsidR="00050DAF" w:rsidRPr="00C31B04" w:rsidRDefault="00050DAF" w:rsidP="00FF2F28">
            <w:pPr>
              <w:spacing w:after="0" w:line="240" w:lineRule="auto"/>
              <w:rPr>
                <w:rFonts w:ascii="Times New Roman" w:eastAsia="Times New Roman" w:hAnsi="Times New Roman"/>
                <w:color w:val="000000"/>
                <w:sz w:val="24"/>
                <w:szCs w:val="24"/>
              </w:rPr>
            </w:pPr>
            <w:r w:rsidRPr="00C31B04">
              <w:rPr>
                <w:rFonts w:ascii="Times New Roman" w:eastAsia="Times New Roman" w:hAnsi="Times New Roman"/>
                <w:color w:val="000000"/>
                <w:sz w:val="24"/>
                <w:szCs w:val="24"/>
              </w:rPr>
              <w:t xml:space="preserve">}; </w:t>
            </w:r>
          </w:p>
        </w:tc>
      </w:tr>
    </w:tbl>
    <w:p w:rsidR="00050DAF" w:rsidRPr="005A4CC0" w:rsidRDefault="00050DAF" w:rsidP="00050DAF">
      <w:pPr>
        <w:shd w:val="clear" w:color="auto" w:fill="FFFFFF"/>
        <w:spacing w:after="0" w:line="240" w:lineRule="auto"/>
        <w:textAlignment w:val="baseline"/>
        <w:rPr>
          <w:rFonts w:ascii="Arial" w:eastAsia="Times New Roman" w:hAnsi="Arial" w:cs="Arial"/>
          <w:sz w:val="24"/>
          <w:szCs w:val="24"/>
        </w:rPr>
      </w:pPr>
      <w:r w:rsidRPr="005A4CC0">
        <w:rPr>
          <w:rFonts w:ascii="Arial" w:eastAsia="Times New Roman" w:hAnsi="Arial" w:cs="Arial"/>
          <w:b/>
          <w:bCs/>
          <w:sz w:val="24"/>
          <w:szCs w:val="24"/>
        </w:rPr>
        <w:lastRenderedPageBreak/>
        <w:t>A complete example:</w:t>
      </w:r>
      <w:r w:rsidRPr="005A4CC0">
        <w:rPr>
          <w:rFonts w:ascii="Arial" w:eastAsia="Times New Roman" w:hAnsi="Arial" w:cs="Arial"/>
          <w:sz w:val="24"/>
          <w:szCs w:val="24"/>
        </w:rPr>
        <w:br/>
      </w:r>
      <w:r w:rsidRPr="00C31B04">
        <w:rPr>
          <w:rFonts w:ascii="Times New Roman" w:eastAsia="Times New Roman" w:hAnsi="Times New Roman"/>
          <w:sz w:val="24"/>
          <w:szCs w:val="24"/>
        </w:rPr>
        <w:t>A pure virtual function is implemented by classes which are derived from a Abstract class. Following is a simple example to demonstrate the same.</w:t>
      </w:r>
    </w:p>
    <w:p w:rsidR="00050DAF" w:rsidRPr="005A4CC0" w:rsidRDefault="00050DAF" w:rsidP="00050DAF">
      <w:pPr>
        <w:spacing w:after="0" w:line="240" w:lineRule="auto"/>
        <w:rPr>
          <w:ins w:id="41" w:author="Unknown"/>
          <w:rFonts w:ascii="Times New Roman" w:eastAsia="Times New Roman" w:hAnsi="Times New Roman"/>
          <w:sz w:val="24"/>
          <w:szCs w:val="24"/>
        </w:rPr>
      </w:pPr>
      <w:ins w:id="42" w:author="Unknown">
        <w:r w:rsidRPr="005A4CC0">
          <w:rPr>
            <w:rFonts w:ascii="Arial" w:eastAsia="Times New Roman" w:hAnsi="Arial" w:cs="Arial"/>
            <w:sz w:val="24"/>
            <w:szCs w:val="24"/>
          </w:rPr>
          <w:br/>
        </w:r>
      </w:ins>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#include&lt;</w:t>
            </w:r>
            <w:proofErr w:type="spellStart"/>
            <w:r w:rsidRPr="00C31B04">
              <w:rPr>
                <w:rFonts w:ascii="Times New Roman" w:eastAsia="Times New Roman" w:hAnsi="Times New Roman"/>
                <w:sz w:val="24"/>
                <w:szCs w:val="24"/>
              </w:rPr>
              <w:t>iostream</w:t>
            </w:r>
            <w:proofErr w:type="spellEnd"/>
            <w:r w:rsidRPr="00C31B04">
              <w:rPr>
                <w:rFonts w:ascii="Times New Roman" w:eastAsia="Times New Roman" w:hAnsi="Times New Roman"/>
                <w:sz w:val="24"/>
                <w:szCs w:val="24"/>
              </w:rPr>
              <w:t>&gt;</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using namespace std;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x;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virtual void fun() =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w:t>
            </w:r>
            <w:proofErr w:type="spellStart"/>
            <w:r w:rsidRPr="00C31B04">
              <w:rPr>
                <w:rFonts w:ascii="Times New Roman" w:eastAsia="Times New Roman" w:hAnsi="Times New Roman"/>
                <w:sz w:val="24"/>
                <w:szCs w:val="24"/>
              </w:rPr>
              <w:t>getX</w:t>
            </w:r>
            <w:proofErr w:type="spellEnd"/>
            <w:r w:rsidRPr="00C31B04">
              <w:rPr>
                <w:rFonts w:ascii="Times New Roman" w:eastAsia="Times New Roman" w:hAnsi="Times New Roman"/>
                <w:sz w:val="24"/>
                <w:szCs w:val="24"/>
              </w:rPr>
              <w:t xml:space="preserve">() { return x;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This class inherits from Base and implements fun()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Derived: public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y;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void fun() { </w:t>
            </w:r>
            <w:proofErr w:type="spellStart"/>
            <w:r w:rsidRPr="00C31B04">
              <w:rPr>
                <w:rFonts w:ascii="Times New Roman" w:eastAsia="Times New Roman" w:hAnsi="Times New Roman"/>
                <w:sz w:val="24"/>
                <w:szCs w:val="24"/>
              </w:rPr>
              <w:t>cout</w:t>
            </w:r>
            <w:proofErr w:type="spellEnd"/>
            <w:r w:rsidRPr="00C31B04">
              <w:rPr>
                <w:rFonts w:ascii="Times New Roman" w:eastAsia="Times New Roman" w:hAnsi="Times New Roman"/>
                <w:sz w:val="24"/>
                <w:szCs w:val="24"/>
              </w:rPr>
              <w:t xml:space="preserve"> &lt;&lt; "fun() called";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main(void)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Derived 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d.fun();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return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tc>
      </w:tr>
    </w:tbl>
    <w:p w:rsidR="00050DAF" w:rsidRPr="00C31B04" w:rsidRDefault="00050DAF" w:rsidP="00050DAF">
      <w:pPr>
        <w:pStyle w:val="HTMLPreformatted"/>
        <w:shd w:val="clear" w:color="auto" w:fill="E0E0E0"/>
        <w:spacing w:after="150"/>
        <w:textAlignment w:val="baseline"/>
        <w:rPr>
          <w:rFonts w:ascii="Times New Roman" w:hAnsi="Times New Roman" w:cs="Times New Roman"/>
          <w:sz w:val="24"/>
          <w:szCs w:val="24"/>
        </w:rPr>
      </w:pPr>
      <w:r w:rsidRPr="00C31B04">
        <w:rPr>
          <w:rFonts w:ascii="Times New Roman" w:hAnsi="Times New Roman" w:cs="Times New Roman"/>
          <w:sz w:val="24"/>
          <w:szCs w:val="24"/>
        </w:rPr>
        <w:t>Output:</w:t>
      </w:r>
    </w:p>
    <w:p w:rsidR="00050DAF" w:rsidRPr="00C31B04" w:rsidRDefault="00050DAF" w:rsidP="00050DAF">
      <w:pPr>
        <w:pStyle w:val="HTMLPreformatted"/>
        <w:shd w:val="clear" w:color="auto" w:fill="E0E0E0"/>
        <w:spacing w:after="150"/>
        <w:textAlignment w:val="baseline"/>
        <w:rPr>
          <w:rFonts w:ascii="Times New Roman" w:hAnsi="Times New Roman" w:cs="Times New Roman"/>
          <w:sz w:val="24"/>
          <w:szCs w:val="24"/>
        </w:rPr>
      </w:pPr>
      <w:r w:rsidRPr="00C31B04">
        <w:rPr>
          <w:rFonts w:ascii="Times New Roman" w:hAnsi="Times New Roman" w:cs="Times New Roman"/>
          <w:sz w:val="24"/>
          <w:szCs w:val="24"/>
        </w:rPr>
        <w:t>fun() called</w:t>
      </w:r>
    </w:p>
    <w:p w:rsidR="00050DAF" w:rsidRPr="00C31B04" w:rsidRDefault="00050DAF" w:rsidP="00050DAF">
      <w:pPr>
        <w:pStyle w:val="NormalWeb"/>
        <w:shd w:val="clear" w:color="auto" w:fill="FFFFFF"/>
        <w:spacing w:before="0" w:beforeAutospacing="0" w:after="0" w:afterAutospacing="0"/>
        <w:textAlignment w:val="baseline"/>
      </w:pPr>
      <w:r w:rsidRPr="00C31B04">
        <w:rPr>
          <w:rStyle w:val="Strong"/>
          <w:bdr w:val="none" w:sz="0" w:space="0" w:color="auto" w:frame="1"/>
        </w:rPr>
        <w:t>Some Interesting Facts:</w:t>
      </w:r>
      <w:r w:rsidRPr="00C31B04">
        <w:br/>
      </w:r>
      <w:r w:rsidRPr="00C31B04">
        <w:rPr>
          <w:rStyle w:val="Strong"/>
          <w:bdr w:val="none" w:sz="0" w:space="0" w:color="auto" w:frame="1"/>
        </w:rPr>
        <w:t>1)</w:t>
      </w:r>
      <w:r w:rsidRPr="00C31B04">
        <w:t> </w:t>
      </w:r>
      <w:r w:rsidRPr="00C31B04">
        <w:rPr>
          <w:rStyle w:val="Emphasis"/>
          <w:bdr w:val="none" w:sz="0" w:space="0" w:color="auto" w:frame="1"/>
        </w:rPr>
        <w:t>A class is abstract if it has at least one pure virtual function.</w:t>
      </w:r>
      <w:r w:rsidRPr="00C31B04">
        <w:br/>
        <w:t>In the following example, Test is an abstract class because it has a pure virtual function show().</w:t>
      </w:r>
    </w:p>
    <w:p w:rsidR="00050DAF" w:rsidRPr="00C31B04" w:rsidRDefault="00050DAF" w:rsidP="00050DAF">
      <w:pPr>
        <w:rPr>
          <w:rFonts w:ascii="Times New Roman" w:hAnsi="Times New Roman"/>
          <w:b/>
          <w:sz w:val="24"/>
          <w:szCs w:val="24"/>
        </w:rPr>
      </w:pP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pure virtual functions make a class abstract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#include&lt;</w:t>
            </w:r>
            <w:proofErr w:type="spellStart"/>
            <w:r w:rsidRPr="00C31B04">
              <w:rPr>
                <w:rFonts w:ascii="Times New Roman" w:eastAsia="Times New Roman" w:hAnsi="Times New Roman"/>
                <w:sz w:val="24"/>
                <w:szCs w:val="24"/>
              </w:rPr>
              <w:t>iostream</w:t>
            </w:r>
            <w:proofErr w:type="spellEnd"/>
            <w:r w:rsidRPr="00C31B04">
              <w:rPr>
                <w:rFonts w:ascii="Times New Roman" w:eastAsia="Times New Roman" w:hAnsi="Times New Roman"/>
                <w:sz w:val="24"/>
                <w:szCs w:val="24"/>
              </w:rPr>
              <w:t>&gt;</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using namespace std;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Test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x;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lastRenderedPageBreak/>
              <w:t xml:space="preserve">    virtual void show() =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w:t>
            </w:r>
            <w:proofErr w:type="spellStart"/>
            <w:r w:rsidRPr="00C31B04">
              <w:rPr>
                <w:rFonts w:ascii="Times New Roman" w:eastAsia="Times New Roman" w:hAnsi="Times New Roman"/>
                <w:sz w:val="24"/>
                <w:szCs w:val="24"/>
              </w:rPr>
              <w:t>getX</w:t>
            </w:r>
            <w:proofErr w:type="spellEnd"/>
            <w:r w:rsidRPr="00C31B04">
              <w:rPr>
                <w:rFonts w:ascii="Times New Roman" w:eastAsia="Times New Roman" w:hAnsi="Times New Roman"/>
                <w:sz w:val="24"/>
                <w:szCs w:val="24"/>
              </w:rPr>
              <w:t xml:space="preserve">() { return x;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main(void)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Test 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return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tc>
      </w:tr>
    </w:tbl>
    <w:p w:rsidR="00050DAF" w:rsidRPr="00C31B04" w:rsidRDefault="00050DAF" w:rsidP="00050DAF">
      <w:pPr>
        <w:shd w:val="clear" w:color="auto" w:fill="FFFFFF"/>
        <w:spacing w:after="15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lastRenderedPageBreak/>
        <w:t>Output:</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Compiler Error: cannot declare variable 't' to be of abstract</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 xml:space="preserve"> type 'Test' because the following virtual functions are pure </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31B04">
        <w:rPr>
          <w:rFonts w:ascii="Times New Roman" w:eastAsia="Times New Roman" w:hAnsi="Times New Roman"/>
          <w:sz w:val="24"/>
          <w:szCs w:val="24"/>
        </w:rPr>
        <w:t>within 'Test': note:     virtual void Test::show()</w:t>
      </w:r>
    </w:p>
    <w:p w:rsidR="00050DAF" w:rsidRPr="00C31B04" w:rsidRDefault="00050DAF" w:rsidP="00050DAF">
      <w:pPr>
        <w:spacing w:after="0"/>
        <w:rPr>
          <w:rFonts w:ascii="Times New Roman" w:hAnsi="Times New Roman"/>
          <w:b/>
          <w:sz w:val="24"/>
          <w:szCs w:val="24"/>
        </w:rPr>
      </w:pPr>
    </w:p>
    <w:p w:rsidR="00050DAF" w:rsidRPr="00C31B04" w:rsidRDefault="00050DAF" w:rsidP="00050DAF">
      <w:pPr>
        <w:shd w:val="clear" w:color="auto" w:fill="FFFFFF"/>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b/>
          <w:bCs/>
          <w:sz w:val="24"/>
          <w:szCs w:val="24"/>
        </w:rPr>
        <w:t>2)</w:t>
      </w:r>
      <w:r w:rsidRPr="00C31B04">
        <w:rPr>
          <w:rFonts w:ascii="Times New Roman" w:eastAsia="Times New Roman" w:hAnsi="Times New Roman"/>
          <w:sz w:val="24"/>
          <w:szCs w:val="24"/>
        </w:rPr>
        <w:t> </w:t>
      </w:r>
      <w:r w:rsidRPr="00C31B04">
        <w:rPr>
          <w:rFonts w:ascii="Times New Roman" w:eastAsia="Times New Roman" w:hAnsi="Times New Roman"/>
          <w:i/>
          <w:iCs/>
          <w:sz w:val="24"/>
          <w:szCs w:val="24"/>
        </w:rPr>
        <w:t>We can have pointers and references of abstract class type.</w:t>
      </w:r>
      <w:r w:rsidRPr="00C31B04">
        <w:rPr>
          <w:rFonts w:ascii="Times New Roman" w:eastAsia="Times New Roman" w:hAnsi="Times New Roman"/>
          <w:sz w:val="24"/>
          <w:szCs w:val="24"/>
        </w:rPr>
        <w:br/>
        <w:t>For example the following program works fine.</w:t>
      </w: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#include&lt;</w:t>
            </w:r>
            <w:proofErr w:type="spellStart"/>
            <w:r w:rsidRPr="00C31B04">
              <w:rPr>
                <w:rFonts w:ascii="Times New Roman" w:eastAsia="Times New Roman" w:hAnsi="Times New Roman"/>
                <w:sz w:val="24"/>
                <w:szCs w:val="24"/>
              </w:rPr>
              <w:t>iostream</w:t>
            </w:r>
            <w:proofErr w:type="spellEnd"/>
            <w:r w:rsidRPr="00C31B04">
              <w:rPr>
                <w:rFonts w:ascii="Times New Roman" w:eastAsia="Times New Roman" w:hAnsi="Times New Roman"/>
                <w:sz w:val="24"/>
                <w:szCs w:val="24"/>
              </w:rPr>
              <w:t>&gt;</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using namespace std;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virtual void show() =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Derived: public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void show() { </w:t>
            </w:r>
            <w:proofErr w:type="spellStart"/>
            <w:r w:rsidRPr="00C31B04">
              <w:rPr>
                <w:rFonts w:ascii="Times New Roman" w:eastAsia="Times New Roman" w:hAnsi="Times New Roman"/>
                <w:sz w:val="24"/>
                <w:szCs w:val="24"/>
              </w:rPr>
              <w:t>cout</w:t>
            </w:r>
            <w:proofErr w:type="spellEnd"/>
            <w:r w:rsidRPr="00C31B04">
              <w:rPr>
                <w:rFonts w:ascii="Times New Roman" w:eastAsia="Times New Roman" w:hAnsi="Times New Roman"/>
                <w:sz w:val="24"/>
                <w:szCs w:val="24"/>
              </w:rPr>
              <w:t xml:space="preserve"> &lt;&lt; "In Derived \n";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main(void)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Base *</w:t>
            </w:r>
            <w:proofErr w:type="spellStart"/>
            <w:r w:rsidRPr="00C31B04">
              <w:rPr>
                <w:rFonts w:ascii="Times New Roman" w:eastAsia="Times New Roman" w:hAnsi="Times New Roman"/>
                <w:sz w:val="24"/>
                <w:szCs w:val="24"/>
              </w:rPr>
              <w:t>bp</w:t>
            </w:r>
            <w:proofErr w:type="spellEnd"/>
            <w:r w:rsidRPr="00C31B04">
              <w:rPr>
                <w:rFonts w:ascii="Times New Roman" w:eastAsia="Times New Roman" w:hAnsi="Times New Roman"/>
                <w:sz w:val="24"/>
                <w:szCs w:val="24"/>
              </w:rPr>
              <w:t xml:space="preserve"> = new Derived();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bp</w:t>
            </w:r>
            <w:proofErr w:type="spellEnd"/>
            <w:r w:rsidRPr="00C31B04">
              <w:rPr>
                <w:rFonts w:ascii="Times New Roman" w:eastAsia="Times New Roman" w:hAnsi="Times New Roman"/>
                <w:sz w:val="24"/>
                <w:szCs w:val="24"/>
              </w:rPr>
              <w:t xml:space="preserve">-&gt;show();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return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w:t>
            </w:r>
          </w:p>
        </w:tc>
      </w:tr>
    </w:tbl>
    <w:p w:rsidR="00050DAF" w:rsidRPr="00C31B04" w:rsidRDefault="00050DAF" w:rsidP="00050DAF">
      <w:pPr>
        <w:shd w:val="clear" w:color="auto" w:fill="FFFFFF"/>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Output:</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 xml:space="preserve">In Derived </w:t>
      </w:r>
    </w:p>
    <w:p w:rsidR="00050DAF" w:rsidRPr="00C31B04" w:rsidRDefault="00050DAF" w:rsidP="00050DAF">
      <w:pPr>
        <w:shd w:val="clear" w:color="auto" w:fill="FFFFFF"/>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b/>
          <w:bCs/>
          <w:sz w:val="24"/>
          <w:szCs w:val="24"/>
        </w:rPr>
        <w:t>3)</w:t>
      </w:r>
      <w:r w:rsidRPr="00C31B04">
        <w:rPr>
          <w:rFonts w:ascii="Times New Roman" w:eastAsia="Times New Roman" w:hAnsi="Times New Roman"/>
          <w:sz w:val="24"/>
          <w:szCs w:val="24"/>
        </w:rPr>
        <w:t> </w:t>
      </w:r>
      <w:r w:rsidRPr="00C31B04">
        <w:rPr>
          <w:rFonts w:ascii="Times New Roman" w:eastAsia="Times New Roman" w:hAnsi="Times New Roman"/>
          <w:i/>
          <w:iCs/>
          <w:sz w:val="24"/>
          <w:szCs w:val="24"/>
        </w:rPr>
        <w:t>If we do not override the pure virtual function in derived class, then derived class also becomes abstract class.</w:t>
      </w:r>
      <w:r w:rsidRPr="00C31B04">
        <w:rPr>
          <w:rFonts w:ascii="Times New Roman" w:eastAsia="Times New Roman" w:hAnsi="Times New Roman"/>
          <w:sz w:val="24"/>
          <w:szCs w:val="24"/>
        </w:rPr>
        <w:br/>
        <w:t>The following example demonstrates the same.</w:t>
      </w: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#include&lt;</w:t>
            </w:r>
            <w:proofErr w:type="spellStart"/>
            <w:r w:rsidRPr="00C31B04">
              <w:rPr>
                <w:rFonts w:ascii="Times New Roman" w:eastAsia="Times New Roman" w:hAnsi="Times New Roman"/>
                <w:sz w:val="24"/>
                <w:szCs w:val="24"/>
              </w:rPr>
              <w:t>iostream</w:t>
            </w:r>
            <w:proofErr w:type="spellEnd"/>
            <w:r w:rsidRPr="00C31B04">
              <w:rPr>
                <w:rFonts w:ascii="Times New Roman" w:eastAsia="Times New Roman" w:hAnsi="Times New Roman"/>
                <w:sz w:val="24"/>
                <w:szCs w:val="24"/>
              </w:rPr>
              <w:t>&gt;</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using namespace std;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virtual void show() =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lastRenderedPageBreak/>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Derived : public Base {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main(void)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Derived 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return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w:t>
            </w:r>
          </w:p>
        </w:tc>
      </w:tr>
    </w:tbl>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lastRenderedPageBreak/>
        <w:t xml:space="preserve">Compiler Error: cannot declare variable 'd' to be of abstract type </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'Derived'  because the following virtual functions are pure within</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 xml:space="preserve">'Derived': virtual void Base::show() </w:t>
      </w:r>
    </w:p>
    <w:p w:rsidR="00050DAF" w:rsidRPr="00C31B04" w:rsidRDefault="00050DAF" w:rsidP="00050DAF">
      <w:pPr>
        <w:shd w:val="clear" w:color="auto" w:fill="FFFFFF"/>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b/>
          <w:bCs/>
          <w:sz w:val="24"/>
          <w:szCs w:val="24"/>
        </w:rPr>
        <w:t>4)</w:t>
      </w:r>
      <w:r w:rsidRPr="00C31B04">
        <w:rPr>
          <w:rFonts w:ascii="Times New Roman" w:eastAsia="Times New Roman" w:hAnsi="Times New Roman"/>
          <w:sz w:val="24"/>
          <w:szCs w:val="24"/>
        </w:rPr>
        <w:t> </w:t>
      </w:r>
      <w:r w:rsidRPr="00C31B04">
        <w:rPr>
          <w:rFonts w:ascii="Times New Roman" w:eastAsia="Times New Roman" w:hAnsi="Times New Roman"/>
          <w:i/>
          <w:iCs/>
          <w:sz w:val="24"/>
          <w:szCs w:val="24"/>
        </w:rPr>
        <w:t>An abstract class can have constructors.</w:t>
      </w:r>
      <w:r w:rsidRPr="00C31B04">
        <w:rPr>
          <w:rFonts w:ascii="Times New Roman" w:eastAsia="Times New Roman" w:hAnsi="Times New Roman"/>
          <w:sz w:val="24"/>
          <w:szCs w:val="24"/>
        </w:rPr>
        <w:br/>
        <w:t>For example, the following program compiles and runs fine.</w:t>
      </w:r>
    </w:p>
    <w:tbl>
      <w:tblPr>
        <w:tblW w:w="9000" w:type="dxa"/>
        <w:tblCellMar>
          <w:left w:w="0" w:type="dxa"/>
          <w:right w:w="0" w:type="dxa"/>
        </w:tblCellMar>
        <w:tblLook w:val="04A0"/>
      </w:tblPr>
      <w:tblGrid>
        <w:gridCol w:w="9000"/>
      </w:tblGrid>
      <w:tr w:rsidR="00050DAF" w:rsidRPr="00C31B04" w:rsidTr="00FF2F28">
        <w:tc>
          <w:tcPr>
            <w:tcW w:w="9000" w:type="dxa"/>
            <w:vAlign w:val="center"/>
            <w:hideMark/>
          </w:tcPr>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#include&lt;</w:t>
            </w:r>
            <w:proofErr w:type="spellStart"/>
            <w:r w:rsidRPr="00C31B04">
              <w:rPr>
                <w:rFonts w:ascii="Times New Roman" w:eastAsia="Times New Roman" w:hAnsi="Times New Roman"/>
                <w:sz w:val="24"/>
                <w:szCs w:val="24"/>
              </w:rPr>
              <w:t>iostream</w:t>
            </w:r>
            <w:proofErr w:type="spellEnd"/>
            <w:r w:rsidRPr="00C31B04">
              <w:rPr>
                <w:rFonts w:ascii="Times New Roman" w:eastAsia="Times New Roman" w:hAnsi="Times New Roman"/>
                <w:sz w:val="24"/>
                <w:szCs w:val="24"/>
              </w:rPr>
              <w:t>&gt;</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using namespace std;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An abstract class with constructor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protected: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x;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virtual void fun() =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Base(</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w:t>
            </w:r>
            <w:proofErr w:type="spellStart"/>
            <w:r w:rsidRPr="00C31B04">
              <w:rPr>
                <w:rFonts w:ascii="Times New Roman" w:eastAsia="Times New Roman" w:hAnsi="Times New Roman"/>
                <w:sz w:val="24"/>
                <w:szCs w:val="24"/>
              </w:rPr>
              <w:t>i</w:t>
            </w:r>
            <w:proofErr w:type="spellEnd"/>
            <w:r w:rsidRPr="00C31B04">
              <w:rPr>
                <w:rFonts w:ascii="Times New Roman" w:eastAsia="Times New Roman" w:hAnsi="Times New Roman"/>
                <w:sz w:val="24"/>
                <w:szCs w:val="24"/>
              </w:rPr>
              <w:t xml:space="preserve">) { x = </w:t>
            </w:r>
            <w:proofErr w:type="spellStart"/>
            <w:r w:rsidRPr="00C31B04">
              <w:rPr>
                <w:rFonts w:ascii="Times New Roman" w:eastAsia="Times New Roman" w:hAnsi="Times New Roman"/>
                <w:sz w:val="24"/>
                <w:szCs w:val="24"/>
              </w:rPr>
              <w:t>i</w:t>
            </w:r>
            <w:proofErr w:type="spellEnd"/>
            <w:r w:rsidRPr="00C31B04">
              <w:rPr>
                <w:rFonts w:ascii="Times New Roman" w:eastAsia="Times New Roman" w:hAnsi="Times New Roman"/>
                <w:sz w:val="24"/>
                <w:szCs w:val="24"/>
              </w:rPr>
              <w:t xml:space="preserve">;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class Derived: public Base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y;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public: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Derived(</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w:t>
            </w:r>
            <w:proofErr w:type="spellStart"/>
            <w:r w:rsidRPr="00C31B04">
              <w:rPr>
                <w:rFonts w:ascii="Times New Roman" w:eastAsia="Times New Roman" w:hAnsi="Times New Roman"/>
                <w:sz w:val="24"/>
                <w:szCs w:val="24"/>
              </w:rPr>
              <w:t>i</w:t>
            </w:r>
            <w:proofErr w:type="spellEnd"/>
            <w:r w:rsidRPr="00C31B04">
              <w:rPr>
                <w:rFonts w:ascii="Times New Roman" w:eastAsia="Times New Roman" w:hAnsi="Times New Roman"/>
                <w:sz w:val="24"/>
                <w:szCs w:val="24"/>
              </w:rPr>
              <w:t xml:space="preserve">, </w:t>
            </w: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j):Base(</w:t>
            </w:r>
            <w:proofErr w:type="spellStart"/>
            <w:r w:rsidRPr="00C31B04">
              <w:rPr>
                <w:rFonts w:ascii="Times New Roman" w:eastAsia="Times New Roman" w:hAnsi="Times New Roman"/>
                <w:sz w:val="24"/>
                <w:szCs w:val="24"/>
              </w:rPr>
              <w:t>i</w:t>
            </w:r>
            <w:proofErr w:type="spellEnd"/>
            <w:r w:rsidRPr="00C31B04">
              <w:rPr>
                <w:rFonts w:ascii="Times New Roman" w:eastAsia="Times New Roman" w:hAnsi="Times New Roman"/>
                <w:sz w:val="24"/>
                <w:szCs w:val="24"/>
              </w:rPr>
              <w:t xml:space="preserve">) { y = j;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void fun() { </w:t>
            </w:r>
            <w:proofErr w:type="spellStart"/>
            <w:r w:rsidRPr="00C31B04">
              <w:rPr>
                <w:rFonts w:ascii="Times New Roman" w:eastAsia="Times New Roman" w:hAnsi="Times New Roman"/>
                <w:sz w:val="24"/>
                <w:szCs w:val="24"/>
              </w:rPr>
              <w:t>cout</w:t>
            </w:r>
            <w:proofErr w:type="spellEnd"/>
            <w:r w:rsidRPr="00C31B04">
              <w:rPr>
                <w:rFonts w:ascii="Times New Roman" w:eastAsia="Times New Roman" w:hAnsi="Times New Roman"/>
                <w:sz w:val="24"/>
                <w:szCs w:val="24"/>
              </w:rPr>
              <w:t xml:space="preserve"> &lt;&lt; "x = " &lt;&lt; x &lt;&lt; ", y = " &lt;&lt; y; }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w:t>
            </w:r>
          </w:p>
          <w:p w:rsidR="00050DAF" w:rsidRPr="00C31B04" w:rsidRDefault="00050DAF" w:rsidP="00FF2F28">
            <w:pPr>
              <w:spacing w:after="0" w:line="240" w:lineRule="auto"/>
              <w:rPr>
                <w:rFonts w:ascii="Times New Roman" w:eastAsia="Times New Roman" w:hAnsi="Times New Roman"/>
                <w:sz w:val="24"/>
                <w:szCs w:val="24"/>
              </w:rPr>
            </w:pPr>
            <w:proofErr w:type="spellStart"/>
            <w:r w:rsidRPr="00C31B04">
              <w:rPr>
                <w:rFonts w:ascii="Times New Roman" w:eastAsia="Times New Roman" w:hAnsi="Times New Roman"/>
                <w:sz w:val="24"/>
                <w:szCs w:val="24"/>
              </w:rPr>
              <w:t>int</w:t>
            </w:r>
            <w:proofErr w:type="spellEnd"/>
            <w:r w:rsidRPr="00C31B04">
              <w:rPr>
                <w:rFonts w:ascii="Times New Roman" w:eastAsia="Times New Roman" w:hAnsi="Times New Roman"/>
                <w:sz w:val="24"/>
                <w:szCs w:val="24"/>
              </w:rPr>
              <w:t xml:space="preserve"> main(void)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Derived d(4, 5);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d.fun();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return 0; </w:t>
            </w:r>
          </w:p>
          <w:p w:rsidR="00050DAF" w:rsidRPr="00C31B04" w:rsidRDefault="00050DAF" w:rsidP="00FF2F28">
            <w:pPr>
              <w:spacing w:after="0" w:line="240" w:lineRule="auto"/>
              <w:rPr>
                <w:rFonts w:ascii="Times New Roman" w:eastAsia="Times New Roman" w:hAnsi="Times New Roman"/>
                <w:sz w:val="24"/>
                <w:szCs w:val="24"/>
              </w:rPr>
            </w:pPr>
            <w:r w:rsidRPr="00C31B04">
              <w:rPr>
                <w:rFonts w:ascii="Times New Roman" w:eastAsia="Times New Roman" w:hAnsi="Times New Roman"/>
                <w:sz w:val="24"/>
                <w:szCs w:val="24"/>
              </w:rPr>
              <w:t xml:space="preserve">} </w:t>
            </w:r>
          </w:p>
        </w:tc>
      </w:tr>
    </w:tbl>
    <w:p w:rsidR="00050DAF" w:rsidRPr="00C31B04" w:rsidRDefault="00050DAF" w:rsidP="00050DAF">
      <w:pPr>
        <w:shd w:val="clear" w:color="auto" w:fill="FFFFFF"/>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Output:</w:t>
      </w:r>
    </w:p>
    <w:p w:rsidR="00050DAF" w:rsidRPr="00C31B04" w:rsidRDefault="00050DAF" w:rsidP="00050D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sz w:val="24"/>
          <w:szCs w:val="24"/>
        </w:rPr>
      </w:pPr>
      <w:r w:rsidRPr="00C31B04">
        <w:rPr>
          <w:rFonts w:ascii="Times New Roman" w:eastAsia="Times New Roman" w:hAnsi="Times New Roman"/>
          <w:sz w:val="24"/>
          <w:szCs w:val="24"/>
        </w:rPr>
        <w:t>x = 4, y = 5</w:t>
      </w:r>
    </w:p>
    <w:p w:rsidR="00071AA8" w:rsidRDefault="00071AA8">
      <w:bookmarkStart w:id="43" w:name="_GoBack"/>
      <w:bookmarkEnd w:id="43"/>
    </w:p>
    <w:sectPr w:rsidR="00071AA8" w:rsidSect="00ED5D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57E"/>
    <w:multiLevelType w:val="multilevel"/>
    <w:tmpl w:val="2964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E1BF9"/>
    <w:multiLevelType w:val="multilevel"/>
    <w:tmpl w:val="A77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4466B"/>
    <w:multiLevelType w:val="multilevel"/>
    <w:tmpl w:val="947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F1AAF"/>
    <w:multiLevelType w:val="multilevel"/>
    <w:tmpl w:val="CF569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F64B83"/>
    <w:multiLevelType w:val="multilevel"/>
    <w:tmpl w:val="4F42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7552C"/>
    <w:multiLevelType w:val="multilevel"/>
    <w:tmpl w:val="9C4A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D2AF3"/>
    <w:multiLevelType w:val="multilevel"/>
    <w:tmpl w:val="EBB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0E42A9"/>
    <w:multiLevelType w:val="multilevel"/>
    <w:tmpl w:val="15CEF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7F7125"/>
    <w:multiLevelType w:val="multilevel"/>
    <w:tmpl w:val="E88E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F67FE9"/>
    <w:multiLevelType w:val="multilevel"/>
    <w:tmpl w:val="AEF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9127DB"/>
    <w:multiLevelType w:val="multilevel"/>
    <w:tmpl w:val="8166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B93101"/>
    <w:multiLevelType w:val="multilevel"/>
    <w:tmpl w:val="587C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625CC8"/>
    <w:multiLevelType w:val="multilevel"/>
    <w:tmpl w:val="739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A00558"/>
    <w:multiLevelType w:val="multilevel"/>
    <w:tmpl w:val="42727C9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16240BE8"/>
    <w:multiLevelType w:val="multilevel"/>
    <w:tmpl w:val="084C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183456"/>
    <w:multiLevelType w:val="multilevel"/>
    <w:tmpl w:val="651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24D5A"/>
    <w:multiLevelType w:val="multilevel"/>
    <w:tmpl w:val="2FD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FD1ADE"/>
    <w:multiLevelType w:val="multilevel"/>
    <w:tmpl w:val="E7FE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A64BD9"/>
    <w:multiLevelType w:val="multilevel"/>
    <w:tmpl w:val="32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E53F38"/>
    <w:multiLevelType w:val="multilevel"/>
    <w:tmpl w:val="EF10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004A8D"/>
    <w:multiLevelType w:val="multilevel"/>
    <w:tmpl w:val="14AC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B10805"/>
    <w:multiLevelType w:val="multilevel"/>
    <w:tmpl w:val="B55E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7A16BB"/>
    <w:multiLevelType w:val="multilevel"/>
    <w:tmpl w:val="65F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044A2A"/>
    <w:multiLevelType w:val="multilevel"/>
    <w:tmpl w:val="031A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43751E"/>
    <w:multiLevelType w:val="multilevel"/>
    <w:tmpl w:val="A9C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94013C"/>
    <w:multiLevelType w:val="multilevel"/>
    <w:tmpl w:val="F59C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7C66E4"/>
    <w:multiLevelType w:val="multilevel"/>
    <w:tmpl w:val="0870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2D6534"/>
    <w:multiLevelType w:val="multilevel"/>
    <w:tmpl w:val="865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323933"/>
    <w:multiLevelType w:val="multilevel"/>
    <w:tmpl w:val="35461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975A5C"/>
    <w:multiLevelType w:val="multilevel"/>
    <w:tmpl w:val="641E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A95B3A"/>
    <w:multiLevelType w:val="multilevel"/>
    <w:tmpl w:val="F7B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4F430A"/>
    <w:multiLevelType w:val="multilevel"/>
    <w:tmpl w:val="1852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AB066F4"/>
    <w:multiLevelType w:val="multilevel"/>
    <w:tmpl w:val="D67AA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EF4963"/>
    <w:multiLevelType w:val="multilevel"/>
    <w:tmpl w:val="461C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5F1F18"/>
    <w:multiLevelType w:val="multilevel"/>
    <w:tmpl w:val="31B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AA0CB7"/>
    <w:multiLevelType w:val="multilevel"/>
    <w:tmpl w:val="FC7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0934D6"/>
    <w:multiLevelType w:val="multilevel"/>
    <w:tmpl w:val="6A4C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220CEE"/>
    <w:multiLevelType w:val="multilevel"/>
    <w:tmpl w:val="4C4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5D4495"/>
    <w:multiLevelType w:val="multilevel"/>
    <w:tmpl w:val="9AF0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565483"/>
    <w:multiLevelType w:val="multilevel"/>
    <w:tmpl w:val="EF8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B61C91"/>
    <w:multiLevelType w:val="multilevel"/>
    <w:tmpl w:val="24D8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D5574C"/>
    <w:multiLevelType w:val="multilevel"/>
    <w:tmpl w:val="682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020A09"/>
    <w:multiLevelType w:val="multilevel"/>
    <w:tmpl w:val="7E6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F1E128A"/>
    <w:multiLevelType w:val="multilevel"/>
    <w:tmpl w:val="D3D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8962BC"/>
    <w:multiLevelType w:val="multilevel"/>
    <w:tmpl w:val="19A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BE6E70"/>
    <w:multiLevelType w:val="multilevel"/>
    <w:tmpl w:val="27740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643355"/>
    <w:multiLevelType w:val="multilevel"/>
    <w:tmpl w:val="291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7DA31CA"/>
    <w:multiLevelType w:val="multilevel"/>
    <w:tmpl w:val="9C7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C5F2606"/>
    <w:multiLevelType w:val="multilevel"/>
    <w:tmpl w:val="CCB2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5"/>
  </w:num>
  <w:num w:numId="3">
    <w:abstractNumId w:val="41"/>
  </w:num>
  <w:num w:numId="4">
    <w:abstractNumId w:val="14"/>
  </w:num>
  <w:num w:numId="5">
    <w:abstractNumId w:val="4"/>
  </w:num>
  <w:num w:numId="6">
    <w:abstractNumId w:val="30"/>
  </w:num>
  <w:num w:numId="7">
    <w:abstractNumId w:val="27"/>
  </w:num>
  <w:num w:numId="8">
    <w:abstractNumId w:val="36"/>
  </w:num>
  <w:num w:numId="9">
    <w:abstractNumId w:val="5"/>
  </w:num>
  <w:num w:numId="10">
    <w:abstractNumId w:val="0"/>
  </w:num>
  <w:num w:numId="11">
    <w:abstractNumId w:val="8"/>
  </w:num>
  <w:num w:numId="12">
    <w:abstractNumId w:val="24"/>
  </w:num>
  <w:num w:numId="13">
    <w:abstractNumId w:val="33"/>
  </w:num>
  <w:num w:numId="14">
    <w:abstractNumId w:val="19"/>
  </w:num>
  <w:num w:numId="15">
    <w:abstractNumId w:val="25"/>
  </w:num>
  <w:num w:numId="16">
    <w:abstractNumId w:val="42"/>
  </w:num>
  <w:num w:numId="17">
    <w:abstractNumId w:val="22"/>
  </w:num>
  <w:num w:numId="18">
    <w:abstractNumId w:val="9"/>
  </w:num>
  <w:num w:numId="19">
    <w:abstractNumId w:val="37"/>
  </w:num>
  <w:num w:numId="20">
    <w:abstractNumId w:val="38"/>
  </w:num>
  <w:num w:numId="21">
    <w:abstractNumId w:val="23"/>
  </w:num>
  <w:num w:numId="22">
    <w:abstractNumId w:val="7"/>
  </w:num>
  <w:num w:numId="23">
    <w:abstractNumId w:val="16"/>
  </w:num>
  <w:num w:numId="24">
    <w:abstractNumId w:val="48"/>
  </w:num>
  <w:num w:numId="25">
    <w:abstractNumId w:val="21"/>
  </w:num>
  <w:num w:numId="26">
    <w:abstractNumId w:val="3"/>
  </w:num>
  <w:num w:numId="27">
    <w:abstractNumId w:val="44"/>
  </w:num>
  <w:num w:numId="28">
    <w:abstractNumId w:val="32"/>
  </w:num>
  <w:num w:numId="29">
    <w:abstractNumId w:val="47"/>
  </w:num>
  <w:num w:numId="30">
    <w:abstractNumId w:val="46"/>
  </w:num>
  <w:num w:numId="31">
    <w:abstractNumId w:val="34"/>
  </w:num>
  <w:num w:numId="32">
    <w:abstractNumId w:val="20"/>
  </w:num>
  <w:num w:numId="33">
    <w:abstractNumId w:val="13"/>
  </w:num>
  <w:num w:numId="34">
    <w:abstractNumId w:val="43"/>
  </w:num>
  <w:num w:numId="35">
    <w:abstractNumId w:val="40"/>
  </w:num>
  <w:num w:numId="36">
    <w:abstractNumId w:val="17"/>
  </w:num>
  <w:num w:numId="37">
    <w:abstractNumId w:val="2"/>
  </w:num>
  <w:num w:numId="38">
    <w:abstractNumId w:val="29"/>
  </w:num>
  <w:num w:numId="39">
    <w:abstractNumId w:val="39"/>
  </w:num>
  <w:num w:numId="40">
    <w:abstractNumId w:val="18"/>
  </w:num>
  <w:num w:numId="41">
    <w:abstractNumId w:val="26"/>
  </w:num>
  <w:num w:numId="42">
    <w:abstractNumId w:val="10"/>
  </w:num>
  <w:num w:numId="43">
    <w:abstractNumId w:val="1"/>
  </w:num>
  <w:num w:numId="44">
    <w:abstractNumId w:val="6"/>
  </w:num>
  <w:num w:numId="45">
    <w:abstractNumId w:val="11"/>
  </w:num>
  <w:num w:numId="46">
    <w:abstractNumId w:val="31"/>
  </w:num>
  <w:num w:numId="47">
    <w:abstractNumId w:val="28"/>
  </w:num>
  <w:num w:numId="48">
    <w:abstractNumId w:val="45"/>
  </w:num>
  <w:num w:numId="4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0DAF"/>
    <w:rsid w:val="00050DAF"/>
    <w:rsid w:val="00071AA8"/>
    <w:rsid w:val="00112510"/>
    <w:rsid w:val="003C01FF"/>
    <w:rsid w:val="00601E1D"/>
    <w:rsid w:val="00A513E6"/>
    <w:rsid w:val="00ED5D93"/>
    <w:rsid w:val="00FF2F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DAF"/>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050DA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050DA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050DA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50DAF"/>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050DAF"/>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A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50DAF"/>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050DAF"/>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050DAF"/>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050DAF"/>
    <w:rPr>
      <w:rFonts w:ascii="Calibri" w:eastAsia="Times New Roman" w:hAnsi="Calibri" w:cs="Times New Roman"/>
      <w:b/>
      <w:bCs/>
      <w:i/>
      <w:iCs/>
      <w:sz w:val="26"/>
      <w:szCs w:val="26"/>
      <w:lang w:val="en-US"/>
    </w:rPr>
  </w:style>
  <w:style w:type="paragraph" w:styleId="Header">
    <w:name w:val="header"/>
    <w:basedOn w:val="Normal"/>
    <w:link w:val="HeaderChar"/>
    <w:uiPriority w:val="99"/>
    <w:unhideWhenUsed/>
    <w:rsid w:val="00050DAF"/>
    <w:pPr>
      <w:tabs>
        <w:tab w:val="center" w:pos="4680"/>
        <w:tab w:val="right" w:pos="9360"/>
      </w:tabs>
    </w:pPr>
  </w:style>
  <w:style w:type="character" w:customStyle="1" w:styleId="HeaderChar">
    <w:name w:val="Header Char"/>
    <w:basedOn w:val="DefaultParagraphFont"/>
    <w:link w:val="Header"/>
    <w:uiPriority w:val="99"/>
    <w:rsid w:val="00050DAF"/>
    <w:rPr>
      <w:rFonts w:ascii="Calibri" w:eastAsia="Calibri" w:hAnsi="Calibri" w:cs="Times New Roman"/>
      <w:lang w:val="en-US"/>
    </w:rPr>
  </w:style>
  <w:style w:type="paragraph" w:styleId="Footer">
    <w:name w:val="footer"/>
    <w:basedOn w:val="Normal"/>
    <w:link w:val="FooterChar"/>
    <w:uiPriority w:val="99"/>
    <w:unhideWhenUsed/>
    <w:rsid w:val="00050DAF"/>
    <w:pPr>
      <w:tabs>
        <w:tab w:val="center" w:pos="4680"/>
        <w:tab w:val="right" w:pos="9360"/>
      </w:tabs>
    </w:pPr>
  </w:style>
  <w:style w:type="character" w:customStyle="1" w:styleId="FooterChar">
    <w:name w:val="Footer Char"/>
    <w:basedOn w:val="DefaultParagraphFont"/>
    <w:link w:val="Footer"/>
    <w:uiPriority w:val="99"/>
    <w:rsid w:val="00050DAF"/>
    <w:rPr>
      <w:rFonts w:ascii="Calibri" w:eastAsia="Calibri" w:hAnsi="Calibri" w:cs="Times New Roman"/>
      <w:lang w:val="en-US"/>
    </w:rPr>
  </w:style>
  <w:style w:type="paragraph" w:styleId="BalloonText">
    <w:name w:val="Balloon Text"/>
    <w:basedOn w:val="Normal"/>
    <w:link w:val="BalloonTextChar"/>
    <w:uiPriority w:val="99"/>
    <w:semiHidden/>
    <w:unhideWhenUsed/>
    <w:rsid w:val="0005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AF"/>
    <w:rPr>
      <w:rFonts w:ascii="Tahoma" w:eastAsia="Calibri" w:hAnsi="Tahoma" w:cs="Tahoma"/>
      <w:sz w:val="16"/>
      <w:szCs w:val="16"/>
      <w:lang w:val="en-US"/>
    </w:rPr>
  </w:style>
  <w:style w:type="paragraph" w:styleId="NormalWeb">
    <w:name w:val="Normal (Web)"/>
    <w:basedOn w:val="Normal"/>
    <w:uiPriority w:val="99"/>
    <w:unhideWhenUsed/>
    <w:rsid w:val="00050DAF"/>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50DAF"/>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050DA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50DA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50DAF"/>
    <w:rPr>
      <w:color w:val="0000FF"/>
      <w:u w:val="single"/>
    </w:rPr>
  </w:style>
  <w:style w:type="character" w:styleId="Strong">
    <w:name w:val="Strong"/>
    <w:basedOn w:val="DefaultParagraphFont"/>
    <w:uiPriority w:val="22"/>
    <w:qFormat/>
    <w:rsid w:val="00050DAF"/>
    <w:rPr>
      <w:b/>
      <w:bCs/>
    </w:rPr>
  </w:style>
  <w:style w:type="character" w:styleId="HTMLCode">
    <w:name w:val="HTML Code"/>
    <w:basedOn w:val="DefaultParagraphFont"/>
    <w:uiPriority w:val="99"/>
    <w:semiHidden/>
    <w:unhideWhenUsed/>
    <w:rsid w:val="00050DAF"/>
    <w:rPr>
      <w:rFonts w:ascii="Courier New" w:eastAsia="Times New Roman" w:hAnsi="Courier New" w:cs="Courier New"/>
      <w:sz w:val="20"/>
      <w:szCs w:val="20"/>
    </w:rPr>
  </w:style>
  <w:style w:type="paragraph" w:customStyle="1" w:styleId="center">
    <w:name w:val="center"/>
    <w:basedOn w:val="Normal"/>
    <w:rsid w:val="00050DA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05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DAF"/>
    <w:rPr>
      <w:rFonts w:ascii="Courier New" w:eastAsia="Times New Roman" w:hAnsi="Courier New" w:cs="Courier New"/>
      <w:sz w:val="20"/>
      <w:szCs w:val="20"/>
      <w:lang w:val="en-US"/>
    </w:rPr>
  </w:style>
  <w:style w:type="character" w:styleId="Emphasis">
    <w:name w:val="Emphasis"/>
    <w:basedOn w:val="DefaultParagraphFont"/>
    <w:uiPriority w:val="20"/>
    <w:qFormat/>
    <w:rsid w:val="00050DAF"/>
    <w:rPr>
      <w:i/>
      <w:iCs/>
    </w:rPr>
  </w:style>
  <w:style w:type="character" w:customStyle="1" w:styleId="keyword">
    <w:name w:val="keyword"/>
    <w:basedOn w:val="DefaultParagraphFont"/>
    <w:rsid w:val="00050DAF"/>
  </w:style>
  <w:style w:type="character" w:customStyle="1" w:styleId="string">
    <w:name w:val="string"/>
    <w:basedOn w:val="DefaultParagraphFont"/>
    <w:rsid w:val="00050DAF"/>
  </w:style>
  <w:style w:type="character" w:customStyle="1" w:styleId="monospaced">
    <w:name w:val="monospaced"/>
    <w:basedOn w:val="DefaultParagraphFont"/>
    <w:rsid w:val="00050DAF"/>
  </w:style>
  <w:style w:type="character" w:customStyle="1" w:styleId="k">
    <w:name w:val="k"/>
    <w:basedOn w:val="DefaultParagraphFont"/>
    <w:rsid w:val="00050DAF"/>
  </w:style>
  <w:style w:type="character" w:customStyle="1" w:styleId="nc">
    <w:name w:val="nc"/>
    <w:basedOn w:val="DefaultParagraphFont"/>
    <w:rsid w:val="00050DAF"/>
  </w:style>
  <w:style w:type="character" w:customStyle="1" w:styleId="p">
    <w:name w:val="p"/>
    <w:basedOn w:val="DefaultParagraphFont"/>
    <w:rsid w:val="00050DAF"/>
  </w:style>
  <w:style w:type="character" w:customStyle="1" w:styleId="nb">
    <w:name w:val="nb"/>
    <w:basedOn w:val="DefaultParagraphFont"/>
    <w:rsid w:val="00050DAF"/>
  </w:style>
  <w:style w:type="character" w:customStyle="1" w:styleId="fm">
    <w:name w:val="fm"/>
    <w:basedOn w:val="DefaultParagraphFont"/>
    <w:rsid w:val="00050DAF"/>
  </w:style>
  <w:style w:type="character" w:customStyle="1" w:styleId="bp">
    <w:name w:val="bp"/>
    <w:basedOn w:val="DefaultParagraphFont"/>
    <w:rsid w:val="00050DAF"/>
  </w:style>
  <w:style w:type="character" w:customStyle="1" w:styleId="n">
    <w:name w:val="n"/>
    <w:basedOn w:val="DefaultParagraphFont"/>
    <w:rsid w:val="00050DAF"/>
  </w:style>
  <w:style w:type="character" w:customStyle="1" w:styleId="o">
    <w:name w:val="o"/>
    <w:basedOn w:val="DefaultParagraphFont"/>
    <w:rsid w:val="00050DAF"/>
  </w:style>
  <w:style w:type="character" w:customStyle="1" w:styleId="nf">
    <w:name w:val="nf"/>
    <w:basedOn w:val="DefaultParagraphFont"/>
    <w:rsid w:val="00050DAF"/>
  </w:style>
  <w:style w:type="character" w:customStyle="1" w:styleId="ne">
    <w:name w:val="ne"/>
    <w:basedOn w:val="DefaultParagraphFont"/>
    <w:rsid w:val="00050DAF"/>
  </w:style>
  <w:style w:type="character" w:customStyle="1" w:styleId="ow">
    <w:name w:val="ow"/>
    <w:basedOn w:val="DefaultParagraphFont"/>
    <w:rsid w:val="00050DAF"/>
  </w:style>
  <w:style w:type="character" w:styleId="HTMLCite">
    <w:name w:val="HTML Cite"/>
    <w:basedOn w:val="DefaultParagraphFont"/>
    <w:uiPriority w:val="99"/>
    <w:semiHidden/>
    <w:unhideWhenUsed/>
    <w:rsid w:val="00050DAF"/>
    <w:rPr>
      <w:i/>
      <w:iCs/>
    </w:rPr>
  </w:style>
  <w:style w:type="paragraph" w:customStyle="1" w:styleId="it">
    <w:name w:val="it"/>
    <w:basedOn w:val="Normal"/>
    <w:rsid w:val="00050DAF"/>
    <w:pPr>
      <w:spacing w:before="100" w:beforeAutospacing="1" w:after="100" w:afterAutospacing="1" w:line="240" w:lineRule="auto"/>
    </w:pPr>
    <w:rPr>
      <w:rFonts w:ascii="Times New Roman" w:eastAsia="Times New Roman" w:hAnsi="Times New Roman"/>
      <w:sz w:val="24"/>
      <w:szCs w:val="24"/>
    </w:rPr>
  </w:style>
  <w:style w:type="character" w:customStyle="1" w:styleId="com">
    <w:name w:val="com"/>
    <w:basedOn w:val="DefaultParagraphFont"/>
    <w:rsid w:val="00050DAF"/>
  </w:style>
  <w:style w:type="character" w:customStyle="1" w:styleId="pln">
    <w:name w:val="pln"/>
    <w:basedOn w:val="DefaultParagraphFont"/>
    <w:rsid w:val="00050DAF"/>
  </w:style>
  <w:style w:type="character" w:customStyle="1" w:styleId="str">
    <w:name w:val="str"/>
    <w:basedOn w:val="DefaultParagraphFont"/>
    <w:rsid w:val="00050DAF"/>
  </w:style>
  <w:style w:type="character" w:customStyle="1" w:styleId="kwd">
    <w:name w:val="kwd"/>
    <w:basedOn w:val="DefaultParagraphFont"/>
    <w:rsid w:val="00050DAF"/>
  </w:style>
  <w:style w:type="character" w:customStyle="1" w:styleId="pun">
    <w:name w:val="pun"/>
    <w:basedOn w:val="DefaultParagraphFont"/>
    <w:rsid w:val="00050DAF"/>
  </w:style>
  <w:style w:type="character" w:customStyle="1" w:styleId="lit">
    <w:name w:val="lit"/>
    <w:basedOn w:val="DefaultParagraphFont"/>
    <w:rsid w:val="00050DAF"/>
  </w:style>
  <w:style w:type="character" w:styleId="HTMLSample">
    <w:name w:val="HTML Sample"/>
    <w:basedOn w:val="DefaultParagraphFont"/>
    <w:uiPriority w:val="99"/>
    <w:semiHidden/>
    <w:unhideWhenUsed/>
    <w:rsid w:val="00050DAF"/>
    <w:rPr>
      <w:rFonts w:ascii="Courier New" w:eastAsia="Times New Roman" w:hAnsi="Courier New" w:cs="Courier New"/>
    </w:rPr>
  </w:style>
  <w:style w:type="character" w:customStyle="1" w:styleId="javacolor">
    <w:name w:val="javacolor"/>
    <w:basedOn w:val="DefaultParagraphFont"/>
    <w:rsid w:val="00050DAF"/>
  </w:style>
  <w:style w:type="character" w:customStyle="1" w:styleId="javanumbercolor">
    <w:name w:val="javanumbercolor"/>
    <w:basedOn w:val="DefaultParagraphFont"/>
    <w:rsid w:val="00050DAF"/>
  </w:style>
  <w:style w:type="character" w:customStyle="1" w:styleId="javakeywordcolor">
    <w:name w:val="javakeywordcolor"/>
    <w:basedOn w:val="DefaultParagraphFont"/>
    <w:rsid w:val="00050DAF"/>
  </w:style>
  <w:style w:type="character" w:customStyle="1" w:styleId="commentcolor">
    <w:name w:val="commentcolor"/>
    <w:basedOn w:val="DefaultParagraphFont"/>
    <w:rsid w:val="00050DAF"/>
  </w:style>
  <w:style w:type="character" w:customStyle="1" w:styleId="javastringcolor">
    <w:name w:val="javastringcolor"/>
    <w:basedOn w:val="DefaultParagraphFont"/>
    <w:rsid w:val="00050DAF"/>
  </w:style>
  <w:style w:type="character" w:customStyle="1" w:styleId="javapropertycolor">
    <w:name w:val="javapropertycolor"/>
    <w:basedOn w:val="DefaultParagraphFont"/>
    <w:rsid w:val="00050DAF"/>
  </w:style>
  <w:style w:type="character" w:customStyle="1" w:styleId="hljs-keyword">
    <w:name w:val="hljs-keyword"/>
    <w:basedOn w:val="DefaultParagraphFont"/>
    <w:rsid w:val="00050DAF"/>
  </w:style>
  <w:style w:type="character" w:customStyle="1" w:styleId="hljs-comment">
    <w:name w:val="hljs-comment"/>
    <w:basedOn w:val="DefaultParagraphFont"/>
    <w:rsid w:val="00050DAF"/>
  </w:style>
  <w:style w:type="character" w:customStyle="1" w:styleId="hljs-function">
    <w:name w:val="hljs-function"/>
    <w:basedOn w:val="DefaultParagraphFont"/>
    <w:rsid w:val="00050DAF"/>
  </w:style>
  <w:style w:type="character" w:customStyle="1" w:styleId="hljs-title">
    <w:name w:val="hljs-title"/>
    <w:basedOn w:val="DefaultParagraphFont"/>
    <w:rsid w:val="00050DAF"/>
  </w:style>
  <w:style w:type="character" w:customStyle="1" w:styleId="hljs-params">
    <w:name w:val="hljs-params"/>
    <w:basedOn w:val="DefaultParagraphFont"/>
    <w:rsid w:val="00050DAF"/>
  </w:style>
  <w:style w:type="character" w:customStyle="1" w:styleId="kt">
    <w:name w:val="kt"/>
    <w:basedOn w:val="DefaultParagraphFont"/>
    <w:rsid w:val="00050DAF"/>
  </w:style>
  <w:style w:type="character" w:customStyle="1" w:styleId="mi">
    <w:name w:val="mi"/>
    <w:basedOn w:val="DefaultParagraphFont"/>
    <w:rsid w:val="00050DAF"/>
  </w:style>
  <w:style w:type="character" w:customStyle="1" w:styleId="c1">
    <w:name w:val="c1"/>
    <w:basedOn w:val="DefaultParagraphFont"/>
    <w:rsid w:val="00050DAF"/>
  </w:style>
  <w:style w:type="character" w:styleId="HTMLVariable">
    <w:name w:val="HTML Variable"/>
    <w:basedOn w:val="DefaultParagraphFont"/>
    <w:uiPriority w:val="99"/>
    <w:semiHidden/>
    <w:unhideWhenUsed/>
    <w:rsid w:val="00050DAF"/>
    <w:rPr>
      <w:i/>
      <w:iCs/>
    </w:rPr>
  </w:style>
  <w:style w:type="character" w:customStyle="1" w:styleId="cp">
    <w:name w:val="cp"/>
    <w:basedOn w:val="DefaultParagraphFont"/>
    <w:rsid w:val="00050DAF"/>
  </w:style>
  <w:style w:type="character" w:customStyle="1" w:styleId="cpf">
    <w:name w:val="cpf"/>
    <w:basedOn w:val="DefaultParagraphFont"/>
    <w:rsid w:val="00050DAF"/>
  </w:style>
  <w:style w:type="character" w:customStyle="1" w:styleId="s">
    <w:name w:val="s"/>
    <w:basedOn w:val="DefaultParagraphFont"/>
    <w:rsid w:val="00050DAF"/>
  </w:style>
</w:styles>
</file>

<file path=word/webSettings.xml><?xml version="1.0" encoding="utf-8"?>
<w:webSettings xmlns:r="http://schemas.openxmlformats.org/officeDocument/2006/relationships" xmlns:w="http://schemas.openxmlformats.org/wordprocessingml/2006/main">
  <w:divs>
    <w:div w:id="324668716">
      <w:bodyDiv w:val="1"/>
      <w:marLeft w:val="0"/>
      <w:marRight w:val="0"/>
      <w:marTop w:val="0"/>
      <w:marBottom w:val="0"/>
      <w:divBdr>
        <w:top w:val="none" w:sz="0" w:space="0" w:color="auto"/>
        <w:left w:val="none" w:sz="0" w:space="0" w:color="auto"/>
        <w:bottom w:val="none" w:sz="0" w:space="0" w:color="auto"/>
        <w:right w:val="none" w:sz="0" w:space="0" w:color="auto"/>
      </w:divBdr>
      <w:divsChild>
        <w:div w:id="12232956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0803312">
      <w:bodyDiv w:val="1"/>
      <w:marLeft w:val="0"/>
      <w:marRight w:val="0"/>
      <w:marTop w:val="0"/>
      <w:marBottom w:val="0"/>
      <w:divBdr>
        <w:top w:val="none" w:sz="0" w:space="0" w:color="auto"/>
        <w:left w:val="none" w:sz="0" w:space="0" w:color="auto"/>
        <w:bottom w:val="none" w:sz="0" w:space="0" w:color="auto"/>
        <w:right w:val="none" w:sz="0" w:space="0" w:color="auto"/>
      </w:divBdr>
      <w:divsChild>
        <w:div w:id="19239537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5158398">
      <w:bodyDiv w:val="1"/>
      <w:marLeft w:val="0"/>
      <w:marRight w:val="0"/>
      <w:marTop w:val="0"/>
      <w:marBottom w:val="0"/>
      <w:divBdr>
        <w:top w:val="none" w:sz="0" w:space="0" w:color="auto"/>
        <w:left w:val="none" w:sz="0" w:space="0" w:color="auto"/>
        <w:bottom w:val="none" w:sz="0" w:space="0" w:color="auto"/>
        <w:right w:val="none" w:sz="0" w:space="0" w:color="auto"/>
      </w:divBdr>
      <w:divsChild>
        <w:div w:id="1372070043">
          <w:marLeft w:val="0"/>
          <w:marRight w:val="0"/>
          <w:marTop w:val="0"/>
          <w:marBottom w:val="300"/>
          <w:divBdr>
            <w:top w:val="none" w:sz="0" w:space="0" w:color="auto"/>
            <w:left w:val="none" w:sz="0" w:space="0" w:color="auto"/>
            <w:bottom w:val="none" w:sz="0" w:space="0" w:color="auto"/>
            <w:right w:val="none" w:sz="0" w:space="0" w:color="auto"/>
          </w:divBdr>
          <w:divsChild>
            <w:div w:id="1097556721">
              <w:marLeft w:val="0"/>
              <w:marRight w:val="0"/>
              <w:marTop w:val="0"/>
              <w:marBottom w:val="0"/>
              <w:divBdr>
                <w:top w:val="none" w:sz="0" w:space="0" w:color="auto"/>
                <w:left w:val="none" w:sz="0" w:space="0" w:color="auto"/>
                <w:bottom w:val="none" w:sz="0" w:space="0" w:color="auto"/>
                <w:right w:val="none" w:sz="0" w:space="0" w:color="auto"/>
              </w:divBdr>
              <w:divsChild>
                <w:div w:id="172110550">
                  <w:marLeft w:val="0"/>
                  <w:marRight w:val="0"/>
                  <w:marTop w:val="0"/>
                  <w:marBottom w:val="0"/>
                  <w:divBdr>
                    <w:top w:val="single" w:sz="6" w:space="0" w:color="DDDDDD"/>
                    <w:left w:val="single" w:sz="6" w:space="4" w:color="DDDDDD"/>
                    <w:bottom w:val="single" w:sz="6" w:space="0" w:color="DDDDDD"/>
                    <w:right w:val="single" w:sz="6" w:space="4" w:color="DDDDDD"/>
                  </w:divBdr>
                  <w:divsChild>
                    <w:div w:id="992947453">
                      <w:marLeft w:val="0"/>
                      <w:marRight w:val="0"/>
                      <w:marTop w:val="0"/>
                      <w:marBottom w:val="150"/>
                      <w:divBdr>
                        <w:top w:val="none" w:sz="0" w:space="0" w:color="auto"/>
                        <w:left w:val="none" w:sz="0" w:space="0" w:color="auto"/>
                        <w:bottom w:val="none" w:sz="0" w:space="0" w:color="auto"/>
                        <w:right w:val="none" w:sz="0" w:space="0" w:color="auto"/>
                      </w:divBdr>
                      <w:divsChild>
                        <w:div w:id="1185484706">
                          <w:marLeft w:val="0"/>
                          <w:marRight w:val="0"/>
                          <w:marTop w:val="0"/>
                          <w:marBottom w:val="0"/>
                          <w:divBdr>
                            <w:top w:val="none" w:sz="0" w:space="0" w:color="auto"/>
                            <w:left w:val="none" w:sz="0" w:space="0" w:color="auto"/>
                            <w:bottom w:val="none" w:sz="0" w:space="0" w:color="auto"/>
                            <w:right w:val="none" w:sz="0" w:space="0" w:color="auto"/>
                          </w:divBdr>
                          <w:divsChild>
                            <w:div w:id="191692915">
                              <w:marLeft w:val="0"/>
                              <w:marRight w:val="0"/>
                              <w:marTop w:val="0"/>
                              <w:marBottom w:val="0"/>
                              <w:divBdr>
                                <w:top w:val="none" w:sz="0" w:space="0" w:color="auto"/>
                                <w:left w:val="none" w:sz="0" w:space="0" w:color="auto"/>
                                <w:bottom w:val="none" w:sz="0" w:space="0" w:color="auto"/>
                                <w:right w:val="none" w:sz="0" w:space="0" w:color="auto"/>
                              </w:divBdr>
                              <w:divsChild>
                                <w:div w:id="339428737">
                                  <w:marLeft w:val="0"/>
                                  <w:marRight w:val="0"/>
                                  <w:marTop w:val="0"/>
                                  <w:marBottom w:val="0"/>
                                  <w:divBdr>
                                    <w:top w:val="none" w:sz="0" w:space="0" w:color="auto"/>
                                    <w:left w:val="none" w:sz="0" w:space="0" w:color="auto"/>
                                    <w:bottom w:val="none" w:sz="0" w:space="0" w:color="auto"/>
                                    <w:right w:val="none" w:sz="0" w:space="0" w:color="auto"/>
                                  </w:divBdr>
                                  <w:divsChild>
                                    <w:div w:id="100029656">
                                      <w:marLeft w:val="0"/>
                                      <w:marRight w:val="0"/>
                                      <w:marTop w:val="0"/>
                                      <w:marBottom w:val="0"/>
                                      <w:divBdr>
                                        <w:top w:val="none" w:sz="0" w:space="0" w:color="auto"/>
                                        <w:left w:val="none" w:sz="0" w:space="0" w:color="auto"/>
                                        <w:bottom w:val="none" w:sz="0" w:space="0" w:color="auto"/>
                                        <w:right w:val="none" w:sz="0" w:space="0" w:color="auto"/>
                                      </w:divBdr>
                                    </w:div>
                                    <w:div w:id="371998252">
                                      <w:marLeft w:val="0"/>
                                      <w:marRight w:val="0"/>
                                      <w:marTop w:val="0"/>
                                      <w:marBottom w:val="0"/>
                                      <w:divBdr>
                                        <w:top w:val="none" w:sz="0" w:space="0" w:color="auto"/>
                                        <w:left w:val="none" w:sz="0" w:space="0" w:color="auto"/>
                                        <w:bottom w:val="none" w:sz="0" w:space="0" w:color="auto"/>
                                        <w:right w:val="none" w:sz="0" w:space="0" w:color="auto"/>
                                      </w:divBdr>
                                    </w:div>
                                    <w:div w:id="805927967">
                                      <w:marLeft w:val="0"/>
                                      <w:marRight w:val="0"/>
                                      <w:marTop w:val="0"/>
                                      <w:marBottom w:val="0"/>
                                      <w:divBdr>
                                        <w:top w:val="none" w:sz="0" w:space="0" w:color="auto"/>
                                        <w:left w:val="none" w:sz="0" w:space="0" w:color="auto"/>
                                        <w:bottom w:val="none" w:sz="0" w:space="0" w:color="auto"/>
                                        <w:right w:val="none" w:sz="0" w:space="0" w:color="auto"/>
                                      </w:divBdr>
                                    </w:div>
                                    <w:div w:id="1592544083">
                                      <w:marLeft w:val="0"/>
                                      <w:marRight w:val="0"/>
                                      <w:marTop w:val="0"/>
                                      <w:marBottom w:val="0"/>
                                      <w:divBdr>
                                        <w:top w:val="none" w:sz="0" w:space="0" w:color="auto"/>
                                        <w:left w:val="none" w:sz="0" w:space="0" w:color="auto"/>
                                        <w:bottom w:val="none" w:sz="0" w:space="0" w:color="auto"/>
                                        <w:right w:val="none" w:sz="0" w:space="0" w:color="auto"/>
                                      </w:divBdr>
                                    </w:div>
                                    <w:div w:id="1224027806">
                                      <w:marLeft w:val="0"/>
                                      <w:marRight w:val="0"/>
                                      <w:marTop w:val="0"/>
                                      <w:marBottom w:val="0"/>
                                      <w:divBdr>
                                        <w:top w:val="none" w:sz="0" w:space="0" w:color="auto"/>
                                        <w:left w:val="none" w:sz="0" w:space="0" w:color="auto"/>
                                        <w:bottom w:val="none" w:sz="0" w:space="0" w:color="auto"/>
                                        <w:right w:val="none" w:sz="0" w:space="0" w:color="auto"/>
                                      </w:divBdr>
                                    </w:div>
                                    <w:div w:id="2099213140">
                                      <w:marLeft w:val="0"/>
                                      <w:marRight w:val="0"/>
                                      <w:marTop w:val="0"/>
                                      <w:marBottom w:val="0"/>
                                      <w:divBdr>
                                        <w:top w:val="none" w:sz="0" w:space="0" w:color="auto"/>
                                        <w:left w:val="none" w:sz="0" w:space="0" w:color="auto"/>
                                        <w:bottom w:val="none" w:sz="0" w:space="0" w:color="auto"/>
                                        <w:right w:val="none" w:sz="0" w:space="0" w:color="auto"/>
                                      </w:divBdr>
                                    </w:div>
                                    <w:div w:id="2020307954">
                                      <w:marLeft w:val="0"/>
                                      <w:marRight w:val="0"/>
                                      <w:marTop w:val="0"/>
                                      <w:marBottom w:val="0"/>
                                      <w:divBdr>
                                        <w:top w:val="none" w:sz="0" w:space="0" w:color="auto"/>
                                        <w:left w:val="none" w:sz="0" w:space="0" w:color="auto"/>
                                        <w:bottom w:val="none" w:sz="0" w:space="0" w:color="auto"/>
                                        <w:right w:val="none" w:sz="0" w:space="0" w:color="auto"/>
                                      </w:divBdr>
                                    </w:div>
                                    <w:div w:id="753016440">
                                      <w:marLeft w:val="0"/>
                                      <w:marRight w:val="0"/>
                                      <w:marTop w:val="0"/>
                                      <w:marBottom w:val="0"/>
                                      <w:divBdr>
                                        <w:top w:val="none" w:sz="0" w:space="0" w:color="auto"/>
                                        <w:left w:val="none" w:sz="0" w:space="0" w:color="auto"/>
                                        <w:bottom w:val="none" w:sz="0" w:space="0" w:color="auto"/>
                                        <w:right w:val="none" w:sz="0" w:space="0" w:color="auto"/>
                                      </w:divBdr>
                                    </w:div>
                                    <w:div w:id="1780029775">
                                      <w:marLeft w:val="0"/>
                                      <w:marRight w:val="0"/>
                                      <w:marTop w:val="0"/>
                                      <w:marBottom w:val="0"/>
                                      <w:divBdr>
                                        <w:top w:val="none" w:sz="0" w:space="0" w:color="auto"/>
                                        <w:left w:val="none" w:sz="0" w:space="0" w:color="auto"/>
                                        <w:bottom w:val="none" w:sz="0" w:space="0" w:color="auto"/>
                                        <w:right w:val="none" w:sz="0" w:space="0" w:color="auto"/>
                                      </w:divBdr>
                                    </w:div>
                                    <w:div w:id="1946186883">
                                      <w:marLeft w:val="0"/>
                                      <w:marRight w:val="0"/>
                                      <w:marTop w:val="0"/>
                                      <w:marBottom w:val="0"/>
                                      <w:divBdr>
                                        <w:top w:val="none" w:sz="0" w:space="0" w:color="auto"/>
                                        <w:left w:val="none" w:sz="0" w:space="0" w:color="auto"/>
                                        <w:bottom w:val="none" w:sz="0" w:space="0" w:color="auto"/>
                                        <w:right w:val="none" w:sz="0" w:space="0" w:color="auto"/>
                                      </w:divBdr>
                                    </w:div>
                                    <w:div w:id="1853032226">
                                      <w:marLeft w:val="0"/>
                                      <w:marRight w:val="0"/>
                                      <w:marTop w:val="0"/>
                                      <w:marBottom w:val="0"/>
                                      <w:divBdr>
                                        <w:top w:val="none" w:sz="0" w:space="0" w:color="auto"/>
                                        <w:left w:val="none" w:sz="0" w:space="0" w:color="auto"/>
                                        <w:bottom w:val="none" w:sz="0" w:space="0" w:color="auto"/>
                                        <w:right w:val="none" w:sz="0" w:space="0" w:color="auto"/>
                                      </w:divBdr>
                                    </w:div>
                                    <w:div w:id="787311691">
                                      <w:marLeft w:val="0"/>
                                      <w:marRight w:val="0"/>
                                      <w:marTop w:val="0"/>
                                      <w:marBottom w:val="0"/>
                                      <w:divBdr>
                                        <w:top w:val="none" w:sz="0" w:space="0" w:color="auto"/>
                                        <w:left w:val="none" w:sz="0" w:space="0" w:color="auto"/>
                                        <w:bottom w:val="none" w:sz="0" w:space="0" w:color="auto"/>
                                        <w:right w:val="none" w:sz="0" w:space="0" w:color="auto"/>
                                      </w:divBdr>
                                    </w:div>
                                    <w:div w:id="318002038">
                                      <w:marLeft w:val="0"/>
                                      <w:marRight w:val="0"/>
                                      <w:marTop w:val="0"/>
                                      <w:marBottom w:val="0"/>
                                      <w:divBdr>
                                        <w:top w:val="none" w:sz="0" w:space="0" w:color="auto"/>
                                        <w:left w:val="none" w:sz="0" w:space="0" w:color="auto"/>
                                        <w:bottom w:val="none" w:sz="0" w:space="0" w:color="auto"/>
                                        <w:right w:val="none" w:sz="0" w:space="0" w:color="auto"/>
                                      </w:divBdr>
                                    </w:div>
                                    <w:div w:id="1743913427">
                                      <w:marLeft w:val="0"/>
                                      <w:marRight w:val="0"/>
                                      <w:marTop w:val="0"/>
                                      <w:marBottom w:val="0"/>
                                      <w:divBdr>
                                        <w:top w:val="none" w:sz="0" w:space="0" w:color="auto"/>
                                        <w:left w:val="none" w:sz="0" w:space="0" w:color="auto"/>
                                        <w:bottom w:val="none" w:sz="0" w:space="0" w:color="auto"/>
                                        <w:right w:val="none" w:sz="0" w:space="0" w:color="auto"/>
                                      </w:divBdr>
                                    </w:div>
                                    <w:div w:id="114448420">
                                      <w:marLeft w:val="0"/>
                                      <w:marRight w:val="0"/>
                                      <w:marTop w:val="0"/>
                                      <w:marBottom w:val="0"/>
                                      <w:divBdr>
                                        <w:top w:val="none" w:sz="0" w:space="0" w:color="auto"/>
                                        <w:left w:val="none" w:sz="0" w:space="0" w:color="auto"/>
                                        <w:bottom w:val="none" w:sz="0" w:space="0" w:color="auto"/>
                                        <w:right w:val="none" w:sz="0" w:space="0" w:color="auto"/>
                                      </w:divBdr>
                                    </w:div>
                                    <w:div w:id="2085492203">
                                      <w:marLeft w:val="0"/>
                                      <w:marRight w:val="0"/>
                                      <w:marTop w:val="0"/>
                                      <w:marBottom w:val="0"/>
                                      <w:divBdr>
                                        <w:top w:val="none" w:sz="0" w:space="0" w:color="auto"/>
                                        <w:left w:val="none" w:sz="0" w:space="0" w:color="auto"/>
                                        <w:bottom w:val="none" w:sz="0" w:space="0" w:color="auto"/>
                                        <w:right w:val="none" w:sz="0" w:space="0" w:color="auto"/>
                                      </w:divBdr>
                                    </w:div>
                                    <w:div w:id="1518809924">
                                      <w:marLeft w:val="0"/>
                                      <w:marRight w:val="0"/>
                                      <w:marTop w:val="0"/>
                                      <w:marBottom w:val="0"/>
                                      <w:divBdr>
                                        <w:top w:val="none" w:sz="0" w:space="0" w:color="auto"/>
                                        <w:left w:val="none" w:sz="0" w:space="0" w:color="auto"/>
                                        <w:bottom w:val="none" w:sz="0" w:space="0" w:color="auto"/>
                                        <w:right w:val="none" w:sz="0" w:space="0" w:color="auto"/>
                                      </w:divBdr>
                                    </w:div>
                                    <w:div w:id="1027170862">
                                      <w:marLeft w:val="0"/>
                                      <w:marRight w:val="0"/>
                                      <w:marTop w:val="0"/>
                                      <w:marBottom w:val="0"/>
                                      <w:divBdr>
                                        <w:top w:val="none" w:sz="0" w:space="0" w:color="auto"/>
                                        <w:left w:val="none" w:sz="0" w:space="0" w:color="auto"/>
                                        <w:bottom w:val="none" w:sz="0" w:space="0" w:color="auto"/>
                                        <w:right w:val="none" w:sz="0" w:space="0" w:color="auto"/>
                                      </w:divBdr>
                                    </w:div>
                                    <w:div w:id="544952705">
                                      <w:marLeft w:val="0"/>
                                      <w:marRight w:val="0"/>
                                      <w:marTop w:val="0"/>
                                      <w:marBottom w:val="0"/>
                                      <w:divBdr>
                                        <w:top w:val="none" w:sz="0" w:space="0" w:color="auto"/>
                                        <w:left w:val="none" w:sz="0" w:space="0" w:color="auto"/>
                                        <w:bottom w:val="none" w:sz="0" w:space="0" w:color="auto"/>
                                        <w:right w:val="none" w:sz="0" w:space="0" w:color="auto"/>
                                      </w:divBdr>
                                    </w:div>
                                    <w:div w:id="1952394843">
                                      <w:marLeft w:val="0"/>
                                      <w:marRight w:val="0"/>
                                      <w:marTop w:val="0"/>
                                      <w:marBottom w:val="0"/>
                                      <w:divBdr>
                                        <w:top w:val="none" w:sz="0" w:space="0" w:color="auto"/>
                                        <w:left w:val="none" w:sz="0" w:space="0" w:color="auto"/>
                                        <w:bottom w:val="none" w:sz="0" w:space="0" w:color="auto"/>
                                        <w:right w:val="none" w:sz="0" w:space="0" w:color="auto"/>
                                      </w:divBdr>
                                    </w:div>
                                    <w:div w:id="1932351127">
                                      <w:marLeft w:val="0"/>
                                      <w:marRight w:val="0"/>
                                      <w:marTop w:val="0"/>
                                      <w:marBottom w:val="0"/>
                                      <w:divBdr>
                                        <w:top w:val="none" w:sz="0" w:space="0" w:color="auto"/>
                                        <w:left w:val="none" w:sz="0" w:space="0" w:color="auto"/>
                                        <w:bottom w:val="none" w:sz="0" w:space="0" w:color="auto"/>
                                        <w:right w:val="none" w:sz="0" w:space="0" w:color="auto"/>
                                      </w:divBdr>
                                    </w:div>
                                    <w:div w:id="1844197851">
                                      <w:marLeft w:val="0"/>
                                      <w:marRight w:val="0"/>
                                      <w:marTop w:val="0"/>
                                      <w:marBottom w:val="0"/>
                                      <w:divBdr>
                                        <w:top w:val="none" w:sz="0" w:space="0" w:color="auto"/>
                                        <w:left w:val="none" w:sz="0" w:space="0" w:color="auto"/>
                                        <w:bottom w:val="none" w:sz="0" w:space="0" w:color="auto"/>
                                        <w:right w:val="none" w:sz="0" w:space="0" w:color="auto"/>
                                      </w:divBdr>
                                    </w:div>
                                    <w:div w:id="347416429">
                                      <w:marLeft w:val="0"/>
                                      <w:marRight w:val="0"/>
                                      <w:marTop w:val="0"/>
                                      <w:marBottom w:val="0"/>
                                      <w:divBdr>
                                        <w:top w:val="none" w:sz="0" w:space="0" w:color="auto"/>
                                        <w:left w:val="none" w:sz="0" w:space="0" w:color="auto"/>
                                        <w:bottom w:val="none" w:sz="0" w:space="0" w:color="auto"/>
                                        <w:right w:val="none" w:sz="0" w:space="0" w:color="auto"/>
                                      </w:divBdr>
                                    </w:div>
                                    <w:div w:id="301547700">
                                      <w:marLeft w:val="0"/>
                                      <w:marRight w:val="0"/>
                                      <w:marTop w:val="0"/>
                                      <w:marBottom w:val="0"/>
                                      <w:divBdr>
                                        <w:top w:val="none" w:sz="0" w:space="0" w:color="auto"/>
                                        <w:left w:val="none" w:sz="0" w:space="0" w:color="auto"/>
                                        <w:bottom w:val="none" w:sz="0" w:space="0" w:color="auto"/>
                                        <w:right w:val="none" w:sz="0" w:space="0" w:color="auto"/>
                                      </w:divBdr>
                                    </w:div>
                                    <w:div w:id="1316833731">
                                      <w:marLeft w:val="0"/>
                                      <w:marRight w:val="0"/>
                                      <w:marTop w:val="0"/>
                                      <w:marBottom w:val="0"/>
                                      <w:divBdr>
                                        <w:top w:val="none" w:sz="0" w:space="0" w:color="auto"/>
                                        <w:left w:val="none" w:sz="0" w:space="0" w:color="auto"/>
                                        <w:bottom w:val="none" w:sz="0" w:space="0" w:color="auto"/>
                                        <w:right w:val="none" w:sz="0" w:space="0" w:color="auto"/>
                                      </w:divBdr>
                                    </w:div>
                                    <w:div w:id="1627353655">
                                      <w:marLeft w:val="0"/>
                                      <w:marRight w:val="0"/>
                                      <w:marTop w:val="0"/>
                                      <w:marBottom w:val="0"/>
                                      <w:divBdr>
                                        <w:top w:val="none" w:sz="0" w:space="0" w:color="auto"/>
                                        <w:left w:val="none" w:sz="0" w:space="0" w:color="auto"/>
                                        <w:bottom w:val="none" w:sz="0" w:space="0" w:color="auto"/>
                                        <w:right w:val="none" w:sz="0" w:space="0" w:color="auto"/>
                                      </w:divBdr>
                                    </w:div>
                                    <w:div w:id="1458834241">
                                      <w:marLeft w:val="0"/>
                                      <w:marRight w:val="0"/>
                                      <w:marTop w:val="0"/>
                                      <w:marBottom w:val="0"/>
                                      <w:divBdr>
                                        <w:top w:val="none" w:sz="0" w:space="0" w:color="auto"/>
                                        <w:left w:val="none" w:sz="0" w:space="0" w:color="auto"/>
                                        <w:bottom w:val="none" w:sz="0" w:space="0" w:color="auto"/>
                                        <w:right w:val="none" w:sz="0" w:space="0" w:color="auto"/>
                                      </w:divBdr>
                                    </w:div>
                                    <w:div w:id="1166362504">
                                      <w:marLeft w:val="0"/>
                                      <w:marRight w:val="0"/>
                                      <w:marTop w:val="0"/>
                                      <w:marBottom w:val="0"/>
                                      <w:divBdr>
                                        <w:top w:val="none" w:sz="0" w:space="0" w:color="auto"/>
                                        <w:left w:val="none" w:sz="0" w:space="0" w:color="auto"/>
                                        <w:bottom w:val="none" w:sz="0" w:space="0" w:color="auto"/>
                                        <w:right w:val="none" w:sz="0" w:space="0" w:color="auto"/>
                                      </w:divBdr>
                                    </w:div>
                                    <w:div w:id="1169325688">
                                      <w:marLeft w:val="0"/>
                                      <w:marRight w:val="0"/>
                                      <w:marTop w:val="0"/>
                                      <w:marBottom w:val="0"/>
                                      <w:divBdr>
                                        <w:top w:val="none" w:sz="0" w:space="0" w:color="auto"/>
                                        <w:left w:val="none" w:sz="0" w:space="0" w:color="auto"/>
                                        <w:bottom w:val="none" w:sz="0" w:space="0" w:color="auto"/>
                                        <w:right w:val="none" w:sz="0" w:space="0" w:color="auto"/>
                                      </w:divBdr>
                                    </w:div>
                                    <w:div w:id="1691449991">
                                      <w:marLeft w:val="0"/>
                                      <w:marRight w:val="0"/>
                                      <w:marTop w:val="0"/>
                                      <w:marBottom w:val="0"/>
                                      <w:divBdr>
                                        <w:top w:val="none" w:sz="0" w:space="0" w:color="auto"/>
                                        <w:left w:val="none" w:sz="0" w:space="0" w:color="auto"/>
                                        <w:bottom w:val="none" w:sz="0" w:space="0" w:color="auto"/>
                                        <w:right w:val="none" w:sz="0" w:space="0" w:color="auto"/>
                                      </w:divBdr>
                                    </w:div>
                                    <w:div w:id="1230506657">
                                      <w:marLeft w:val="0"/>
                                      <w:marRight w:val="0"/>
                                      <w:marTop w:val="0"/>
                                      <w:marBottom w:val="0"/>
                                      <w:divBdr>
                                        <w:top w:val="none" w:sz="0" w:space="0" w:color="auto"/>
                                        <w:left w:val="none" w:sz="0" w:space="0" w:color="auto"/>
                                        <w:bottom w:val="none" w:sz="0" w:space="0" w:color="auto"/>
                                        <w:right w:val="none" w:sz="0" w:space="0" w:color="auto"/>
                                      </w:divBdr>
                                    </w:div>
                                    <w:div w:id="1202129413">
                                      <w:marLeft w:val="0"/>
                                      <w:marRight w:val="0"/>
                                      <w:marTop w:val="0"/>
                                      <w:marBottom w:val="0"/>
                                      <w:divBdr>
                                        <w:top w:val="none" w:sz="0" w:space="0" w:color="auto"/>
                                        <w:left w:val="none" w:sz="0" w:space="0" w:color="auto"/>
                                        <w:bottom w:val="none" w:sz="0" w:space="0" w:color="auto"/>
                                        <w:right w:val="none" w:sz="0" w:space="0" w:color="auto"/>
                                      </w:divBdr>
                                    </w:div>
                                    <w:div w:id="1883397776">
                                      <w:marLeft w:val="0"/>
                                      <w:marRight w:val="0"/>
                                      <w:marTop w:val="0"/>
                                      <w:marBottom w:val="0"/>
                                      <w:divBdr>
                                        <w:top w:val="none" w:sz="0" w:space="0" w:color="auto"/>
                                        <w:left w:val="none" w:sz="0" w:space="0" w:color="auto"/>
                                        <w:bottom w:val="none" w:sz="0" w:space="0" w:color="auto"/>
                                        <w:right w:val="none" w:sz="0" w:space="0" w:color="auto"/>
                                      </w:divBdr>
                                    </w:div>
                                    <w:div w:id="1665157621">
                                      <w:marLeft w:val="0"/>
                                      <w:marRight w:val="0"/>
                                      <w:marTop w:val="0"/>
                                      <w:marBottom w:val="0"/>
                                      <w:divBdr>
                                        <w:top w:val="none" w:sz="0" w:space="0" w:color="auto"/>
                                        <w:left w:val="none" w:sz="0" w:space="0" w:color="auto"/>
                                        <w:bottom w:val="none" w:sz="0" w:space="0" w:color="auto"/>
                                        <w:right w:val="none" w:sz="0" w:space="0" w:color="auto"/>
                                      </w:divBdr>
                                    </w:div>
                                    <w:div w:id="1608660595">
                                      <w:marLeft w:val="0"/>
                                      <w:marRight w:val="0"/>
                                      <w:marTop w:val="0"/>
                                      <w:marBottom w:val="0"/>
                                      <w:divBdr>
                                        <w:top w:val="none" w:sz="0" w:space="0" w:color="auto"/>
                                        <w:left w:val="none" w:sz="0" w:space="0" w:color="auto"/>
                                        <w:bottom w:val="none" w:sz="0" w:space="0" w:color="auto"/>
                                        <w:right w:val="none" w:sz="0" w:space="0" w:color="auto"/>
                                      </w:divBdr>
                                    </w:div>
                                    <w:div w:id="1953973307">
                                      <w:marLeft w:val="0"/>
                                      <w:marRight w:val="0"/>
                                      <w:marTop w:val="0"/>
                                      <w:marBottom w:val="0"/>
                                      <w:divBdr>
                                        <w:top w:val="none" w:sz="0" w:space="0" w:color="auto"/>
                                        <w:left w:val="none" w:sz="0" w:space="0" w:color="auto"/>
                                        <w:bottom w:val="none" w:sz="0" w:space="0" w:color="auto"/>
                                        <w:right w:val="none" w:sz="0" w:space="0" w:color="auto"/>
                                      </w:divBdr>
                                    </w:div>
                                    <w:div w:id="950093450">
                                      <w:marLeft w:val="0"/>
                                      <w:marRight w:val="0"/>
                                      <w:marTop w:val="0"/>
                                      <w:marBottom w:val="0"/>
                                      <w:divBdr>
                                        <w:top w:val="none" w:sz="0" w:space="0" w:color="auto"/>
                                        <w:left w:val="none" w:sz="0" w:space="0" w:color="auto"/>
                                        <w:bottom w:val="none" w:sz="0" w:space="0" w:color="auto"/>
                                        <w:right w:val="none" w:sz="0" w:space="0" w:color="auto"/>
                                      </w:divBdr>
                                    </w:div>
                                    <w:div w:id="970936087">
                                      <w:marLeft w:val="0"/>
                                      <w:marRight w:val="0"/>
                                      <w:marTop w:val="0"/>
                                      <w:marBottom w:val="0"/>
                                      <w:divBdr>
                                        <w:top w:val="none" w:sz="0" w:space="0" w:color="auto"/>
                                        <w:left w:val="none" w:sz="0" w:space="0" w:color="auto"/>
                                        <w:bottom w:val="none" w:sz="0" w:space="0" w:color="auto"/>
                                        <w:right w:val="none" w:sz="0" w:space="0" w:color="auto"/>
                                      </w:divBdr>
                                    </w:div>
                                    <w:div w:id="1065759570">
                                      <w:marLeft w:val="0"/>
                                      <w:marRight w:val="0"/>
                                      <w:marTop w:val="0"/>
                                      <w:marBottom w:val="0"/>
                                      <w:divBdr>
                                        <w:top w:val="none" w:sz="0" w:space="0" w:color="auto"/>
                                        <w:left w:val="none" w:sz="0" w:space="0" w:color="auto"/>
                                        <w:bottom w:val="none" w:sz="0" w:space="0" w:color="auto"/>
                                        <w:right w:val="none" w:sz="0" w:space="0" w:color="auto"/>
                                      </w:divBdr>
                                    </w:div>
                                    <w:div w:id="1630012962">
                                      <w:marLeft w:val="0"/>
                                      <w:marRight w:val="0"/>
                                      <w:marTop w:val="0"/>
                                      <w:marBottom w:val="0"/>
                                      <w:divBdr>
                                        <w:top w:val="none" w:sz="0" w:space="0" w:color="auto"/>
                                        <w:left w:val="none" w:sz="0" w:space="0" w:color="auto"/>
                                        <w:bottom w:val="none" w:sz="0" w:space="0" w:color="auto"/>
                                        <w:right w:val="none" w:sz="0" w:space="0" w:color="auto"/>
                                      </w:divBdr>
                                    </w:div>
                                    <w:div w:id="1196966132">
                                      <w:marLeft w:val="0"/>
                                      <w:marRight w:val="0"/>
                                      <w:marTop w:val="0"/>
                                      <w:marBottom w:val="0"/>
                                      <w:divBdr>
                                        <w:top w:val="none" w:sz="0" w:space="0" w:color="auto"/>
                                        <w:left w:val="none" w:sz="0" w:space="0" w:color="auto"/>
                                        <w:bottom w:val="none" w:sz="0" w:space="0" w:color="auto"/>
                                        <w:right w:val="none" w:sz="0" w:space="0" w:color="auto"/>
                                      </w:divBdr>
                                    </w:div>
                                    <w:div w:id="1675451757">
                                      <w:marLeft w:val="0"/>
                                      <w:marRight w:val="0"/>
                                      <w:marTop w:val="0"/>
                                      <w:marBottom w:val="0"/>
                                      <w:divBdr>
                                        <w:top w:val="none" w:sz="0" w:space="0" w:color="auto"/>
                                        <w:left w:val="none" w:sz="0" w:space="0" w:color="auto"/>
                                        <w:bottom w:val="none" w:sz="0" w:space="0" w:color="auto"/>
                                        <w:right w:val="none" w:sz="0" w:space="0" w:color="auto"/>
                                      </w:divBdr>
                                    </w:div>
                                    <w:div w:id="1114405659">
                                      <w:marLeft w:val="0"/>
                                      <w:marRight w:val="0"/>
                                      <w:marTop w:val="0"/>
                                      <w:marBottom w:val="0"/>
                                      <w:divBdr>
                                        <w:top w:val="none" w:sz="0" w:space="0" w:color="auto"/>
                                        <w:left w:val="none" w:sz="0" w:space="0" w:color="auto"/>
                                        <w:bottom w:val="none" w:sz="0" w:space="0" w:color="auto"/>
                                        <w:right w:val="none" w:sz="0" w:space="0" w:color="auto"/>
                                      </w:divBdr>
                                    </w:div>
                                    <w:div w:id="1479686177">
                                      <w:marLeft w:val="0"/>
                                      <w:marRight w:val="0"/>
                                      <w:marTop w:val="0"/>
                                      <w:marBottom w:val="0"/>
                                      <w:divBdr>
                                        <w:top w:val="none" w:sz="0" w:space="0" w:color="auto"/>
                                        <w:left w:val="none" w:sz="0" w:space="0" w:color="auto"/>
                                        <w:bottom w:val="none" w:sz="0" w:space="0" w:color="auto"/>
                                        <w:right w:val="none" w:sz="0" w:space="0" w:color="auto"/>
                                      </w:divBdr>
                                    </w:div>
                                    <w:div w:id="1673989321">
                                      <w:marLeft w:val="0"/>
                                      <w:marRight w:val="0"/>
                                      <w:marTop w:val="0"/>
                                      <w:marBottom w:val="0"/>
                                      <w:divBdr>
                                        <w:top w:val="none" w:sz="0" w:space="0" w:color="auto"/>
                                        <w:left w:val="none" w:sz="0" w:space="0" w:color="auto"/>
                                        <w:bottom w:val="none" w:sz="0" w:space="0" w:color="auto"/>
                                        <w:right w:val="none" w:sz="0" w:space="0" w:color="auto"/>
                                      </w:divBdr>
                                    </w:div>
                                    <w:div w:id="154611646">
                                      <w:marLeft w:val="0"/>
                                      <w:marRight w:val="0"/>
                                      <w:marTop w:val="0"/>
                                      <w:marBottom w:val="0"/>
                                      <w:divBdr>
                                        <w:top w:val="none" w:sz="0" w:space="0" w:color="auto"/>
                                        <w:left w:val="none" w:sz="0" w:space="0" w:color="auto"/>
                                        <w:bottom w:val="none" w:sz="0" w:space="0" w:color="auto"/>
                                        <w:right w:val="none" w:sz="0" w:space="0" w:color="auto"/>
                                      </w:divBdr>
                                    </w:div>
                                    <w:div w:id="7788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eeksforgeeks.org/virtual-functions-and-runtime-polymorphism-in-c-set-1-introduction/" TargetMode="External"/><Relationship Id="rId3" Type="http://schemas.openxmlformats.org/officeDocument/2006/relationships/settings" Target="settings.xml"/><Relationship Id="rId7" Type="http://schemas.openxmlformats.org/officeDocument/2006/relationships/hyperlink" Target="https://www.geeksforgeeks.org/friend-class-function-cpp/" TargetMode="External"/><Relationship Id="rId12" Type="http://schemas.openxmlformats.org/officeDocument/2006/relationships/image" Target="media/image5.png"/><Relationship Id="rId17" Type="http://schemas.openxmlformats.org/officeDocument/2006/relationships/hyperlink" Target="https://www.geeksforgeeks.org/virtual-destructor/" TargetMode="External"/><Relationship Id="rId2" Type="http://schemas.openxmlformats.org/officeDocument/2006/relationships/styles" Target="styles.xml"/><Relationship Id="rId16" Type="http://schemas.openxmlformats.org/officeDocument/2006/relationships/hyperlink" Target="https://www.geeksforgeeks.org/polymorphism-i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classes-and-objects/" TargetMode="External"/><Relationship Id="rId11" Type="http://schemas.openxmlformats.org/officeDocument/2006/relationships/image" Target="media/image4.png"/><Relationship Id="rId5" Type="http://schemas.openxmlformats.org/officeDocument/2006/relationships/hyperlink" Target="https://practice.geeksforgeeks.org/problems/what-is-data-hiding" TargetMode="External"/><Relationship Id="rId15" Type="http://schemas.openxmlformats.org/officeDocument/2006/relationships/hyperlink" Target="https://www.geeksforgeeks.org/polymorphism-in-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35</Pages>
  <Words>5782</Words>
  <Characters>32960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2023-10-28T05:42:00Z</dcterms:created>
  <dcterms:modified xsi:type="dcterms:W3CDTF">2023-11-03T04:19:00Z</dcterms:modified>
</cp:coreProperties>
</file>