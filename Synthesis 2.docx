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E5B" w:rsidRPr="00871CA9" w:rsidRDefault="0041354E" w:rsidP="00871C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44"/>
          <w:szCs w:val="24"/>
          <w:shd w:val="clear" w:color="auto" w:fill="FFFFFF"/>
        </w:rPr>
      </w:pPr>
      <w:r w:rsidRPr="00871CA9">
        <w:rPr>
          <w:rFonts w:ascii="Times New Roman" w:eastAsia="Times New Roman" w:hAnsi="Times New Roman" w:cs="Times New Roman"/>
          <w:b/>
          <w:color w:val="222222"/>
          <w:sz w:val="44"/>
          <w:szCs w:val="24"/>
          <w:shd w:val="clear" w:color="auto" w:fill="FFFFFF"/>
        </w:rPr>
        <w:t>Synthesis of Sentences</w:t>
      </w:r>
    </w:p>
    <w:p w:rsidR="0041354E" w:rsidRDefault="008B4E99" w:rsidP="008B4E9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8B4E9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In Synthesis, the combination of two or more than two Simple Sentences forms a new Simple, Complex or Compound Sentence.</w:t>
      </w:r>
      <w:r w:rsidRPr="008B4E9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</w:p>
    <w:p w:rsidR="0041354E" w:rsidRDefault="0041354E" w:rsidP="008B4E9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color w:val="222222"/>
          <w:sz w:val="36"/>
          <w:szCs w:val="24"/>
        </w:rPr>
        <w:t xml:space="preserve">Simple, Compound and Complex Sentences </w:t>
      </w:r>
    </w:p>
    <w:p w:rsidR="00091624" w:rsidRPr="00091624" w:rsidRDefault="00091624" w:rsidP="00091624">
      <w:pPr>
        <w:shd w:val="clear" w:color="auto" w:fill="FFFFFF"/>
        <w:spacing w:after="0" w:line="420" w:lineRule="atLeast"/>
        <w:textAlignment w:val="baseline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009162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What is Clause?</w:t>
      </w:r>
    </w:p>
    <w:p w:rsidR="00091624" w:rsidRPr="00091624" w:rsidRDefault="00091624" w:rsidP="00091624">
      <w:pPr>
        <w:shd w:val="clear" w:color="auto" w:fill="FFFFFF"/>
        <w:spacing w:before="210" w:after="210" w:line="34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91624">
        <w:rPr>
          <w:rFonts w:ascii="Times New Roman" w:eastAsia="Times New Roman" w:hAnsi="Times New Roman" w:cs="Times New Roman"/>
          <w:sz w:val="24"/>
          <w:szCs w:val="24"/>
        </w:rPr>
        <w:t>The clause is where there will be a subject and a predicate as a group of words, but that will not be considered as a full sentence. The clause can be of two types. Those are –</w:t>
      </w:r>
    </w:p>
    <w:p w:rsidR="00091624" w:rsidRPr="00263C94" w:rsidRDefault="00091624" w:rsidP="00091624">
      <w:pPr>
        <w:shd w:val="clear" w:color="auto" w:fill="FFFFFF"/>
        <w:spacing w:before="150" w:after="150" w:line="450" w:lineRule="atLeast"/>
        <w:textAlignment w:val="baseline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C94">
        <w:rPr>
          <w:rFonts w:ascii="Times New Roman" w:eastAsia="Times New Roman" w:hAnsi="Times New Roman" w:cs="Times New Roman"/>
          <w:b/>
          <w:sz w:val="24"/>
          <w:szCs w:val="24"/>
        </w:rPr>
        <w:t>1. Independent Clause:</w:t>
      </w:r>
    </w:p>
    <w:p w:rsidR="00091624" w:rsidRPr="00091624" w:rsidRDefault="00091624" w:rsidP="00091624">
      <w:pPr>
        <w:shd w:val="clear" w:color="auto" w:fill="FFFFFF"/>
        <w:spacing w:before="210" w:after="210" w:line="34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91624">
        <w:rPr>
          <w:rFonts w:ascii="Times New Roman" w:eastAsia="Times New Roman" w:hAnsi="Times New Roman" w:cs="Times New Roman"/>
          <w:sz w:val="24"/>
          <w:szCs w:val="24"/>
        </w:rPr>
        <w:t>A Clause that –</w:t>
      </w:r>
    </w:p>
    <w:p w:rsidR="00091624" w:rsidRPr="00091624" w:rsidRDefault="00091624" w:rsidP="00091624">
      <w:pPr>
        <w:numPr>
          <w:ilvl w:val="0"/>
          <w:numId w:val="1"/>
        </w:numPr>
        <w:shd w:val="clear" w:color="auto" w:fill="FFFFFF"/>
        <w:spacing w:after="0" w:line="345" w:lineRule="atLeast"/>
        <w:ind w:left="600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091624">
        <w:rPr>
          <w:rFonts w:ascii="Times New Roman" w:eastAsia="Times New Roman" w:hAnsi="Times New Roman" w:cs="Times New Roman"/>
          <w:spacing w:val="3"/>
          <w:sz w:val="24"/>
          <w:szCs w:val="24"/>
        </w:rPr>
        <w:t>Contains both a subject and a predicate.</w:t>
      </w:r>
    </w:p>
    <w:p w:rsidR="00091624" w:rsidRPr="00091624" w:rsidRDefault="00091624" w:rsidP="00091624">
      <w:pPr>
        <w:numPr>
          <w:ilvl w:val="0"/>
          <w:numId w:val="1"/>
        </w:numPr>
        <w:shd w:val="clear" w:color="auto" w:fill="FFFFFF"/>
        <w:spacing w:after="0" w:line="345" w:lineRule="atLeast"/>
        <w:ind w:left="600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 w:rsidRPr="00091624">
        <w:rPr>
          <w:rFonts w:ascii="Times New Roman" w:eastAsia="Times New Roman" w:hAnsi="Times New Roman" w:cs="Times New Roman"/>
          <w:spacing w:val="3"/>
          <w:sz w:val="24"/>
          <w:szCs w:val="24"/>
        </w:rPr>
        <w:t>an stand alone as a sentence or</w:t>
      </w:r>
    </w:p>
    <w:p w:rsidR="00091624" w:rsidRPr="00091624" w:rsidRDefault="00091624" w:rsidP="00091624">
      <w:pPr>
        <w:numPr>
          <w:ilvl w:val="0"/>
          <w:numId w:val="1"/>
        </w:numPr>
        <w:shd w:val="clear" w:color="auto" w:fill="FFFFFF"/>
        <w:spacing w:after="0" w:line="345" w:lineRule="atLeast"/>
        <w:ind w:left="600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091624">
        <w:rPr>
          <w:rFonts w:ascii="Times New Roman" w:eastAsia="Times New Roman" w:hAnsi="Times New Roman" w:cs="Times New Roman"/>
          <w:spacing w:val="3"/>
          <w:sz w:val="24"/>
          <w:szCs w:val="24"/>
        </w:rPr>
        <w:t>Can be a part of a multi-clause sentence.</w:t>
      </w:r>
    </w:p>
    <w:p w:rsidR="00091624" w:rsidRPr="00091624" w:rsidRDefault="00091624" w:rsidP="00091624">
      <w:pPr>
        <w:numPr>
          <w:ilvl w:val="0"/>
          <w:numId w:val="1"/>
        </w:numPr>
        <w:shd w:val="clear" w:color="auto" w:fill="FFFFFF"/>
        <w:spacing w:after="0" w:line="345" w:lineRule="atLeast"/>
        <w:ind w:left="600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091624">
        <w:rPr>
          <w:rFonts w:ascii="Times New Roman" w:eastAsia="Times New Roman" w:hAnsi="Times New Roman" w:cs="Times New Roman"/>
          <w:spacing w:val="3"/>
          <w:sz w:val="24"/>
          <w:szCs w:val="24"/>
        </w:rPr>
        <w:t>Uses conjunctions such as – or, for, nor, so, yet, and, but.</w:t>
      </w:r>
    </w:p>
    <w:p w:rsidR="00091624" w:rsidRPr="00091624" w:rsidRDefault="00091624" w:rsidP="00091624">
      <w:pPr>
        <w:shd w:val="clear" w:color="auto" w:fill="FFFFFF"/>
        <w:spacing w:after="0" w:line="34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9162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Example:</w:t>
      </w:r>
      <w:r w:rsidRPr="00091624">
        <w:rPr>
          <w:rFonts w:ascii="Times New Roman" w:eastAsia="Times New Roman" w:hAnsi="Times New Roman" w:cs="Times New Roman"/>
          <w:sz w:val="24"/>
          <w:szCs w:val="24"/>
        </w:rPr>
        <w:t xml:space="preserve"> We visited Agra, but we did not go to </w:t>
      </w:r>
      <w:proofErr w:type="spellStart"/>
      <w:r w:rsidRPr="00091624">
        <w:rPr>
          <w:rFonts w:ascii="Times New Roman" w:eastAsia="Times New Roman" w:hAnsi="Times New Roman" w:cs="Times New Roman"/>
          <w:sz w:val="24"/>
          <w:szCs w:val="24"/>
        </w:rPr>
        <w:t>TajMahal</w:t>
      </w:r>
      <w:proofErr w:type="spellEnd"/>
      <w:r w:rsidRPr="000916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1624" w:rsidRPr="00263C94" w:rsidRDefault="00091624" w:rsidP="00091624">
      <w:pPr>
        <w:shd w:val="clear" w:color="auto" w:fill="FFFFFF"/>
        <w:spacing w:before="150" w:after="150" w:line="450" w:lineRule="atLeast"/>
        <w:textAlignment w:val="baseline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C94">
        <w:rPr>
          <w:rFonts w:ascii="Times New Roman" w:eastAsia="Times New Roman" w:hAnsi="Times New Roman" w:cs="Times New Roman"/>
          <w:b/>
          <w:sz w:val="24"/>
          <w:szCs w:val="24"/>
        </w:rPr>
        <w:t>2. Dependent Clause:</w:t>
      </w:r>
    </w:p>
    <w:p w:rsidR="00091624" w:rsidRPr="00091624" w:rsidRDefault="00091624" w:rsidP="00091624">
      <w:pPr>
        <w:shd w:val="clear" w:color="auto" w:fill="FFFFFF"/>
        <w:spacing w:before="210" w:after="210" w:line="34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91624">
        <w:rPr>
          <w:rFonts w:ascii="Times New Roman" w:eastAsia="Times New Roman" w:hAnsi="Times New Roman" w:cs="Times New Roman"/>
          <w:sz w:val="24"/>
          <w:szCs w:val="24"/>
        </w:rPr>
        <w:t>A Clause that is –</w:t>
      </w:r>
    </w:p>
    <w:p w:rsidR="00091624" w:rsidRPr="00091624" w:rsidRDefault="00091624" w:rsidP="00091624">
      <w:pPr>
        <w:numPr>
          <w:ilvl w:val="0"/>
          <w:numId w:val="2"/>
        </w:numPr>
        <w:shd w:val="clear" w:color="auto" w:fill="FFFFFF"/>
        <w:spacing w:after="0" w:line="345" w:lineRule="atLeast"/>
        <w:ind w:left="600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091624">
        <w:rPr>
          <w:rFonts w:ascii="Times New Roman" w:eastAsia="Times New Roman" w:hAnsi="Times New Roman" w:cs="Times New Roman"/>
          <w:spacing w:val="3"/>
          <w:sz w:val="24"/>
          <w:szCs w:val="24"/>
        </w:rPr>
        <w:t>that have a subject and a predicate</w:t>
      </w:r>
    </w:p>
    <w:p w:rsidR="00091624" w:rsidRPr="00091624" w:rsidRDefault="00091624" w:rsidP="00091624">
      <w:pPr>
        <w:numPr>
          <w:ilvl w:val="0"/>
          <w:numId w:val="2"/>
        </w:numPr>
        <w:shd w:val="clear" w:color="auto" w:fill="FFFFFF"/>
        <w:spacing w:after="0" w:line="345" w:lineRule="atLeast"/>
        <w:ind w:left="600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091624">
        <w:rPr>
          <w:rFonts w:ascii="Times New Roman" w:eastAsia="Times New Roman" w:hAnsi="Times New Roman" w:cs="Times New Roman"/>
          <w:spacing w:val="3"/>
          <w:sz w:val="24"/>
          <w:szCs w:val="24"/>
        </w:rPr>
        <w:t>cannot stand alone as a sentence</w:t>
      </w:r>
    </w:p>
    <w:p w:rsidR="00091624" w:rsidRPr="00091624" w:rsidRDefault="00091624" w:rsidP="00091624">
      <w:pPr>
        <w:numPr>
          <w:ilvl w:val="0"/>
          <w:numId w:val="2"/>
        </w:numPr>
        <w:shd w:val="clear" w:color="auto" w:fill="FFFFFF"/>
        <w:spacing w:after="0" w:line="345" w:lineRule="atLeast"/>
        <w:ind w:left="600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gramStart"/>
      <w:r w:rsidRPr="00091624">
        <w:rPr>
          <w:rFonts w:ascii="Times New Roman" w:eastAsia="Times New Roman" w:hAnsi="Times New Roman" w:cs="Times New Roman"/>
          <w:spacing w:val="3"/>
          <w:sz w:val="24"/>
          <w:szCs w:val="24"/>
        </w:rPr>
        <w:t>always</w:t>
      </w:r>
      <w:proofErr w:type="gramEnd"/>
      <w:r w:rsidRPr="0009162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be a part of a sentence, on which it depends for meaning.</w:t>
      </w:r>
    </w:p>
    <w:p w:rsidR="00091624" w:rsidRPr="00091624" w:rsidRDefault="00091624" w:rsidP="00091624">
      <w:pPr>
        <w:shd w:val="clear" w:color="auto" w:fill="FFFFFF"/>
        <w:spacing w:after="0" w:line="34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91624">
        <w:rPr>
          <w:rFonts w:ascii="Times New Roman" w:eastAsia="Times New Roman" w:hAnsi="Times New Roman" w:cs="Times New Roman"/>
          <w:sz w:val="24"/>
          <w:szCs w:val="24"/>
        </w:rPr>
        <w:t>A dependent clause is of three types – </w:t>
      </w:r>
      <w:r w:rsidRPr="0009162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Adjective Clause</w:t>
      </w:r>
      <w:r w:rsidRPr="00091624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09162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Adverb Clause,</w:t>
      </w:r>
      <w:r w:rsidRPr="00091624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09162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Noun Clause</w:t>
      </w:r>
      <w:r w:rsidRPr="000916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91624" w:rsidRPr="00263C94" w:rsidRDefault="00091624" w:rsidP="00091624">
      <w:pPr>
        <w:shd w:val="clear" w:color="auto" w:fill="FFFFFF"/>
        <w:spacing w:before="150" w:after="150" w:line="450" w:lineRule="atLeast"/>
        <w:textAlignment w:val="baseline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C94">
        <w:rPr>
          <w:rFonts w:ascii="Times New Roman" w:eastAsia="Times New Roman" w:hAnsi="Times New Roman" w:cs="Times New Roman"/>
          <w:b/>
          <w:sz w:val="24"/>
          <w:szCs w:val="24"/>
        </w:rPr>
        <w:t>1. Adjective Clause or Relative Clause:</w:t>
      </w:r>
    </w:p>
    <w:p w:rsidR="00091624" w:rsidRPr="00091624" w:rsidRDefault="00091624" w:rsidP="00091624">
      <w:pPr>
        <w:shd w:val="clear" w:color="auto" w:fill="FFFFFF"/>
        <w:spacing w:after="0" w:line="34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91624">
        <w:rPr>
          <w:rFonts w:ascii="Times New Roman" w:eastAsia="Times New Roman" w:hAnsi="Times New Roman" w:cs="Times New Roman"/>
          <w:sz w:val="24"/>
          <w:szCs w:val="24"/>
        </w:rPr>
        <w:t>An adjective clause or relative clause is like an adjective which comes before to change or modify the </w:t>
      </w:r>
      <w:hyperlink r:id="rId6" w:history="1">
        <w:r w:rsidRPr="00091624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</w:rPr>
          <w:t>noun</w:t>
        </w:r>
      </w:hyperlink>
      <w:r w:rsidRPr="00091624">
        <w:rPr>
          <w:rFonts w:ascii="Times New Roman" w:eastAsia="Times New Roman" w:hAnsi="Times New Roman" w:cs="Times New Roman"/>
          <w:sz w:val="24"/>
          <w:szCs w:val="24"/>
        </w:rPr>
        <w:t> or </w:t>
      </w:r>
      <w:hyperlink r:id="rId7" w:history="1">
        <w:r w:rsidRPr="00091624">
          <w:rPr>
            <w:rFonts w:ascii="Times New Roman" w:eastAsia="Times New Roman" w:hAnsi="Times New Roman" w:cs="Times New Roman"/>
            <w:sz w:val="24"/>
            <w:szCs w:val="24"/>
            <w:u w:val="single"/>
            <w:bdr w:val="none" w:sz="0" w:space="0" w:color="auto" w:frame="1"/>
          </w:rPr>
          <w:t>pronoun</w:t>
        </w:r>
      </w:hyperlink>
      <w:r w:rsidRPr="00091624">
        <w:rPr>
          <w:rFonts w:ascii="Times New Roman" w:eastAsia="Times New Roman" w:hAnsi="Times New Roman" w:cs="Times New Roman"/>
          <w:sz w:val="24"/>
          <w:szCs w:val="24"/>
        </w:rPr>
        <w:t> by – who, which, that, where, when, whose, whom, whoever, etc.</w:t>
      </w:r>
    </w:p>
    <w:p w:rsidR="00091624" w:rsidRPr="00091624" w:rsidRDefault="00091624" w:rsidP="00091624">
      <w:pPr>
        <w:shd w:val="clear" w:color="auto" w:fill="FFFFFF"/>
        <w:spacing w:after="0" w:line="34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9162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Example:</w:t>
      </w:r>
      <w:r w:rsidRPr="00091624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:rsidR="00091624" w:rsidRPr="00091624" w:rsidRDefault="00091624" w:rsidP="00091624">
      <w:pPr>
        <w:numPr>
          <w:ilvl w:val="0"/>
          <w:numId w:val="3"/>
        </w:numPr>
        <w:shd w:val="clear" w:color="auto" w:fill="FFFFFF"/>
        <w:spacing w:after="0" w:line="345" w:lineRule="atLeast"/>
        <w:ind w:left="600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091624">
        <w:rPr>
          <w:rFonts w:ascii="Times New Roman" w:eastAsia="Times New Roman" w:hAnsi="Times New Roman" w:cs="Times New Roman"/>
          <w:spacing w:val="3"/>
          <w:sz w:val="24"/>
          <w:szCs w:val="24"/>
        </w:rPr>
        <w:t>This is a resort that we saw on the TV.</w:t>
      </w:r>
    </w:p>
    <w:p w:rsidR="00091624" w:rsidRPr="00091624" w:rsidRDefault="00091624" w:rsidP="00091624">
      <w:pPr>
        <w:numPr>
          <w:ilvl w:val="0"/>
          <w:numId w:val="3"/>
        </w:numPr>
        <w:shd w:val="clear" w:color="auto" w:fill="FFFFFF"/>
        <w:spacing w:after="0" w:line="345" w:lineRule="atLeast"/>
        <w:ind w:left="600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091624">
        <w:rPr>
          <w:rFonts w:ascii="Times New Roman" w:eastAsia="Times New Roman" w:hAnsi="Times New Roman" w:cs="Times New Roman"/>
          <w:spacing w:val="3"/>
          <w:sz w:val="24"/>
          <w:szCs w:val="24"/>
        </w:rPr>
        <w:t>The Lady who was our tour guide is a</w:t>
      </w:r>
      <w:r w:rsidR="00B609C6">
        <w:rPr>
          <w:rFonts w:ascii="Times New Roman" w:eastAsia="Times New Roman" w:hAnsi="Times New Roman" w:cs="Times New Roman"/>
          <w:spacing w:val="3"/>
          <w:sz w:val="24"/>
          <w:szCs w:val="24"/>
        </w:rPr>
        <w:t>n</w:t>
      </w:r>
      <w:r w:rsidRPr="0009162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American.</w:t>
      </w:r>
    </w:p>
    <w:p w:rsidR="00091624" w:rsidRPr="00263C94" w:rsidRDefault="00091624" w:rsidP="00091624">
      <w:pPr>
        <w:shd w:val="clear" w:color="auto" w:fill="FFFFFF"/>
        <w:spacing w:before="150" w:after="150" w:line="450" w:lineRule="atLeast"/>
        <w:textAlignment w:val="baseline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C94">
        <w:rPr>
          <w:rFonts w:ascii="Times New Roman" w:eastAsia="Times New Roman" w:hAnsi="Times New Roman" w:cs="Times New Roman"/>
          <w:b/>
          <w:sz w:val="24"/>
          <w:szCs w:val="24"/>
        </w:rPr>
        <w:t>2. Adverb Clause or Adverbial Clause:</w:t>
      </w:r>
    </w:p>
    <w:p w:rsidR="00091624" w:rsidRPr="00091624" w:rsidRDefault="00091624" w:rsidP="00091624">
      <w:pPr>
        <w:shd w:val="clear" w:color="auto" w:fill="FFFFFF"/>
        <w:spacing w:after="0" w:line="34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91624">
        <w:rPr>
          <w:rFonts w:ascii="Times New Roman" w:eastAsia="Times New Roman" w:hAnsi="Times New Roman" w:cs="Times New Roman"/>
          <w:sz w:val="24"/>
          <w:szCs w:val="24"/>
        </w:rPr>
        <w:lastRenderedPageBreak/>
        <w:t>An </w:t>
      </w:r>
      <w:r w:rsidRPr="0009162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adverbial clause</w:t>
      </w:r>
      <w:r w:rsidRPr="00091624">
        <w:rPr>
          <w:rFonts w:ascii="Times New Roman" w:eastAsia="Times New Roman" w:hAnsi="Times New Roman" w:cs="Times New Roman"/>
          <w:sz w:val="24"/>
          <w:szCs w:val="24"/>
        </w:rPr>
        <w:t> or </w:t>
      </w:r>
      <w:r w:rsidRPr="0009162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subordinate clause</w:t>
      </w:r>
      <w:r w:rsidRPr="00091624">
        <w:rPr>
          <w:rFonts w:ascii="Times New Roman" w:eastAsia="Times New Roman" w:hAnsi="Times New Roman" w:cs="Times New Roman"/>
          <w:sz w:val="24"/>
          <w:szCs w:val="24"/>
        </w:rPr>
        <w:t> is a type of dependent clause which starts with subordinating conjunctions like – because, although, when, if, until, as if etc.</w:t>
      </w:r>
    </w:p>
    <w:p w:rsidR="00091624" w:rsidRPr="00091624" w:rsidRDefault="00091624" w:rsidP="00091624">
      <w:pPr>
        <w:shd w:val="clear" w:color="auto" w:fill="FFFFFF"/>
        <w:spacing w:after="0" w:line="34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9162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Example:</w:t>
      </w:r>
      <w:r w:rsidRPr="00091624">
        <w:rPr>
          <w:rFonts w:ascii="Times New Roman" w:eastAsia="Times New Roman" w:hAnsi="Times New Roman" w:cs="Times New Roman"/>
          <w:sz w:val="24"/>
          <w:szCs w:val="24"/>
        </w:rPr>
        <w:t>   </w:t>
      </w:r>
    </w:p>
    <w:p w:rsidR="00091624" w:rsidRPr="00091624" w:rsidRDefault="00091624" w:rsidP="00091624">
      <w:pPr>
        <w:numPr>
          <w:ilvl w:val="0"/>
          <w:numId w:val="4"/>
        </w:numPr>
        <w:shd w:val="clear" w:color="auto" w:fill="FFFFFF"/>
        <w:spacing w:after="0" w:line="345" w:lineRule="atLeast"/>
        <w:ind w:left="600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091624">
        <w:rPr>
          <w:rFonts w:ascii="Times New Roman" w:eastAsia="Times New Roman" w:hAnsi="Times New Roman" w:cs="Times New Roman"/>
          <w:spacing w:val="3"/>
          <w:sz w:val="24"/>
          <w:szCs w:val="24"/>
        </w:rPr>
        <w:t>The homeless guy spent the night on the road.</w:t>
      </w:r>
    </w:p>
    <w:p w:rsidR="00091624" w:rsidRPr="00091624" w:rsidRDefault="00091624" w:rsidP="00091624">
      <w:pPr>
        <w:numPr>
          <w:ilvl w:val="0"/>
          <w:numId w:val="4"/>
        </w:numPr>
        <w:shd w:val="clear" w:color="auto" w:fill="FFFFFF"/>
        <w:spacing w:after="0" w:line="345" w:lineRule="atLeast"/>
        <w:ind w:left="600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09162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We wanted to go to the </w:t>
      </w:r>
      <w:proofErr w:type="spellStart"/>
      <w:r w:rsidRPr="00091624">
        <w:rPr>
          <w:rFonts w:ascii="Times New Roman" w:eastAsia="Times New Roman" w:hAnsi="Times New Roman" w:cs="Times New Roman"/>
          <w:spacing w:val="3"/>
          <w:sz w:val="24"/>
          <w:szCs w:val="24"/>
        </w:rPr>
        <w:t>Bashundhara</w:t>
      </w:r>
      <w:proofErr w:type="spellEnd"/>
      <w:r w:rsidRPr="00091624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Cineplex.</w:t>
      </w:r>
    </w:p>
    <w:p w:rsidR="00091624" w:rsidRPr="00263C94" w:rsidRDefault="00091624" w:rsidP="00091624">
      <w:pPr>
        <w:shd w:val="clear" w:color="auto" w:fill="FFFFFF"/>
        <w:spacing w:before="150" w:after="150" w:line="450" w:lineRule="atLeast"/>
        <w:textAlignment w:val="baseline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63C94">
        <w:rPr>
          <w:rFonts w:ascii="Times New Roman" w:eastAsia="Times New Roman" w:hAnsi="Times New Roman" w:cs="Times New Roman"/>
          <w:b/>
          <w:sz w:val="24"/>
          <w:szCs w:val="24"/>
        </w:rPr>
        <w:t>3. Noun Clause:</w:t>
      </w:r>
    </w:p>
    <w:p w:rsidR="00091624" w:rsidRPr="00091624" w:rsidRDefault="00091624" w:rsidP="00091624">
      <w:pPr>
        <w:shd w:val="clear" w:color="auto" w:fill="FFFFFF"/>
        <w:spacing w:after="0" w:line="34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91624">
        <w:rPr>
          <w:rFonts w:ascii="Times New Roman" w:eastAsia="Times New Roman" w:hAnsi="Times New Roman" w:cs="Times New Roman"/>
          <w:sz w:val="24"/>
          <w:szCs w:val="24"/>
        </w:rPr>
        <w:t>In a sentence when a clause functions as the complement, subject or object is called </w:t>
      </w:r>
      <w:r w:rsidRPr="0009162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noun clause</w:t>
      </w:r>
      <w:r w:rsidRPr="00091624">
        <w:rPr>
          <w:rFonts w:ascii="Times New Roman" w:eastAsia="Times New Roman" w:hAnsi="Times New Roman" w:cs="Times New Roman"/>
          <w:sz w:val="24"/>
          <w:szCs w:val="24"/>
        </w:rPr>
        <w:t>. It starts with the same words that begin adjective clauses, e.g., that, who, when, which, where, whether, why, how.                 </w:t>
      </w:r>
    </w:p>
    <w:p w:rsidR="00091624" w:rsidRPr="00091624" w:rsidRDefault="00091624" w:rsidP="00091624">
      <w:pPr>
        <w:shd w:val="clear" w:color="auto" w:fill="FFFFFF"/>
        <w:spacing w:after="0" w:line="34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91624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</w:rPr>
        <w:t>Example:</w:t>
      </w:r>
    </w:p>
    <w:p w:rsidR="00091624" w:rsidRPr="00091624" w:rsidRDefault="00091624" w:rsidP="00091624">
      <w:pPr>
        <w:numPr>
          <w:ilvl w:val="0"/>
          <w:numId w:val="5"/>
        </w:numPr>
        <w:shd w:val="clear" w:color="auto" w:fill="FFFFFF"/>
        <w:spacing w:after="0" w:line="345" w:lineRule="atLeast"/>
        <w:ind w:left="600"/>
        <w:textAlignment w:val="baseline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091624">
        <w:rPr>
          <w:rFonts w:ascii="Times New Roman" w:eastAsia="Times New Roman" w:hAnsi="Times New Roman" w:cs="Times New Roman"/>
          <w:spacing w:val="3"/>
          <w:sz w:val="24"/>
          <w:szCs w:val="24"/>
        </w:rPr>
        <w:t>What we saw at the Thor movie was amazing.</w:t>
      </w:r>
    </w:p>
    <w:p w:rsidR="00091624" w:rsidRPr="00091624" w:rsidRDefault="00091624" w:rsidP="00091624">
      <w:pPr>
        <w:shd w:val="clear" w:color="auto" w:fill="FFFFFF"/>
        <w:spacing w:before="210" w:after="210" w:line="345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91624">
        <w:rPr>
          <w:rFonts w:ascii="Times New Roman" w:eastAsia="Times New Roman" w:hAnsi="Times New Roman" w:cs="Times New Roman"/>
          <w:sz w:val="24"/>
          <w:szCs w:val="24"/>
        </w:rPr>
        <w:t>To understand the types of transformation of sentences we need to know the definition of the Simple Sentences, Complex Sentences, and Compound Sentences.</w:t>
      </w:r>
    </w:p>
    <w:p w:rsid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What is a sentence?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• A sente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nce must contain both a subject </w:t>
      </w: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 a verb and express a complete </w:t>
      </w: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thought.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• A subj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ect is who or what is doing the </w:t>
      </w: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action.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• The verb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is the action. The verb is also </w:t>
      </w: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called the predicate.</w:t>
      </w:r>
    </w:p>
    <w:p w:rsid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Subjects &amp; Predicates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• </w:t>
      </w:r>
      <w:r w:rsidRPr="006C3CC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Subject</w:t>
      </w: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- one subject doing the action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Ex. Susie called her friend on the phone.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• Compound subject- more than one subject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Ex. Susie and Joan jumped rope at recess.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• </w:t>
      </w:r>
      <w:r w:rsidRPr="006C3CC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Predicate-</w:t>
      </w: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one action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Ex. Josh swam laps in the pool.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• Compound predicate- two or more actions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Ex. Jos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h rode his bike and skated this </w:t>
      </w: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weekend.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Simple Subject &amp; Complete Subject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• </w:t>
      </w:r>
      <w:r w:rsidRPr="006C3CC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Simple subject</w:t>
      </w:r>
      <w:r w:rsidR="002D1D48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 just the subject, no </w:t>
      </w: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descriptors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Ex: The young students enjoyed the game.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• </w:t>
      </w:r>
      <w:r w:rsidRPr="006C3CC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Complete subject</w:t>
      </w: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- the subjec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 and </w:t>
      </w: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descriptors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Ex.</w:t>
      </w:r>
      <w:proofErr w:type="gramEnd"/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young students enjoyed the game.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Simple Predicate &amp; Complete Predicate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• </w:t>
      </w:r>
      <w:r w:rsidRPr="006C3CC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Simple predicate</w:t>
      </w: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- the verb or verb phrase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Ex.</w:t>
      </w:r>
      <w:proofErr w:type="gramEnd"/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Many students cheered wildly.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Ex. Jane will finish the test after school.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• </w:t>
      </w:r>
      <w:r w:rsidRPr="006C3CC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Complete predicate</w:t>
      </w: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- the action word plus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descriptors</w:t>
      </w:r>
      <w:proofErr w:type="gramEnd"/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Ex.</w:t>
      </w:r>
      <w:proofErr w:type="gramEnd"/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Many students cheered wildly.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Ex. Jane will finish the test after school.</w:t>
      </w:r>
    </w:p>
    <w:p w:rsid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Simple Sentences</w:t>
      </w:r>
    </w:p>
    <w:p w:rsid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• A simp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le sentence is a basic sentence </w:t>
      </w: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that expresses a complete thought. 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Itcontains: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1. A subject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2. A verb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3. A complete thought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Ex.</w:t>
      </w:r>
      <w:proofErr w:type="gramEnd"/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train was late.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Mary and Maggie took the bus.</w:t>
      </w:r>
    </w:p>
    <w:p w:rsid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Compound Sentences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• A comp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ound sentence contains two main clauses joined by a comma and a </w:t>
      </w: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coordinating conjunction or a semi-colon.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• Compou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nd sentences connect two simple </w:t>
      </w: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sentence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s, but they often do not show a </w:t>
      </w: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clear relationship between the two parts.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Ex.</w:t>
      </w:r>
      <w:proofErr w:type="gramEnd"/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 waited for the bus, but it was late.</w:t>
      </w:r>
    </w:p>
    <w:p w:rsid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Complex Sentences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• A c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omplex sentence contains a main </w:t>
      </w: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lause and one or more dependent </w:t>
      </w: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clauses.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• If the de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pendent clause comes before the </w:t>
      </w: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indepe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ndent clause, add a comma after </w:t>
      </w: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the depen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dent clause. If the main clause </w:t>
      </w: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comes fi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rst, no comma is needed between </w:t>
      </w: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the two.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• Co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mplex sentences can show a more </w:t>
      </w: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specific re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lationship between the parts of the sentence </w:t>
      </w: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than a compound sentence.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Complex Sentence Examples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• Independent clause first: </w:t>
      </w: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We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won the game because we worked </w:t>
      </w: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together as a team.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• Dependent clause first: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Although I br</w:t>
      </w:r>
      <w:r w:rsidR="00871C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oke my arm, I still cheered for </w:t>
      </w: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my team from the sidelines.</w:t>
      </w:r>
    </w:p>
    <w:p w:rsidR="00871CA9" w:rsidRDefault="00871CA9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C3CCE" w:rsidRPr="00871CA9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Compound-Complex Sentences</w:t>
      </w:r>
    </w:p>
    <w:p w:rsidR="006C3CCE" w:rsidRPr="006C3CCE" w:rsidRDefault="00871CA9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• A compound-complex sentence </w:t>
      </w:r>
      <w:r w:rsidR="006C3CCE"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contains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two independent clauses and at </w:t>
      </w:r>
      <w:r w:rsidR="006C3CCE"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least one dependent clause.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• This is</w:t>
      </w:r>
      <w:r w:rsidR="00871C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most sophisticated type of </w:t>
      </w: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sentence you can use.</w:t>
      </w:r>
    </w:p>
    <w:p w:rsidR="006C3CC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Ex.</w:t>
      </w:r>
      <w:proofErr w:type="gramEnd"/>
    </w:p>
    <w:p w:rsidR="0041354E" w:rsidRPr="006C3CCE" w:rsidRDefault="006C3CCE" w:rsidP="006C3CC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Though Jack</w:t>
      </w:r>
      <w:r w:rsidR="00871C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prefers watching comedy films, </w:t>
      </w: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he rented the latest spy thrill</w:t>
      </w:r>
      <w:r w:rsidR="00871CA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er, and he </w:t>
      </w:r>
      <w:r w:rsidRPr="006C3CCE">
        <w:rPr>
          <w:rFonts w:ascii="Times New Roman" w:eastAsia="Times New Roman" w:hAnsi="Times New Roman" w:cs="Times New Roman"/>
          <w:color w:val="222222"/>
          <w:sz w:val="24"/>
          <w:szCs w:val="24"/>
        </w:rPr>
        <w:t>enjoyed it very much.</w:t>
      </w:r>
    </w:p>
    <w:p w:rsidR="0041354E" w:rsidRDefault="0041354E" w:rsidP="008B4E99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C1A53" w:rsidRDefault="008B4E99" w:rsidP="008B4E99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  <w:shd w:val="clear" w:color="auto" w:fill="FFFFFF"/>
        </w:rPr>
      </w:pPr>
      <w:r w:rsidRPr="008B4E99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</w:p>
    <w:p w:rsidR="007C1A53" w:rsidRDefault="007C1A53" w:rsidP="008B4E99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  <w:shd w:val="clear" w:color="auto" w:fill="FFFFFF"/>
        </w:rPr>
      </w:pPr>
    </w:p>
    <w:p w:rsidR="007C1A53" w:rsidRDefault="007C1A53" w:rsidP="008B4E99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  <w:shd w:val="clear" w:color="auto" w:fill="FFFFFF"/>
        </w:rPr>
      </w:pPr>
    </w:p>
    <w:p w:rsidR="007C1A53" w:rsidRDefault="007C1A53" w:rsidP="008B4E99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  <w:shd w:val="clear" w:color="auto" w:fill="FFFFFF"/>
        </w:rPr>
      </w:pPr>
    </w:p>
    <w:p w:rsidR="007C1A53" w:rsidRDefault="007C1A53" w:rsidP="008B4E99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  <w:shd w:val="clear" w:color="auto" w:fill="FFFFFF"/>
        </w:rPr>
      </w:pPr>
    </w:p>
    <w:p w:rsidR="008B4E99" w:rsidRPr="00871CA9" w:rsidRDefault="008B4E99" w:rsidP="008B4E99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  <w:shd w:val="clear" w:color="auto" w:fill="FFFFFF"/>
        </w:rPr>
      </w:pPr>
      <w:bookmarkStart w:id="0" w:name="_GoBack"/>
      <w:bookmarkEnd w:id="0"/>
      <w:r w:rsidRPr="00871CA9">
        <w:rPr>
          <w:rFonts w:ascii="Times New Roman" w:eastAsia="Times New Roman" w:hAnsi="Times New Roman" w:cs="Times New Roman"/>
          <w:b/>
          <w:sz w:val="40"/>
          <w:szCs w:val="24"/>
          <w:shd w:val="clear" w:color="auto" w:fill="FFFFFF"/>
        </w:rPr>
        <w:lastRenderedPageBreak/>
        <w:t>Types of Synthesis</w:t>
      </w:r>
    </w:p>
    <w:p w:rsidR="008B4E99" w:rsidRPr="008B4E99" w:rsidRDefault="008B4E99" w:rsidP="008B4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B4E9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8B4E9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A)</w:t>
      </w:r>
      <w:r w:rsidRPr="008B4E99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8B4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Combination of Simple Sentences into one Simple Sentence</w:t>
      </w:r>
    </w:p>
    <w:p w:rsidR="008B4E99" w:rsidRPr="008B4E99" w:rsidRDefault="008B4E99" w:rsidP="008B4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B4E9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B)</w:t>
      </w:r>
      <w:r w:rsidRPr="008B4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gtFrame="_blank" w:history="1">
        <w:r w:rsidRPr="008B4E99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Combination of Simple Sentences into one Complex Sentence.</w:t>
        </w:r>
      </w:hyperlink>
      <w:r w:rsidRPr="008B4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</w:p>
    <w:p w:rsidR="008B4E99" w:rsidRPr="008B4E99" w:rsidRDefault="008B4E99" w:rsidP="008B4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4E9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C)</w:t>
      </w:r>
      <w:r w:rsidRPr="008B4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  <w:hyperlink r:id="rId9" w:tgtFrame="_blank" w:history="1">
        <w:r w:rsidRPr="008B4E99">
          <w:rPr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Combination of Simple Sentences into one Compound Sentence.</w:t>
        </w:r>
      </w:hyperlink>
      <w:r w:rsidRPr="008B4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  </w:t>
      </w:r>
      <w:r w:rsidRPr="008B4E9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</w:p>
    <w:p w:rsidR="008B4E99" w:rsidRPr="0041354E" w:rsidRDefault="008B4E99" w:rsidP="008B4E9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36"/>
          <w:szCs w:val="24"/>
        </w:rPr>
      </w:pPr>
      <w:r w:rsidRPr="0041354E">
        <w:rPr>
          <w:rFonts w:ascii="Times New Roman" w:eastAsia="Times New Roman" w:hAnsi="Times New Roman" w:cs="Times New Roman"/>
          <w:b/>
          <w:bCs/>
          <w:color w:val="222222"/>
          <w:sz w:val="36"/>
          <w:szCs w:val="24"/>
          <w:u w:val="single"/>
        </w:rPr>
        <w:t>A. Formation of Simple Sentences</w:t>
      </w:r>
    </w:p>
    <w:p w:rsidR="00396E5B" w:rsidRPr="0041354E" w:rsidRDefault="00396E5B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6"/>
          <w:szCs w:val="24"/>
        </w:rPr>
      </w:pPr>
    </w:p>
    <w:p w:rsidR="008B4E99" w:rsidRPr="007C1A53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7C1A53">
        <w:rPr>
          <w:rFonts w:ascii="Times New Roman" w:eastAsia="Times New Roman" w:hAnsi="Times New Roman" w:cs="Times New Roman"/>
          <w:b/>
          <w:sz w:val="24"/>
          <w:szCs w:val="24"/>
        </w:rPr>
        <w:t>To form a Simple Sentence by combining two or more than two Simple Sentences.</w:t>
      </w:r>
      <w:proofErr w:type="gramEnd"/>
    </w:p>
    <w:p w:rsidR="008B4E99" w:rsidRPr="00871CA9" w:rsidRDefault="008B4E99" w:rsidP="008B4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</w:pPr>
    </w:p>
    <w:p w:rsidR="008B4E9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Rule 1.</w:t>
      </w:r>
      <w:proofErr w:type="gramEnd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(By using Participle)</w:t>
      </w:r>
    </w:p>
    <w:p w:rsidR="00263C94" w:rsidRDefault="00263C94" w:rsidP="00263C94">
      <w:pPr>
        <w:pStyle w:val="NoSpacing"/>
        <w:rPr>
          <w:bdr w:val="none" w:sz="0" w:space="0" w:color="auto" w:frame="1"/>
        </w:rPr>
      </w:pPr>
    </w:p>
    <w:p w:rsidR="007C1A53" w:rsidRPr="007C1A53" w:rsidRDefault="007C1A53" w:rsidP="007C1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C1A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Rule 1.</w:t>
      </w:r>
      <w:proofErr w:type="gramEnd"/>
      <w:r w:rsidRPr="007C1A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Participle </w:t>
      </w:r>
      <w:proofErr w:type="spellStart"/>
      <w:r w:rsidRPr="007C1A53">
        <w:rPr>
          <w:rFonts w:ascii="Mangal" w:eastAsia="Times New Roman" w:hAnsi="Mangal" w:cs="Mangal"/>
          <w:b/>
          <w:bCs/>
          <w:color w:val="222222"/>
          <w:sz w:val="24"/>
          <w:szCs w:val="24"/>
        </w:rPr>
        <w:t>काप्रयोगकरक</w:t>
      </w:r>
      <w:proofErr w:type="gramStart"/>
      <w:r w:rsidRPr="007C1A53">
        <w:rPr>
          <w:rFonts w:ascii="Mangal" w:eastAsia="Times New Roman" w:hAnsi="Mangal" w:cs="Mangal"/>
          <w:b/>
          <w:bCs/>
          <w:color w:val="222222"/>
          <w:sz w:val="24"/>
          <w:szCs w:val="24"/>
        </w:rPr>
        <w:t>े</w:t>
      </w:r>
      <w:proofErr w:type="spellEnd"/>
      <w:r w:rsidRPr="007C1A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:</w:t>
      </w:r>
      <w:proofErr w:type="gramEnd"/>
      <w:r w:rsidRPr="007C1A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(By using Participle)</w:t>
      </w:r>
    </w:p>
    <w:p w:rsidR="007C1A53" w:rsidRPr="007C1A53" w:rsidRDefault="007C1A53" w:rsidP="007C1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</w:rPr>
        <w:t>ऐसे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Verbs 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</w:rPr>
        <w:t>जो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Verb 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</w:rPr>
        <w:t>तथा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Adjective 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</w:rPr>
        <w:t>दोनोंकाकामकरे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Participle 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</w:rPr>
        <w:t>कहलातेहैं</w:t>
      </w:r>
      <w:proofErr w:type="spellEnd"/>
      <w:r w:rsidRPr="007C1A53">
        <w:rPr>
          <w:rFonts w:ascii="Mangal" w:eastAsia="Times New Roman" w:hAnsi="Mangal" w:cs="Mangal"/>
          <w:color w:val="222222"/>
          <w:sz w:val="24"/>
          <w:szCs w:val="24"/>
        </w:rPr>
        <w:t>।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7C1A53" w:rsidRPr="007C1A53" w:rsidRDefault="007C1A53" w:rsidP="007C1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C1A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a)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Participle 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</w:rPr>
        <w:t>से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Simple Sentence 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</w:rPr>
        <w:t>तबबनायाजाताहैजबविभिन्न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Simple 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</w:rPr>
        <w:t>वाक्योंका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Subject 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</w:rPr>
        <w:t>एकहीहोताहैलेकिन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Finite Verbs 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</w:rPr>
        <w:t>अलगहोतेहै</w:t>
      </w:r>
      <w:proofErr w:type="spellEnd"/>
      <w:r w:rsidRPr="007C1A53">
        <w:rPr>
          <w:rFonts w:ascii="Mangal" w:eastAsia="Times New Roman" w:hAnsi="Mangal" w:cs="Mangal"/>
          <w:color w:val="222222"/>
          <w:sz w:val="24"/>
          <w:szCs w:val="24"/>
        </w:rPr>
        <w:t>।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7C1A53" w:rsidRPr="007C1A53" w:rsidRDefault="007C1A53" w:rsidP="007C1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C1A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b)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</w:rPr>
        <w:t>यदिअलग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r w:rsidRPr="007C1A53">
        <w:rPr>
          <w:rFonts w:ascii="Mangal" w:eastAsia="Times New Roman" w:hAnsi="Mangal" w:cs="Mangal"/>
          <w:color w:val="222222"/>
          <w:sz w:val="24"/>
          <w:szCs w:val="24"/>
        </w:rPr>
        <w:t>अलगवाक्योंमेंअलग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r w:rsidRPr="007C1A53">
        <w:rPr>
          <w:rFonts w:ascii="Mangal" w:eastAsia="Times New Roman" w:hAnsi="Mangal" w:cs="Mangal"/>
          <w:color w:val="222222"/>
          <w:sz w:val="24"/>
          <w:szCs w:val="24"/>
        </w:rPr>
        <w:t>अलग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Subject 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</w:rPr>
        <w:t>आयेतोयहनियमलागूनहींहोता</w:t>
      </w:r>
      <w:proofErr w:type="spellEnd"/>
      <w:r w:rsidRPr="007C1A53">
        <w:rPr>
          <w:rFonts w:ascii="Mangal" w:eastAsia="Times New Roman" w:hAnsi="Mangal" w:cs="Mangal"/>
          <w:color w:val="222222"/>
          <w:sz w:val="24"/>
          <w:szCs w:val="24"/>
        </w:rPr>
        <w:t>।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7C1A53" w:rsidRPr="007C1A53" w:rsidRDefault="007C1A53" w:rsidP="007C1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C1A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c)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</w:rPr>
        <w:t>जोकामपहलेहुआहैउसकोदिखानेवाले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Finite Verb 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</w:rPr>
        <w:t>को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Participle 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</w:rPr>
        <w:t>मेंबदलदेतेहैतथाजोकामअन्तमेंहोउसे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Finite 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</w:rPr>
        <w:t>रहनेदेतेहै</w:t>
      </w:r>
      <w:proofErr w:type="spellEnd"/>
      <w:r w:rsidRPr="007C1A53">
        <w:rPr>
          <w:rFonts w:ascii="Mangal" w:eastAsia="Times New Roman" w:hAnsi="Mangal" w:cs="Mangal"/>
          <w:color w:val="222222"/>
          <w:sz w:val="24"/>
          <w:szCs w:val="24"/>
        </w:rPr>
        <w:t>।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</w:p>
    <w:p w:rsidR="007C1A53" w:rsidRPr="007C1A53" w:rsidRDefault="007C1A53" w:rsidP="007C1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Participle 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</w:rPr>
        <w:t>तीनप्रकारकेहोतेहैं।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>There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are three types of Participle.</w:t>
      </w:r>
    </w:p>
    <w:p w:rsidR="007C1A53" w:rsidRPr="007C1A53" w:rsidRDefault="007C1A53" w:rsidP="007C1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C1A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i) Present Participle :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</w:rPr>
        <w:t>यह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Verb 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</w:rPr>
        <w:t>केअन्तमें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>ing</w:t>
      </w:r>
      <w:r w:rsidRPr="007C1A53">
        <w:rPr>
          <w:rFonts w:ascii="Mangal" w:eastAsia="Times New Roman" w:hAnsi="Mangal" w:cs="Mangal"/>
          <w:color w:val="222222"/>
          <w:sz w:val="24"/>
          <w:szCs w:val="24"/>
        </w:rPr>
        <w:t>लगानेसेबनताहै।हिंदीमेंइसकाअर्थ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'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</w:rPr>
        <w:t>हुए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' 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</w:rPr>
        <w:t>या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'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</w:rPr>
        <w:t>करके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' </w:t>
      </w:r>
      <w:r w:rsidRPr="007C1A53">
        <w:rPr>
          <w:rFonts w:ascii="Mangal" w:eastAsia="Times New Roman" w:hAnsi="Mangal" w:cs="Mangal"/>
          <w:color w:val="222222"/>
          <w:sz w:val="24"/>
          <w:szCs w:val="24"/>
        </w:rPr>
        <w:t>होताहै।इसमेंदोकामसाथ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>-</w:t>
      </w:r>
      <w:r w:rsidRPr="007C1A53">
        <w:rPr>
          <w:rFonts w:ascii="Mangal" w:eastAsia="Times New Roman" w:hAnsi="Mangal" w:cs="Mangal"/>
          <w:color w:val="222222"/>
          <w:sz w:val="24"/>
          <w:szCs w:val="24"/>
        </w:rPr>
        <w:t>साथचलतेहैंऔरज्यादातरदूसराकामपहलेकामकाफलहोताहै।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7C1A53" w:rsidRPr="007C1A53" w:rsidRDefault="007C1A53" w:rsidP="007C1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C1A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Examples:</w:t>
      </w:r>
    </w:p>
    <w:p w:rsidR="007C1A53" w:rsidRPr="007C1A53" w:rsidRDefault="007C1A53" w:rsidP="007C1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C1A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a) Separate - 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>She was tired of walking. She lay down to take rest.</w:t>
      </w:r>
    </w:p>
    <w:p w:rsidR="007C1A53" w:rsidRPr="007C1A53" w:rsidRDefault="007C1A53" w:rsidP="007C1A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C1A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Combined -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Being tired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t> of walking, she lay down to take rest.</w:t>
      </w:r>
    </w:p>
    <w:p w:rsidR="0007388C" w:rsidRPr="007C1A53" w:rsidRDefault="007C1A53" w:rsidP="007C1A5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C1A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b) Separate - 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She saw a snake. She ran away with fear.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7C1A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Combined -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Seeing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a snake, she ran away with fear.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7C1A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c) Separate -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He reached home. He took off his clothes.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7C1A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Combined -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Reaching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home, he took off his clothes.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अगर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Present Participle 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कासम्बन्धवाक्यके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Object 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सेहोतोउसे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Object 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केबादरखतेहैं</w:t>
      </w:r>
      <w:proofErr w:type="spellEnd"/>
      <w:r w:rsidRPr="007C1A53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।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7C1A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Separate -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I saw Sam. He was abusing his </w:t>
      </w:r>
      <w:proofErr w:type="spellStart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neighbour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7C1A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Combined -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I saw Sam 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abusing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his </w:t>
      </w:r>
      <w:proofErr w:type="spellStart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neighbour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 w:rsidRPr="007C1A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ii) Past </w:t>
      </w:r>
      <w:proofErr w:type="gramStart"/>
      <w:r w:rsidRPr="007C1A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Participle :</w:t>
      </w:r>
      <w:proofErr w:type="gramEnd"/>
      <w:r w:rsidRPr="007C1A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 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यह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verb 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की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third form 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होतीहैऔरइसकाप्रयोग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Adjective 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केरूपमेंहोताहै</w:t>
      </w:r>
      <w:proofErr w:type="spellEnd"/>
      <w:r w:rsidRPr="007C1A53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।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7C1A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Example :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7C1A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Separate -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I found my Shirt. It was lost.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7C1A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>Combined - 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I found my 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lost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Shirt.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br/>
      </w:r>
      <w:r w:rsidRPr="007C1A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iii) Perfect Participle : 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इसमें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Having 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केसाथ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Verb 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की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Third Form 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काप्रयोगकरतेहै।जो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Verb 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कामकासमाप्तहोनादिखातीहैउसकी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Perfect Participle 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बनातेहै</w:t>
      </w:r>
      <w:proofErr w:type="spellEnd"/>
      <w:r w:rsidRPr="007C1A53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।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7C1A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Separate -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 She had completed her task. She went to the Shopping mall.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7C1A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Combined -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Having completed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her task, she went to the Shopping mall.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यदिवाक्य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Passive Voice 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मेंहैतोउसे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Passive Form 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मेंही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बदलकर</w:t>
      </w:r>
      <w:proofErr w:type="spellEnd"/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Participle </w:t>
      </w:r>
      <w:proofErr w:type="spellStart"/>
      <w:r w:rsidRPr="007C1A53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बनातेहै</w:t>
      </w:r>
      <w:proofErr w:type="spellEnd"/>
      <w:r w:rsidRPr="007C1A53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।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7C1A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Separate -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She was awarded by her teacher. She felt happy.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</w:rPr>
        <w:br/>
      </w:r>
      <w:r w:rsidRPr="007C1A5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Combined -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shd w:val="clear" w:color="auto" w:fill="FFFFFF"/>
        </w:rPr>
        <w:t>Having been awarded</w:t>
      </w:r>
      <w:r w:rsidRPr="007C1A5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by her teacher, she felt happy.</w:t>
      </w:r>
    </w:p>
    <w:p w:rsidR="008B4E99" w:rsidRPr="00871CA9" w:rsidRDefault="008B4E99" w:rsidP="008B4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7C1A53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proofErr w:type="gramStart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Rule 2.</w:t>
      </w:r>
      <w:proofErr w:type="gramEnd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Infinitive </w:t>
      </w:r>
      <w:proofErr w:type="spellStart"/>
      <w:r w:rsidRPr="00871CA9">
        <w:rPr>
          <w:rFonts w:ascii="Mangal" w:eastAsia="Times New Roman" w:hAnsi="Mangal" w:cs="Mangal"/>
          <w:b/>
          <w:bCs/>
          <w:sz w:val="24"/>
          <w:szCs w:val="24"/>
          <w:shd w:val="clear" w:color="auto" w:fill="FFFFFF"/>
        </w:rPr>
        <w:t>काप्रयोगकरके</w:t>
      </w:r>
      <w:proofErr w:type="spellEnd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(By using Infinitive)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Verb </w:t>
      </w:r>
      <w:proofErr w:type="spellStart"/>
      <w:r w:rsidRPr="00871CA9">
        <w:rPr>
          <w:rFonts w:ascii="Mangal" w:eastAsia="Times New Roman" w:hAnsi="Mangal" w:cs="Mangal"/>
          <w:sz w:val="24"/>
          <w:szCs w:val="24"/>
          <w:shd w:val="clear" w:color="auto" w:fill="FFFFFF"/>
        </w:rPr>
        <w:t>में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to </w:t>
      </w:r>
      <w:proofErr w:type="spellStart"/>
      <w:r w:rsidRPr="00871CA9">
        <w:rPr>
          <w:rFonts w:ascii="Mangal" w:eastAsia="Times New Roman" w:hAnsi="Mangal" w:cs="Mangal"/>
          <w:sz w:val="24"/>
          <w:szCs w:val="24"/>
          <w:shd w:val="clear" w:color="auto" w:fill="FFFFFF"/>
        </w:rPr>
        <w:t>जोड़कर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Infinitive </w:t>
      </w:r>
      <w:proofErr w:type="spellStart"/>
      <w:r w:rsidRPr="00871CA9">
        <w:rPr>
          <w:rFonts w:ascii="Mangal" w:eastAsia="Times New Roman" w:hAnsi="Mangal" w:cs="Mangal"/>
          <w:sz w:val="24"/>
          <w:szCs w:val="24"/>
          <w:shd w:val="clear" w:color="auto" w:fill="FFFFFF"/>
        </w:rPr>
        <w:t>बनातेहैं।उद्देश्ययाफलदिखानेवाली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Finite Verb </w:t>
      </w:r>
      <w:proofErr w:type="spellStart"/>
      <w:r w:rsidRPr="00871CA9">
        <w:rPr>
          <w:rFonts w:ascii="Mangal" w:eastAsia="Times New Roman" w:hAnsi="Mangal" w:cs="Mangal"/>
          <w:sz w:val="24"/>
          <w:szCs w:val="24"/>
          <w:shd w:val="clear" w:color="auto" w:fill="FFFFFF"/>
        </w:rPr>
        <w:t>को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Infinitive </w:t>
      </w:r>
      <w:proofErr w:type="spellStart"/>
      <w:r w:rsidRPr="00871CA9">
        <w:rPr>
          <w:rFonts w:ascii="Mangal" w:eastAsia="Times New Roman" w:hAnsi="Mangal" w:cs="Mangal"/>
          <w:sz w:val="24"/>
          <w:szCs w:val="24"/>
          <w:shd w:val="clear" w:color="auto" w:fill="FFFFFF"/>
        </w:rPr>
        <w:t>मेंबदलतेहै</w:t>
      </w:r>
      <w:proofErr w:type="spellEnd"/>
      <w:r w:rsidRPr="00871CA9">
        <w:rPr>
          <w:rFonts w:ascii="Mangal" w:eastAsia="Times New Roman" w:hAnsi="Mangal" w:cs="Mangal"/>
          <w:sz w:val="24"/>
          <w:szCs w:val="24"/>
          <w:shd w:val="clear" w:color="auto" w:fill="FFFFFF"/>
        </w:rPr>
        <w:t>।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a) Separate -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Rohit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ran fast. He wanted to get first prize.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Rohit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ran fast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t>to get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first prize.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b) Separate -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Raj went to Delhi. He went there to see his sister.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Raj went to Delhi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</w:rPr>
        <w:t>to see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his sister.</w:t>
      </w:r>
    </w:p>
    <w:p w:rsidR="008B4E99" w:rsidRPr="00871CA9" w:rsidRDefault="008B4E99" w:rsidP="008B4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c) Separate -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He wanted to educate his son. He sent him to America.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He sent his son to America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</w:rPr>
        <w:t>to educate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d) Separate -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I have some duties. I must perform them.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I have some duties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</w:rPr>
        <w:t>to perform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e) Separate -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I went to the station. My Objective was to see off my sister.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I went to the station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</w:rPr>
        <w:t>to see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off my sister.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Rule 3.</w:t>
      </w:r>
      <w:proofErr w:type="gramEnd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Nominative Absolute </w:t>
      </w:r>
      <w:proofErr w:type="spellStart"/>
      <w:r w:rsidRPr="00871CA9">
        <w:rPr>
          <w:rFonts w:ascii="Mangal" w:eastAsia="Times New Roman" w:hAnsi="Mangal" w:cs="Mangal"/>
          <w:b/>
          <w:bCs/>
          <w:sz w:val="24"/>
          <w:szCs w:val="24"/>
        </w:rPr>
        <w:t>काप्रयोगकरके</w:t>
      </w:r>
      <w:proofErr w:type="spellEnd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(By using Nominative Absolute)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Nominative Absolute </w:t>
      </w:r>
      <w:proofErr w:type="spellStart"/>
      <w:r w:rsidRPr="00871CA9">
        <w:rPr>
          <w:rFonts w:ascii="Mangal" w:eastAsia="Times New Roman" w:hAnsi="Mangal" w:cs="Mangal"/>
          <w:sz w:val="24"/>
          <w:szCs w:val="24"/>
        </w:rPr>
        <w:t>उसकर्ता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(Nominative) </w:t>
      </w:r>
      <w:proofErr w:type="spellStart"/>
      <w:r w:rsidRPr="00871CA9">
        <w:rPr>
          <w:rFonts w:ascii="Mangal" w:eastAsia="Times New Roman" w:hAnsi="Mangal" w:cs="Mangal"/>
          <w:sz w:val="24"/>
          <w:szCs w:val="24"/>
        </w:rPr>
        <w:t>कोकहतेहैजोवाक्यमेंस्वतंत्र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(Absolute) </w:t>
      </w:r>
      <w:proofErr w:type="spellStart"/>
      <w:r w:rsidRPr="00871CA9">
        <w:rPr>
          <w:rFonts w:ascii="Mangal" w:eastAsia="Times New Roman" w:hAnsi="Mangal" w:cs="Mangal"/>
          <w:sz w:val="24"/>
          <w:szCs w:val="24"/>
        </w:rPr>
        <w:t>रहताहै</w:t>
      </w:r>
      <w:proofErr w:type="spellEnd"/>
      <w:r w:rsidRPr="00871CA9">
        <w:rPr>
          <w:rFonts w:ascii="Mangal" w:eastAsia="Times New Roman" w:hAnsi="Mangal" w:cs="Mangal"/>
          <w:sz w:val="24"/>
          <w:szCs w:val="24"/>
        </w:rPr>
        <w:t>।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1CA9">
        <w:rPr>
          <w:rFonts w:ascii="Mangal" w:eastAsia="Times New Roman" w:hAnsi="Mangal" w:cs="Mangal"/>
          <w:sz w:val="24"/>
          <w:szCs w:val="24"/>
        </w:rPr>
        <w:t>इसकाप्रयोगतबहोताहैजबप्रत्येकवाक्यका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Subject </w:t>
      </w:r>
      <w:proofErr w:type="spellStart"/>
      <w:r w:rsidRPr="00871CA9">
        <w:rPr>
          <w:rFonts w:ascii="Mangal" w:eastAsia="Times New Roman" w:hAnsi="Mangal" w:cs="Mangal"/>
          <w:sz w:val="24"/>
          <w:szCs w:val="24"/>
        </w:rPr>
        <w:t>एकहीनहोकरअलग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71CA9">
        <w:rPr>
          <w:rFonts w:ascii="Mangal" w:eastAsia="Times New Roman" w:hAnsi="Mangal" w:cs="Mangal"/>
          <w:sz w:val="24"/>
          <w:szCs w:val="24"/>
        </w:rPr>
        <w:t>अलगहोतेहैऔरदोनोंवाक्योंकेबीचएकप्रकारका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causal relation (</w:t>
      </w:r>
      <w:proofErr w:type="spellStart"/>
      <w:r w:rsidRPr="00871CA9">
        <w:rPr>
          <w:rFonts w:ascii="Mangal" w:eastAsia="Times New Roman" w:hAnsi="Mangal" w:cs="Mangal"/>
          <w:sz w:val="24"/>
          <w:szCs w:val="24"/>
        </w:rPr>
        <w:t>कारणऔरउसकेपरिणामकासम्बन्ध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871CA9">
        <w:rPr>
          <w:rFonts w:ascii="Mangal" w:eastAsia="Times New Roman" w:hAnsi="Mangal" w:cs="Mangal"/>
          <w:sz w:val="24"/>
          <w:szCs w:val="24"/>
        </w:rPr>
        <w:t>होताहै</w:t>
      </w:r>
      <w:proofErr w:type="spellEnd"/>
      <w:r w:rsidRPr="00871CA9">
        <w:rPr>
          <w:rFonts w:ascii="Mangal" w:eastAsia="Times New Roman" w:hAnsi="Mangal" w:cs="Mangal"/>
          <w:sz w:val="24"/>
          <w:szCs w:val="24"/>
        </w:rPr>
        <w:t>।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1CA9">
        <w:rPr>
          <w:rFonts w:ascii="Mangal" w:eastAsia="Times New Roman" w:hAnsi="Mangal" w:cs="Mangal"/>
          <w:sz w:val="24"/>
          <w:szCs w:val="24"/>
        </w:rPr>
        <w:t>जबवाक्यमें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'is', 'are', 'am', 'was', 'were' </w:t>
      </w:r>
      <w:proofErr w:type="spellStart"/>
      <w:r w:rsidRPr="00871CA9">
        <w:rPr>
          <w:rFonts w:ascii="Mangal" w:eastAsia="Times New Roman" w:hAnsi="Mangal" w:cs="Mangal"/>
          <w:sz w:val="24"/>
          <w:szCs w:val="24"/>
        </w:rPr>
        <w:t>काप्रयोगसहायकक्रिया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(helping verb) </w:t>
      </w:r>
      <w:proofErr w:type="spellStart"/>
      <w:r w:rsidRPr="00871CA9">
        <w:rPr>
          <w:rFonts w:ascii="Mangal" w:eastAsia="Times New Roman" w:hAnsi="Mangal" w:cs="Mangal"/>
          <w:sz w:val="24"/>
          <w:szCs w:val="24"/>
        </w:rPr>
        <w:t>केरूपमेंनहींहोताहैतो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Subject </w:t>
      </w:r>
      <w:proofErr w:type="spellStart"/>
      <w:r w:rsidRPr="00871CA9">
        <w:rPr>
          <w:rFonts w:ascii="Mangal" w:eastAsia="Times New Roman" w:hAnsi="Mangal" w:cs="Mangal"/>
          <w:sz w:val="24"/>
          <w:szCs w:val="24"/>
        </w:rPr>
        <w:t>केबाद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being </w:t>
      </w:r>
      <w:proofErr w:type="spellStart"/>
      <w:r w:rsidRPr="00871CA9">
        <w:rPr>
          <w:rFonts w:ascii="Mangal" w:eastAsia="Times New Roman" w:hAnsi="Mangal" w:cs="Mangal"/>
          <w:sz w:val="24"/>
          <w:szCs w:val="24"/>
        </w:rPr>
        <w:t>काप्रयोगहोताहै</w:t>
      </w:r>
      <w:proofErr w:type="spellEnd"/>
      <w:r w:rsidRPr="00871CA9">
        <w:rPr>
          <w:rFonts w:ascii="Mangal" w:eastAsia="Times New Roman" w:hAnsi="Mangal" w:cs="Mangal"/>
          <w:sz w:val="24"/>
          <w:szCs w:val="24"/>
        </w:rPr>
        <w:t>।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Subject </w:t>
      </w:r>
      <w:proofErr w:type="spellStart"/>
      <w:r w:rsidRPr="00871CA9">
        <w:rPr>
          <w:rFonts w:ascii="Mangal" w:eastAsia="Times New Roman" w:hAnsi="Mangal" w:cs="Mangal"/>
          <w:sz w:val="24"/>
          <w:szCs w:val="24"/>
        </w:rPr>
        <w:t>केबाद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 having </w:t>
      </w:r>
      <w:proofErr w:type="spellStart"/>
      <w:r w:rsidRPr="00871CA9">
        <w:rPr>
          <w:rFonts w:ascii="Mangal" w:eastAsia="Times New Roman" w:hAnsi="Mangal" w:cs="Mangal"/>
          <w:sz w:val="24"/>
          <w:szCs w:val="24"/>
        </w:rPr>
        <w:t>काप्रयोग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Active Voice </w:t>
      </w:r>
      <w:proofErr w:type="spellStart"/>
      <w:r w:rsidRPr="00871CA9">
        <w:rPr>
          <w:rFonts w:ascii="Mangal" w:eastAsia="Times New Roman" w:hAnsi="Mangal" w:cs="Mangal"/>
          <w:sz w:val="24"/>
          <w:szCs w:val="24"/>
        </w:rPr>
        <w:t>मेंकरतेहै</w:t>
      </w:r>
      <w:proofErr w:type="spellEnd"/>
      <w:r w:rsidRPr="00871CA9">
        <w:rPr>
          <w:rFonts w:ascii="Mangal" w:eastAsia="Times New Roman" w:hAnsi="Mangal" w:cs="Mangal"/>
          <w:sz w:val="24"/>
          <w:szCs w:val="24"/>
        </w:rPr>
        <w:t>।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Subject </w:t>
      </w:r>
      <w:proofErr w:type="spellStart"/>
      <w:r w:rsidRPr="00871CA9">
        <w:rPr>
          <w:rFonts w:ascii="Mangal" w:eastAsia="Times New Roman" w:hAnsi="Mangal" w:cs="Mangal"/>
          <w:sz w:val="24"/>
          <w:szCs w:val="24"/>
        </w:rPr>
        <w:t>केबाद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having been </w:t>
      </w:r>
      <w:proofErr w:type="spellStart"/>
      <w:r w:rsidRPr="00871CA9">
        <w:rPr>
          <w:rFonts w:ascii="Mangal" w:eastAsia="Times New Roman" w:hAnsi="Mangal" w:cs="Mangal"/>
          <w:sz w:val="24"/>
          <w:szCs w:val="24"/>
        </w:rPr>
        <w:t>काप्रयोग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Passive Voice </w:t>
      </w:r>
      <w:proofErr w:type="spellStart"/>
      <w:r w:rsidRPr="00871CA9">
        <w:rPr>
          <w:rFonts w:ascii="Mangal" w:eastAsia="Times New Roman" w:hAnsi="Mangal" w:cs="Mangal"/>
          <w:sz w:val="24"/>
          <w:szCs w:val="24"/>
        </w:rPr>
        <w:t>मेंकरतेहै</w:t>
      </w:r>
      <w:proofErr w:type="spellEnd"/>
      <w:r w:rsidRPr="00871CA9">
        <w:rPr>
          <w:rFonts w:ascii="Mangal" w:eastAsia="Times New Roman" w:hAnsi="Mangal" w:cs="Mangal"/>
          <w:sz w:val="24"/>
          <w:szCs w:val="24"/>
        </w:rPr>
        <w:t>।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Examples :</w:t>
      </w:r>
      <w:proofErr w:type="gramEnd"/>
    </w:p>
    <w:p w:rsidR="008B4E99" w:rsidRPr="00871CA9" w:rsidRDefault="008B4E99" w:rsidP="008B4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a) Separate -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The sky is cloudy. It may rain today.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The sky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</w:rPr>
        <w:t>being cloudy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, it may rain today.</w:t>
      </w:r>
    </w:p>
    <w:p w:rsidR="008B4E99" w:rsidRPr="00871CA9" w:rsidRDefault="008B4E99" w:rsidP="008B4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b) Separate - 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The teacher entered the class. The boys became silent.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- 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The teacher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</w:rPr>
        <w:t>having entered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, the boys became silent.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c) Separate - 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The sun rose. The birds began to fly.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The sun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</w:rPr>
        <w:t>having risen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, the birds began to fly.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d) Separate -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The work was done. We went back home.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The work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</w:rPr>
        <w:t>having been done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, we went back home.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e) Separate -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The bank was closed. I could not withdraw any money.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The bank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</w:rPr>
        <w:t>having been closed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, I could not withdraw any money.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Rule 4.</w:t>
      </w:r>
      <w:proofErr w:type="gramEnd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Gerund </w:t>
      </w:r>
      <w:proofErr w:type="spellStart"/>
      <w:r w:rsidRPr="00871CA9">
        <w:rPr>
          <w:rFonts w:ascii="Mangal" w:eastAsia="Times New Roman" w:hAnsi="Mangal" w:cs="Mangal"/>
          <w:b/>
          <w:bCs/>
          <w:sz w:val="24"/>
          <w:szCs w:val="24"/>
        </w:rPr>
        <w:t>या</w:t>
      </w:r>
      <w:proofErr w:type="spellEnd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hyperlink r:id="rId10" w:tgtFrame="_blank" w:history="1">
        <w:r w:rsidRPr="00871CA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Noun</w:t>
        </w:r>
      </w:hyperlink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871CA9">
        <w:rPr>
          <w:rFonts w:ascii="Mangal" w:eastAsia="Times New Roman" w:hAnsi="Mangal" w:cs="Mangal"/>
          <w:b/>
          <w:bCs/>
          <w:sz w:val="24"/>
          <w:szCs w:val="24"/>
        </w:rPr>
        <w:t>सेपहले</w:t>
      </w:r>
      <w:proofErr w:type="spellEnd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hyperlink r:id="rId11" w:tgtFrame="_blank" w:history="1">
        <w:r w:rsidRPr="00871CA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Preposition</w:t>
        </w:r>
      </w:hyperlink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871CA9">
        <w:rPr>
          <w:rFonts w:ascii="Mangal" w:eastAsia="Times New Roman" w:hAnsi="Mangal" w:cs="Mangal"/>
          <w:b/>
          <w:bCs/>
          <w:sz w:val="24"/>
          <w:szCs w:val="24"/>
        </w:rPr>
        <w:t>काप्रयोगकरके</w:t>
      </w:r>
      <w:proofErr w:type="spellEnd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(Using Preposition before Gerund or Noun)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Gerund </w:t>
      </w:r>
      <w:proofErr w:type="spellStart"/>
      <w:r w:rsidRPr="00871CA9">
        <w:rPr>
          <w:rFonts w:ascii="Mangal" w:eastAsia="Times New Roman" w:hAnsi="Mangal" w:cs="Mangal"/>
          <w:sz w:val="24"/>
          <w:szCs w:val="24"/>
        </w:rPr>
        <w:t>बनानेकेलिए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Verb </w:t>
      </w:r>
      <w:proofErr w:type="spellStart"/>
      <w:r w:rsidRPr="00871CA9">
        <w:rPr>
          <w:rFonts w:ascii="Mangal" w:eastAsia="Times New Roman" w:hAnsi="Mangal" w:cs="Mangal"/>
          <w:sz w:val="24"/>
          <w:szCs w:val="24"/>
        </w:rPr>
        <w:t>की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first form </w:t>
      </w:r>
      <w:proofErr w:type="spellStart"/>
      <w:r w:rsidRPr="00871CA9">
        <w:rPr>
          <w:rFonts w:ascii="Mangal" w:eastAsia="Times New Roman" w:hAnsi="Mangal" w:cs="Mangal"/>
          <w:sz w:val="24"/>
          <w:szCs w:val="24"/>
        </w:rPr>
        <w:t>में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871CA9">
        <w:rPr>
          <w:rFonts w:ascii="Mangal" w:eastAsia="Times New Roman" w:hAnsi="Mangal" w:cs="Mangal"/>
          <w:sz w:val="24"/>
          <w:szCs w:val="24"/>
        </w:rPr>
        <w:t>लगातेहै</w:t>
      </w:r>
      <w:proofErr w:type="spellEnd"/>
      <w:r w:rsidRPr="00871CA9">
        <w:rPr>
          <w:rFonts w:ascii="Mangal" w:eastAsia="Times New Roman" w:hAnsi="Mangal" w:cs="Mangal"/>
          <w:sz w:val="24"/>
          <w:szCs w:val="24"/>
        </w:rPr>
        <w:t>।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Examples :</w:t>
      </w:r>
      <w:proofErr w:type="gramEnd"/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a) Separate -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71CA9">
        <w:rPr>
          <w:rFonts w:ascii="Times New Roman" w:eastAsia="Times New Roman" w:hAnsi="Times New Roman" w:cs="Times New Roman"/>
          <w:sz w:val="24"/>
          <w:szCs w:val="24"/>
        </w:rPr>
        <w:t>Reena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bought a pencil. She gave ten rupees for it.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71CA9">
        <w:rPr>
          <w:rFonts w:ascii="Times New Roman" w:eastAsia="Times New Roman" w:hAnsi="Times New Roman" w:cs="Times New Roman"/>
          <w:sz w:val="24"/>
          <w:szCs w:val="24"/>
        </w:rPr>
        <w:t>Reena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bought a pencil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</w:rPr>
        <w:t>for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ten rupees.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b) Separate -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I gave him a pen. I also supplied him with paper.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</w:rPr>
        <w:t>Besides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giving him a pen, I also supplied him with paper.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c) Separate -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I made my best efforts. I could not pass B.A.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</w:rPr>
        <w:t>In spite of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my best efforts, I could not pass B.A.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d) Separate -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His wife died. He heard the news. He fainted.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</w:rPr>
        <w:t>On hearing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the news of his wife death, he fainted.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e) Separate -</w:t>
      </w:r>
      <w:proofErr w:type="gramStart"/>
      <w:r w:rsidRPr="00871CA9">
        <w:rPr>
          <w:rFonts w:ascii="Times New Roman" w:eastAsia="Times New Roman" w:hAnsi="Times New Roman" w:cs="Times New Roman"/>
          <w:sz w:val="24"/>
          <w:szCs w:val="24"/>
        </w:rPr>
        <w:t>  You</w:t>
      </w:r>
      <w:proofErr w:type="gram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helped me. I would have failed.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- 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I would have failed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</w:rPr>
        <w:t>without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your help.</w:t>
      </w:r>
    </w:p>
    <w:p w:rsidR="008B4E99" w:rsidRPr="00871CA9" w:rsidRDefault="008B4E99" w:rsidP="00396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</w:pPr>
      <w:ins w:id="1" w:author="Unknown">
        <w:r w:rsidRPr="00871CA9">
          <w:rPr>
            <w:rFonts w:ascii="Times New Roman" w:eastAsia="Times New Roman" w:hAnsi="Times New Roman" w:cs="Times New Roman"/>
            <w:sz w:val="24"/>
            <w:szCs w:val="24"/>
          </w:rPr>
          <w:br/>
        </w:r>
      </w:ins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Rule 5.</w:t>
      </w:r>
      <w:proofErr w:type="gramEnd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Noun </w:t>
      </w:r>
      <w:proofErr w:type="spellStart"/>
      <w:r w:rsidRPr="00871CA9">
        <w:rPr>
          <w:rFonts w:ascii="Mangal" w:eastAsia="Times New Roman" w:hAnsi="Mangal" w:cs="Mangal"/>
          <w:b/>
          <w:bCs/>
          <w:sz w:val="24"/>
          <w:szCs w:val="24"/>
        </w:rPr>
        <w:t>या</w:t>
      </w:r>
      <w:proofErr w:type="spellEnd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Phrase in Apposition </w:t>
      </w:r>
      <w:proofErr w:type="spellStart"/>
      <w:r w:rsidRPr="00871CA9">
        <w:rPr>
          <w:rFonts w:ascii="Mangal" w:eastAsia="Times New Roman" w:hAnsi="Mangal" w:cs="Mangal"/>
          <w:b/>
          <w:bCs/>
          <w:sz w:val="24"/>
          <w:szCs w:val="24"/>
        </w:rPr>
        <w:t>काप्रयोगकरके</w:t>
      </w:r>
      <w:proofErr w:type="spellEnd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(By using Noun or Phrase in Apposition</w:t>
      </w:r>
      <w:proofErr w:type="gramStart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871CA9">
        <w:rPr>
          <w:rFonts w:ascii="Times New Roman" w:eastAsia="Times New Roman" w:hAnsi="Times New Roman" w:cs="Times New Roman"/>
          <w:sz w:val="24"/>
          <w:szCs w:val="24"/>
        </w:rPr>
        <w:br/>
        <w:t xml:space="preserve">Apposition </w:t>
      </w:r>
      <w:proofErr w:type="spellStart"/>
      <w:r w:rsidRPr="00871CA9">
        <w:rPr>
          <w:rFonts w:ascii="Mangal" w:eastAsia="Times New Roman" w:hAnsi="Mangal" w:cs="Mangal"/>
          <w:sz w:val="24"/>
          <w:szCs w:val="24"/>
        </w:rPr>
        <w:t>काअर्थहै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'side by side' </w:t>
      </w:r>
      <w:proofErr w:type="spellStart"/>
      <w:r w:rsidRPr="00871CA9">
        <w:rPr>
          <w:rFonts w:ascii="Mangal" w:eastAsia="Times New Roman" w:hAnsi="Mangal" w:cs="Mangal"/>
          <w:sz w:val="24"/>
          <w:szCs w:val="24"/>
        </w:rPr>
        <w:t>औरइसलिएकिसी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Noun </w:t>
      </w:r>
      <w:proofErr w:type="spellStart"/>
      <w:r w:rsidRPr="00871CA9">
        <w:rPr>
          <w:rFonts w:ascii="Mangal" w:eastAsia="Times New Roman" w:hAnsi="Mangal" w:cs="Mangal"/>
          <w:sz w:val="24"/>
          <w:szCs w:val="24"/>
        </w:rPr>
        <w:t>या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Phrase </w:t>
      </w:r>
      <w:proofErr w:type="spellStart"/>
      <w:r w:rsidRPr="00871CA9">
        <w:rPr>
          <w:rFonts w:ascii="Mangal" w:eastAsia="Times New Roman" w:hAnsi="Mangal" w:cs="Mangal"/>
          <w:sz w:val="24"/>
          <w:szCs w:val="24"/>
        </w:rPr>
        <w:t>कोउस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Noun </w:t>
      </w:r>
      <w:proofErr w:type="spellStart"/>
      <w:r w:rsidRPr="00871CA9">
        <w:rPr>
          <w:rFonts w:ascii="Mangal" w:eastAsia="Times New Roman" w:hAnsi="Mangal" w:cs="Mangal"/>
          <w:sz w:val="24"/>
          <w:szCs w:val="24"/>
        </w:rPr>
        <w:t>केबगलमेंरखाजाताहैजिसकीव्याख्याकीजातीहै।जो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Noun </w:t>
      </w:r>
      <w:proofErr w:type="spellStart"/>
      <w:r w:rsidRPr="00871CA9">
        <w:rPr>
          <w:rFonts w:ascii="Mangal" w:eastAsia="Times New Roman" w:hAnsi="Mangal" w:cs="Mangal"/>
          <w:sz w:val="24"/>
          <w:szCs w:val="24"/>
        </w:rPr>
        <w:t>या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Phrase, Apposition </w:t>
      </w:r>
      <w:proofErr w:type="spellStart"/>
      <w:r w:rsidRPr="00871CA9">
        <w:rPr>
          <w:rFonts w:ascii="Mangal" w:eastAsia="Times New Roman" w:hAnsi="Mangal" w:cs="Mangal"/>
          <w:sz w:val="24"/>
          <w:szCs w:val="24"/>
        </w:rPr>
        <w:t>मेंहोताहैउसेदो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commas </w:t>
      </w:r>
      <w:proofErr w:type="spellStart"/>
      <w:r w:rsidRPr="00871CA9">
        <w:rPr>
          <w:rFonts w:ascii="Mangal" w:eastAsia="Times New Roman" w:hAnsi="Mangal" w:cs="Mangal"/>
          <w:sz w:val="24"/>
          <w:szCs w:val="24"/>
        </w:rPr>
        <w:t>केबीचरखतेहै</w:t>
      </w:r>
      <w:proofErr w:type="spellEnd"/>
      <w:r w:rsidRPr="00871CA9">
        <w:rPr>
          <w:rFonts w:ascii="Mangal" w:eastAsia="Times New Roman" w:hAnsi="Mangal" w:cs="Mangal"/>
          <w:sz w:val="24"/>
          <w:szCs w:val="24"/>
        </w:rPr>
        <w:t>।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Examples :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a) Separate -</w:t>
      </w:r>
      <w:proofErr w:type="gramStart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Columbus</w:t>
      </w:r>
      <w:proofErr w:type="gram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was a famous sailor. He was an Italian. He discovered America.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- 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Columbus,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</w:rPr>
        <w:t>a famous Italian sailor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, discovered America.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b) Separate -</w:t>
      </w:r>
      <w:proofErr w:type="gramStart"/>
      <w:r w:rsidRPr="00871CA9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871CA9">
        <w:rPr>
          <w:rFonts w:ascii="Times New Roman" w:eastAsia="Times New Roman" w:hAnsi="Times New Roman" w:cs="Times New Roman"/>
          <w:sz w:val="24"/>
          <w:szCs w:val="24"/>
        </w:rPr>
        <w:t>Kalidas</w:t>
      </w:r>
      <w:proofErr w:type="spellEnd"/>
      <w:proofErr w:type="gram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wrote the </w:t>
      </w:r>
      <w:proofErr w:type="spellStart"/>
      <w:r w:rsidRPr="00871CA9">
        <w:rPr>
          <w:rFonts w:ascii="Times New Roman" w:eastAsia="Times New Roman" w:hAnsi="Times New Roman" w:cs="Times New Roman"/>
          <w:sz w:val="24"/>
          <w:szCs w:val="24"/>
        </w:rPr>
        <w:t>Shakuntlam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>. He was a great poet and dramatist.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71CA9">
        <w:rPr>
          <w:rFonts w:ascii="Times New Roman" w:eastAsia="Times New Roman" w:hAnsi="Times New Roman" w:cs="Times New Roman"/>
          <w:sz w:val="24"/>
          <w:szCs w:val="24"/>
        </w:rPr>
        <w:t>Kalidas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</w:rPr>
        <w:t>a great poet and dramatist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, wrote the </w:t>
      </w:r>
      <w:proofErr w:type="spellStart"/>
      <w:r w:rsidRPr="00871CA9">
        <w:rPr>
          <w:rFonts w:ascii="Times New Roman" w:eastAsia="Times New Roman" w:hAnsi="Times New Roman" w:cs="Times New Roman"/>
          <w:sz w:val="24"/>
          <w:szCs w:val="24"/>
        </w:rPr>
        <w:t>Shakuntlam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c) Separate -</w:t>
      </w:r>
      <w:proofErr w:type="gramStart"/>
      <w:r w:rsidRPr="00871CA9">
        <w:rPr>
          <w:rFonts w:ascii="Times New Roman" w:eastAsia="Times New Roman" w:hAnsi="Times New Roman" w:cs="Times New Roman"/>
          <w:sz w:val="24"/>
          <w:szCs w:val="24"/>
        </w:rPr>
        <w:t>  My</w:t>
      </w:r>
      <w:proofErr w:type="gram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sister went to New Delhi. New Delhi is the capital of India.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My sister went to New Delhi,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</w:rPr>
        <w:t>the capital of India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d) Separate -</w:t>
      </w:r>
      <w:proofErr w:type="gramStart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Milton</w:t>
      </w:r>
      <w:proofErr w:type="gram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was a famous English poet. He was blind.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- 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Milton,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</w:rPr>
        <w:t>a famous English poet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, was blind.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e) Separate -</w:t>
      </w:r>
      <w:proofErr w:type="gramStart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Tagore</w:t>
      </w:r>
      <w:proofErr w:type="gram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was the author of the </w:t>
      </w:r>
      <w:proofErr w:type="spellStart"/>
      <w:r w:rsidRPr="00871CA9">
        <w:rPr>
          <w:rFonts w:ascii="Times New Roman" w:eastAsia="Times New Roman" w:hAnsi="Times New Roman" w:cs="Times New Roman"/>
          <w:sz w:val="24"/>
          <w:szCs w:val="24"/>
        </w:rPr>
        <w:t>Gitanjali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>. He was a great poet of Bengal.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Tagore,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</w:rPr>
        <w:t>a great poet of Bengal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, was the author of the </w:t>
      </w:r>
      <w:proofErr w:type="spellStart"/>
      <w:r w:rsidRPr="00871CA9">
        <w:rPr>
          <w:rFonts w:ascii="Times New Roman" w:eastAsia="Times New Roman" w:hAnsi="Times New Roman" w:cs="Times New Roman"/>
          <w:sz w:val="24"/>
          <w:szCs w:val="24"/>
        </w:rPr>
        <w:t>Gitanjali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Rule 6.</w:t>
      </w:r>
      <w:proofErr w:type="gramEnd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hyperlink r:id="rId12" w:tgtFrame="_blank" w:history="1">
        <w:r w:rsidRPr="00871CA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Adverb</w:t>
        </w:r>
      </w:hyperlink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871CA9">
        <w:rPr>
          <w:rFonts w:ascii="Mangal" w:eastAsia="Times New Roman" w:hAnsi="Mangal" w:cs="Mangal"/>
          <w:b/>
          <w:bCs/>
          <w:sz w:val="24"/>
          <w:szCs w:val="24"/>
        </w:rPr>
        <w:t>या</w:t>
      </w:r>
      <w:proofErr w:type="spellEnd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Adverbial Phrase </w:t>
      </w:r>
      <w:proofErr w:type="spellStart"/>
      <w:r w:rsidRPr="00871CA9">
        <w:rPr>
          <w:rFonts w:ascii="Mangal" w:eastAsia="Times New Roman" w:hAnsi="Mangal" w:cs="Mangal"/>
          <w:b/>
          <w:bCs/>
          <w:sz w:val="24"/>
          <w:szCs w:val="24"/>
        </w:rPr>
        <w:t>काप्रयोगकरके</w:t>
      </w:r>
      <w:proofErr w:type="spellEnd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(Using Adverb or Adverbial Phrase</w:t>
      </w:r>
      <w:proofErr w:type="gramStart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871CA9">
        <w:rPr>
          <w:rFonts w:ascii="Times New Roman" w:eastAsia="Times New Roman" w:hAnsi="Times New Roman" w:cs="Times New Roman"/>
          <w:sz w:val="24"/>
          <w:szCs w:val="24"/>
        </w:rPr>
        <w:br/>
        <w:t>Adverb, generally '</w:t>
      </w:r>
      <w:proofErr w:type="spellStart"/>
      <w:r w:rsidRPr="00871CA9">
        <w:rPr>
          <w:rFonts w:ascii="Times New Roman" w:eastAsia="Times New Roman" w:hAnsi="Times New Roman" w:cs="Times New Roman"/>
          <w:sz w:val="24"/>
          <w:szCs w:val="24"/>
        </w:rPr>
        <w:t>ly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proofErr w:type="spellStart"/>
      <w:r w:rsidRPr="00871CA9">
        <w:rPr>
          <w:rFonts w:ascii="Mangal" w:eastAsia="Times New Roman" w:hAnsi="Mangal" w:cs="Mangal"/>
          <w:sz w:val="24"/>
          <w:szCs w:val="24"/>
        </w:rPr>
        <w:t>काप्रयोगकरकेबनताहैऔरयदिएकवाक्यकेकुछशब्दमिलकर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Adverb </w:t>
      </w:r>
      <w:proofErr w:type="spellStart"/>
      <w:r w:rsidRPr="00871CA9">
        <w:rPr>
          <w:rFonts w:ascii="Mangal" w:eastAsia="Times New Roman" w:hAnsi="Mangal" w:cs="Mangal"/>
          <w:sz w:val="24"/>
          <w:szCs w:val="24"/>
        </w:rPr>
        <w:lastRenderedPageBreak/>
        <w:t>काकामकरतेहैतबउसे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Adverbial Phrase </w:t>
      </w:r>
      <w:proofErr w:type="spellStart"/>
      <w:r w:rsidRPr="00871CA9">
        <w:rPr>
          <w:rFonts w:ascii="Mangal" w:eastAsia="Times New Roman" w:hAnsi="Mangal" w:cs="Mangal"/>
          <w:sz w:val="24"/>
          <w:szCs w:val="24"/>
        </w:rPr>
        <w:t>कहतेहै</w:t>
      </w:r>
      <w:proofErr w:type="spellEnd"/>
      <w:r w:rsidRPr="00871CA9">
        <w:rPr>
          <w:rFonts w:ascii="Mangal" w:eastAsia="Times New Roman" w:hAnsi="Mangal" w:cs="Mangal"/>
          <w:sz w:val="24"/>
          <w:szCs w:val="24"/>
        </w:rPr>
        <w:t>।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Examples :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a) Separate -</w:t>
      </w:r>
      <w:proofErr w:type="gramStart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He</w:t>
      </w:r>
      <w:proofErr w:type="gram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was attending the function. It was regular.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- 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He was attending the function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</w:rPr>
        <w:t>regularly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b) Separate -</w:t>
      </w:r>
      <w:proofErr w:type="gramStart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He</w:t>
      </w:r>
      <w:proofErr w:type="gram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failed. It was unfortunate.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He failed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</w:rPr>
        <w:t>unfortunately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c) Separate -</w:t>
      </w:r>
      <w:proofErr w:type="gramStart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She</w:t>
      </w:r>
      <w:proofErr w:type="gram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did her work. She was careful about it.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ins w:id="2" w:author="Unknown">
        <w:r w:rsidRPr="00871CA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Combined - </w:t>
        </w:r>
      </w:ins>
      <w:r w:rsidRPr="00871CA9">
        <w:rPr>
          <w:rFonts w:ascii="Times New Roman" w:eastAsia="Times New Roman" w:hAnsi="Times New Roman" w:cs="Times New Roman"/>
          <w:sz w:val="24"/>
          <w:szCs w:val="24"/>
        </w:rPr>
        <w:t>She did her work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</w:rPr>
        <w:t>carefully</w:t>
      </w:r>
      <w:r w:rsidR="00396E5B" w:rsidRPr="00871CA9">
        <w:rPr>
          <w:rFonts w:ascii="Times New Roman" w:eastAsia="Times New Roman" w:hAnsi="Times New Roman" w:cs="Times New Roman"/>
          <w:sz w:val="24"/>
          <w:szCs w:val="24"/>
        </w:rPr>
        <w:t>.</w:t>
      </w:r>
      <w:r w:rsidR="00396E5B"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Rule 7.</w:t>
      </w:r>
      <w:proofErr w:type="gramEnd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hyperlink r:id="rId13" w:tgtFrame="_blank" w:history="1">
        <w:r w:rsidRPr="00871CA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Adjective</w:t>
        </w:r>
      </w:hyperlink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proofErr w:type="spellStart"/>
      <w:r w:rsidRPr="00871CA9">
        <w:rPr>
          <w:rFonts w:ascii="Mangal" w:eastAsia="Times New Roman" w:hAnsi="Mangal" w:cs="Mangal"/>
          <w:b/>
          <w:bCs/>
          <w:sz w:val="24"/>
          <w:szCs w:val="24"/>
        </w:rPr>
        <w:t>काप्रयोगकरके</w:t>
      </w:r>
      <w:proofErr w:type="spellEnd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(By using Adjective)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a) Separate -</w:t>
      </w:r>
      <w:proofErr w:type="gramStart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I</w:t>
      </w:r>
      <w:proofErr w:type="gram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bought a dog. It was black.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I bought a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</w:rPr>
        <w:t>black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dog.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b) Separate -</w:t>
      </w:r>
      <w:proofErr w:type="gramStart"/>
      <w:r w:rsidRPr="00871CA9">
        <w:rPr>
          <w:rFonts w:ascii="Times New Roman" w:eastAsia="Times New Roman" w:hAnsi="Times New Roman" w:cs="Times New Roman"/>
          <w:sz w:val="24"/>
          <w:szCs w:val="24"/>
        </w:rPr>
        <w:t>  I</w:t>
      </w:r>
      <w:proofErr w:type="gram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met a woman. She was poor.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I met a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</w:rPr>
        <w:t>poor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woman.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c) Separate -</w:t>
      </w:r>
      <w:proofErr w:type="gramStart"/>
      <w:r w:rsidRPr="00871CA9">
        <w:rPr>
          <w:rFonts w:ascii="Times New Roman" w:eastAsia="Times New Roman" w:hAnsi="Times New Roman" w:cs="Times New Roman"/>
          <w:sz w:val="24"/>
          <w:szCs w:val="24"/>
        </w:rPr>
        <w:t>  A</w:t>
      </w:r>
      <w:proofErr w:type="gram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tiger was hungry. He killed a bullock. The bullock was hefty.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A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</w:rPr>
        <w:t>hungry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tiger killed a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</w:rPr>
        <w:t>hefty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bullock.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Rule 8.</w:t>
      </w:r>
      <w:proofErr w:type="gramEnd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hyperlink r:id="rId14" w:tgtFrame="_blank" w:history="1">
        <w:r w:rsidRPr="00871CA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Conjunction</w:t>
        </w:r>
      </w:hyperlink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'And' </w:t>
      </w:r>
      <w:proofErr w:type="spellStart"/>
      <w:r w:rsidRPr="00871CA9">
        <w:rPr>
          <w:rFonts w:ascii="Mangal" w:eastAsia="Times New Roman" w:hAnsi="Mangal" w:cs="Mangal"/>
          <w:b/>
          <w:bCs/>
          <w:sz w:val="24"/>
          <w:szCs w:val="24"/>
        </w:rPr>
        <w:t>काप्रयोगकरके</w:t>
      </w:r>
      <w:proofErr w:type="spellEnd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(Using Conjunction '</w:t>
      </w:r>
      <w:proofErr w:type="gramStart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proofErr w:type="gramEnd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')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a) Separate -</w:t>
      </w:r>
      <w:proofErr w:type="gramStart"/>
      <w:r w:rsidRPr="00871CA9">
        <w:rPr>
          <w:rFonts w:ascii="Times New Roman" w:eastAsia="Times New Roman" w:hAnsi="Times New Roman" w:cs="Times New Roman"/>
          <w:sz w:val="24"/>
          <w:szCs w:val="24"/>
        </w:rPr>
        <w:t>  I</w:t>
      </w:r>
      <w:proofErr w:type="gram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take milk. I take biscuits also.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I take milk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</w:rPr>
        <w:t>and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biscuits.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b) Separate -</w:t>
      </w:r>
      <w:proofErr w:type="gramStart"/>
      <w:r w:rsidRPr="00871CA9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871CA9">
        <w:rPr>
          <w:rFonts w:ascii="Times New Roman" w:eastAsia="Times New Roman" w:hAnsi="Times New Roman" w:cs="Times New Roman"/>
          <w:sz w:val="24"/>
          <w:szCs w:val="24"/>
        </w:rPr>
        <w:t>Rohan</w:t>
      </w:r>
      <w:proofErr w:type="spellEnd"/>
      <w:proofErr w:type="gram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went to Agra. </w:t>
      </w:r>
      <w:proofErr w:type="spellStart"/>
      <w:r w:rsidRPr="00871CA9">
        <w:rPr>
          <w:rFonts w:ascii="Times New Roman" w:eastAsia="Times New Roman" w:hAnsi="Times New Roman" w:cs="Times New Roman"/>
          <w:sz w:val="24"/>
          <w:szCs w:val="24"/>
        </w:rPr>
        <w:t>Sohan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also went with </w:t>
      </w:r>
      <w:proofErr w:type="spellStart"/>
      <w:r w:rsidRPr="00871CA9">
        <w:rPr>
          <w:rFonts w:ascii="Times New Roman" w:eastAsia="Times New Roman" w:hAnsi="Times New Roman" w:cs="Times New Roman"/>
          <w:sz w:val="24"/>
          <w:szCs w:val="24"/>
        </w:rPr>
        <w:t>Rohan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71CA9">
        <w:rPr>
          <w:rFonts w:ascii="Times New Roman" w:eastAsia="Times New Roman" w:hAnsi="Times New Roman" w:cs="Times New Roman"/>
          <w:sz w:val="24"/>
          <w:szCs w:val="24"/>
        </w:rPr>
        <w:t>Rohan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</w:rPr>
        <w:t>and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71CA9">
        <w:rPr>
          <w:rFonts w:ascii="Times New Roman" w:eastAsia="Times New Roman" w:hAnsi="Times New Roman" w:cs="Times New Roman"/>
          <w:sz w:val="24"/>
          <w:szCs w:val="24"/>
        </w:rPr>
        <w:t>Sohan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went to Agra.</w:t>
      </w:r>
    </w:p>
    <w:p w:rsidR="008B4E99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c) Separate -</w:t>
      </w:r>
      <w:proofErr w:type="gramStart"/>
      <w:r w:rsidRPr="00871CA9">
        <w:rPr>
          <w:rFonts w:ascii="Times New Roman" w:eastAsia="Times New Roman" w:hAnsi="Times New Roman" w:cs="Times New Roman"/>
          <w:sz w:val="24"/>
          <w:szCs w:val="24"/>
        </w:rPr>
        <w:t>  </w:t>
      </w:r>
      <w:proofErr w:type="spellStart"/>
      <w:r w:rsidRPr="00871CA9">
        <w:rPr>
          <w:rFonts w:ascii="Times New Roman" w:eastAsia="Times New Roman" w:hAnsi="Times New Roman" w:cs="Times New Roman"/>
          <w:sz w:val="24"/>
          <w:szCs w:val="24"/>
        </w:rPr>
        <w:t>Manisha</w:t>
      </w:r>
      <w:proofErr w:type="spellEnd"/>
      <w:proofErr w:type="gram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saw the </w:t>
      </w:r>
      <w:proofErr w:type="spellStart"/>
      <w:r w:rsidRPr="00871CA9">
        <w:rPr>
          <w:rFonts w:ascii="Times New Roman" w:eastAsia="Times New Roman" w:hAnsi="Times New Roman" w:cs="Times New Roman"/>
          <w:sz w:val="24"/>
          <w:szCs w:val="24"/>
        </w:rPr>
        <w:t>Taj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>. She saw the Red Fort also.</w:t>
      </w:r>
    </w:p>
    <w:p w:rsidR="00396E5B" w:rsidRPr="00871CA9" w:rsidRDefault="008B4E99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</w:rPr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871CA9">
        <w:rPr>
          <w:rFonts w:ascii="Times New Roman" w:eastAsia="Times New Roman" w:hAnsi="Times New Roman" w:cs="Times New Roman"/>
          <w:sz w:val="24"/>
          <w:szCs w:val="24"/>
        </w:rPr>
        <w:t>Manisha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 xml:space="preserve"> saw the </w:t>
      </w:r>
      <w:proofErr w:type="spellStart"/>
      <w:r w:rsidRPr="00871CA9">
        <w:rPr>
          <w:rFonts w:ascii="Times New Roman" w:eastAsia="Times New Roman" w:hAnsi="Times New Roman" w:cs="Times New Roman"/>
          <w:sz w:val="24"/>
          <w:szCs w:val="24"/>
        </w:rPr>
        <w:t>Taj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</w:rPr>
        <w:t>and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t> the Red Fort.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1354E" w:rsidRPr="00871CA9" w:rsidRDefault="0041354E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41354E" w:rsidRPr="00871CA9" w:rsidRDefault="0041354E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</w:p>
    <w:p w:rsidR="008B4E99" w:rsidRPr="00871CA9" w:rsidRDefault="00396E5B" w:rsidP="008B4E9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71CA9">
        <w:rPr>
          <w:rFonts w:ascii="Times New Roman" w:eastAsia="Times New Roman" w:hAnsi="Times New Roman" w:cs="Times New Roman"/>
          <w:b/>
          <w:sz w:val="32"/>
          <w:szCs w:val="24"/>
        </w:rPr>
        <w:t>Formation of Compound Sentences</w:t>
      </w:r>
      <w:r w:rsidR="008B4E99"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</w:p>
    <w:p w:rsidR="00396E5B" w:rsidRPr="00396E5B" w:rsidRDefault="00396E5B" w:rsidP="00396E5B">
      <w:pPr>
        <w:spacing w:after="0" w:line="240" w:lineRule="auto"/>
        <w:rPr>
          <w:ins w:id="3" w:author="Unknown"/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</w:pPr>
      <w:proofErr w:type="gramStart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To form a Compound Sentence by combining two or more than two Simple Sentences.</w:t>
      </w:r>
      <w:proofErr w:type="gramEnd"/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दोयादोसेअधिक</w:t>
      </w:r>
      <w:proofErr w:type="spellEnd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Simple Sentences </w:t>
      </w:r>
      <w:proofErr w:type="spellStart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कोमिलाकरएक</w:t>
      </w:r>
      <w:proofErr w:type="spellEnd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Compound Sentence </w:t>
      </w:r>
      <w:proofErr w:type="spellStart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बनाना</w:t>
      </w:r>
      <w:proofErr w:type="spellEnd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।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B4E99" w:rsidRPr="00871CA9" w:rsidRDefault="00396E5B" w:rsidP="00396E5B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Rule 1.Coordinatng conjunctions </w:t>
      </w:r>
      <w:proofErr w:type="spellStart"/>
      <w:r w:rsidRPr="00871CA9">
        <w:rPr>
          <w:rFonts w:ascii="Mangal" w:eastAsia="Times New Roman" w:hAnsi="Mangal" w:cs="Mangal"/>
          <w:b/>
          <w:bCs/>
          <w:sz w:val="24"/>
          <w:szCs w:val="24"/>
          <w:shd w:val="clear" w:color="auto" w:fill="FFFFFF"/>
        </w:rPr>
        <w:t>काप्रयोगकरके</w:t>
      </w:r>
      <w:proofErr w:type="spellEnd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Compound Sentence </w:t>
      </w:r>
      <w:proofErr w:type="spellStart"/>
      <w:r w:rsidRPr="00871CA9">
        <w:rPr>
          <w:rFonts w:ascii="Mangal" w:eastAsia="Times New Roman" w:hAnsi="Mangal" w:cs="Mangal"/>
          <w:b/>
          <w:bCs/>
          <w:sz w:val="24"/>
          <w:szCs w:val="24"/>
          <w:shd w:val="clear" w:color="auto" w:fill="FFFFFF"/>
        </w:rPr>
        <w:t>बनाना</w:t>
      </w:r>
      <w:proofErr w:type="spellEnd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(Using </w:t>
      </w:r>
      <w:proofErr w:type="spellStart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Coordinatng</w:t>
      </w:r>
      <w:proofErr w:type="spellEnd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conjunctions</w:t>
      </w:r>
      <w:proofErr w:type="gramStart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) :</w:t>
      </w:r>
      <w:proofErr w:type="gramEnd"/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There are four types of </w:t>
      </w:r>
      <w:proofErr w:type="spellStart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Coordinatng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conjunctions.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Coordinatng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conjunctions </w:t>
      </w:r>
      <w:proofErr w:type="spellStart"/>
      <w:r w:rsidRPr="00871CA9">
        <w:rPr>
          <w:rFonts w:ascii="Mangal" w:eastAsia="Times New Roman" w:hAnsi="Mangal" w:cs="Mangal"/>
          <w:sz w:val="24"/>
          <w:szCs w:val="24"/>
          <w:shd w:val="clear" w:color="auto" w:fill="FFFFFF"/>
        </w:rPr>
        <w:t>चारप्रकारकेहोतेहै</w:t>
      </w:r>
      <w:proofErr w:type="spellEnd"/>
      <w:r w:rsidRPr="00871CA9">
        <w:rPr>
          <w:rFonts w:ascii="Mangal" w:eastAsia="Times New Roman" w:hAnsi="Mangal" w:cs="Mangal"/>
          <w:sz w:val="24"/>
          <w:szCs w:val="24"/>
          <w:shd w:val="clear" w:color="auto" w:fill="FFFFFF"/>
        </w:rPr>
        <w:t>।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a) Cumulative (</w:t>
      </w:r>
      <w:proofErr w:type="spellStart"/>
      <w:r w:rsidRPr="00871CA9">
        <w:rPr>
          <w:rFonts w:ascii="Mangal" w:eastAsia="Times New Roman" w:hAnsi="Mangal" w:cs="Mangal"/>
          <w:b/>
          <w:bCs/>
          <w:sz w:val="24"/>
          <w:szCs w:val="24"/>
          <w:shd w:val="clear" w:color="auto" w:fill="FFFFFF"/>
        </w:rPr>
        <w:t>जोड़बतानेवाले</w:t>
      </w:r>
      <w:proofErr w:type="spellEnd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) Conjunctions - 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and, as well as, both-and, not only-but also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Separate -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She took my pencil yesterday. She returned it today.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She took my pencil yesterday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t>and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returned it today.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b) Alternative (</w:t>
      </w:r>
      <w:proofErr w:type="spellStart"/>
      <w:r w:rsidRPr="00871CA9">
        <w:rPr>
          <w:rFonts w:ascii="Mangal" w:eastAsia="Times New Roman" w:hAnsi="Mangal" w:cs="Mangal"/>
          <w:b/>
          <w:bCs/>
          <w:sz w:val="24"/>
          <w:szCs w:val="24"/>
          <w:shd w:val="clear" w:color="auto" w:fill="FFFFFF"/>
        </w:rPr>
        <w:t>विकल्पबतानेवाले</w:t>
      </w:r>
      <w:proofErr w:type="spellEnd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) Conjunctions -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either-or, neither-nor, or, otherwise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Separate - 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Come in time. Do not come at all.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Either come in time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t>or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do not come at all.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c) Adversative (</w:t>
      </w:r>
      <w:proofErr w:type="spellStart"/>
      <w:r w:rsidRPr="00871CA9">
        <w:rPr>
          <w:rFonts w:ascii="Mangal" w:eastAsia="Times New Roman" w:hAnsi="Mangal" w:cs="Mangal"/>
          <w:b/>
          <w:bCs/>
          <w:sz w:val="24"/>
          <w:szCs w:val="24"/>
          <w:shd w:val="clear" w:color="auto" w:fill="FFFFFF"/>
        </w:rPr>
        <w:t>विरोधबतानेवाले</w:t>
      </w:r>
      <w:proofErr w:type="spellEnd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) Conjunctions -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but, however, yet, still, nevertheless, whereas, while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Separate -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He is rich. He is miser.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Combined - 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He is rich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t>but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he is miser.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d) Illative (</w:t>
      </w:r>
      <w:proofErr w:type="spellStart"/>
      <w:r w:rsidRPr="00871CA9">
        <w:rPr>
          <w:rFonts w:ascii="Mangal" w:eastAsia="Times New Roman" w:hAnsi="Mangal" w:cs="Mangal"/>
          <w:b/>
          <w:bCs/>
          <w:sz w:val="24"/>
          <w:szCs w:val="24"/>
          <w:shd w:val="clear" w:color="auto" w:fill="FFFFFF"/>
        </w:rPr>
        <w:t>परिणामबतानेवाले</w:t>
      </w:r>
      <w:proofErr w:type="spellEnd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) Conjunctions - 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for, therefore, so, hence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Separate -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We have to catch the train. We must make haste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We have to catch the train,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t>so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we must make haste.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proofErr w:type="gramStart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Rule 2.</w:t>
      </w:r>
      <w:proofErr w:type="gramEnd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Relative </w:t>
      </w:r>
      <w:proofErr w:type="gramStart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Pronouns(</w:t>
      </w:r>
      <w:proofErr w:type="gramEnd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whose, who, that, which, whom) </w:t>
      </w:r>
      <w:proofErr w:type="spellStart"/>
      <w:r w:rsidRPr="00871CA9">
        <w:rPr>
          <w:rFonts w:ascii="Mangal" w:eastAsia="Times New Roman" w:hAnsi="Mangal" w:cs="Mangal"/>
          <w:b/>
          <w:bCs/>
          <w:sz w:val="24"/>
          <w:szCs w:val="24"/>
          <w:shd w:val="clear" w:color="auto" w:fill="FFFFFF"/>
        </w:rPr>
        <w:t>या</w:t>
      </w:r>
      <w:proofErr w:type="spellEnd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 Relative Adverbs(why, when, where, how) </w:t>
      </w:r>
      <w:proofErr w:type="spellStart"/>
      <w:r w:rsidRPr="00871CA9">
        <w:rPr>
          <w:rFonts w:ascii="Mangal" w:eastAsia="Times New Roman" w:hAnsi="Mangal" w:cs="Mangal"/>
          <w:b/>
          <w:bCs/>
          <w:sz w:val="24"/>
          <w:szCs w:val="24"/>
          <w:shd w:val="clear" w:color="auto" w:fill="FFFFFF"/>
        </w:rPr>
        <w:t>काप्रयोगकरके</w:t>
      </w:r>
      <w:proofErr w:type="spellEnd"/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: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Examples :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a) Separate - 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I met </w:t>
      </w:r>
      <w:proofErr w:type="spellStart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Rupali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She gave me a novel.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 I met </w:t>
      </w:r>
      <w:proofErr w:type="spellStart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Rupali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t>who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gave me a novel.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b) Separate -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He shot the tiger. It ran away.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Combined - 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He shot the tiger,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t>which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ran away.</w:t>
      </w:r>
    </w:p>
    <w:p w:rsidR="00396E5B" w:rsidRPr="00871CA9" w:rsidRDefault="00396E5B" w:rsidP="00396E5B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86788E" w:rsidRPr="00871CA9" w:rsidRDefault="0086788E" w:rsidP="00396E5B">
      <w:pPr>
        <w:rPr>
          <w:rFonts w:ascii="Times New Roman" w:eastAsia="Times New Roman" w:hAnsi="Times New Roman" w:cs="Times New Roman"/>
          <w:b/>
          <w:sz w:val="28"/>
          <w:szCs w:val="24"/>
          <w:shd w:val="clear" w:color="auto" w:fill="FFFFFF"/>
        </w:rPr>
      </w:pPr>
      <w:r w:rsidRPr="00871CA9">
        <w:rPr>
          <w:rFonts w:ascii="Times New Roman" w:eastAsia="Times New Roman" w:hAnsi="Times New Roman" w:cs="Times New Roman"/>
          <w:b/>
          <w:sz w:val="28"/>
          <w:szCs w:val="24"/>
          <w:shd w:val="clear" w:color="auto" w:fill="FFFFFF"/>
        </w:rPr>
        <w:t>Formation of Complex Sentence</w:t>
      </w:r>
    </w:p>
    <w:p w:rsidR="00396E5B" w:rsidRPr="00396E5B" w:rsidRDefault="00396E5B" w:rsidP="00396E5B">
      <w:pPr>
        <w:spacing w:after="0" w:line="240" w:lineRule="auto"/>
        <w:rPr>
          <w:ins w:id="4" w:author="Unknown"/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</w:pPr>
      <w:proofErr w:type="gramStart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To form a Complex Sentence by combining two or more than two Simple Sentences.</w:t>
      </w:r>
      <w:proofErr w:type="gramEnd"/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दोयादोसेअधिक</w:t>
      </w:r>
      <w:proofErr w:type="spellEnd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Simple Sentences </w:t>
      </w:r>
      <w:proofErr w:type="spellStart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कोमिलाकरएक</w:t>
      </w:r>
      <w:proofErr w:type="spellEnd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Complex Sentence </w:t>
      </w:r>
      <w:proofErr w:type="spellStart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बनाना</w:t>
      </w:r>
      <w:proofErr w:type="spellEnd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।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="007D6293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  <w:t>There are three ways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to make Complex Sentence.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यहतीनप्रकारसेबनायेजातेहै</w:t>
      </w:r>
      <w:proofErr w:type="spellEnd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।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1.Noun Clause   2.Adjective Clause   3.</w:t>
      </w:r>
      <w:proofErr w:type="gramEnd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Adverb Clause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96E5B" w:rsidRPr="00396E5B" w:rsidRDefault="00396E5B" w:rsidP="00396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Rule 1.</w:t>
      </w:r>
      <w:proofErr w:type="gramEnd"/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Noun Clause </w:t>
      </w:r>
      <w:proofErr w:type="spellStart"/>
      <w:r w:rsidRPr="00396E5B">
        <w:rPr>
          <w:rFonts w:ascii="Mangal" w:eastAsia="Times New Roman" w:hAnsi="Mangal" w:cs="Mangal"/>
          <w:b/>
          <w:bCs/>
          <w:sz w:val="24"/>
          <w:szCs w:val="24"/>
          <w:shd w:val="clear" w:color="auto" w:fill="FFFFFF"/>
        </w:rPr>
        <w:t>काप्रयोगकरके</w:t>
      </w:r>
      <w:proofErr w:type="spellEnd"/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 (Using Noun Clause</w:t>
      </w:r>
      <w:proofErr w:type="gramStart"/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) :</w:t>
      </w:r>
      <w:proofErr w:type="gramEnd"/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Noun Clause can be used by five types.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Noun Clause </w:t>
      </w:r>
      <w:proofErr w:type="spellStart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काप्रयोगपाँचप्रकारसेकियाजासकताहै</w:t>
      </w:r>
      <w:proofErr w:type="spellEnd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।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="007D629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a</w:t>
      </w:r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Subject to a verb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Separate -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You are a doctor. It is known to all.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Combined -</w:t>
      </w:r>
      <w:proofErr w:type="gramStart"/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 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  <w:r w:rsidRPr="00396E5B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t>That</w:t>
      </w:r>
      <w:proofErr w:type="gramEnd"/>
      <w:r w:rsidRPr="00396E5B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t xml:space="preserve"> you are a doctor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is known to all.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="007D6293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b</w:t>
      </w:r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Object to a verb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Separate -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Gaurav</w:t>
      </w:r>
      <w:proofErr w:type="spellEnd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is a smart boy. Every teacher knows it.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Combined -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Every teacher knows </w:t>
      </w:r>
      <w:r w:rsidRPr="00396E5B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t xml:space="preserve">that </w:t>
      </w:r>
      <w:proofErr w:type="spellStart"/>
      <w:r w:rsidRPr="00396E5B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t>Gaurav</w:t>
      </w:r>
      <w:proofErr w:type="spellEnd"/>
      <w:r w:rsidRPr="00396E5B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t xml:space="preserve"> is a smart boy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="007D6293"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c)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Object to a preposition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Separate -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We told you yesterday. You must rely on it.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Combined - 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You must rely on </w:t>
      </w:r>
      <w:r w:rsidRPr="00396E5B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t>what we told you yesterday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="007D6293"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d)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Complement to a verb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Separate -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Kanika</w:t>
      </w:r>
      <w:proofErr w:type="spellEnd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has failed in the examination. The reason is her carelessness.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Combined -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 The reason of </w:t>
      </w:r>
      <w:proofErr w:type="spellStart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Kanika's</w:t>
      </w:r>
      <w:proofErr w:type="spellEnd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failure in the examination is </w:t>
      </w:r>
      <w:r w:rsidRPr="00396E5B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t>that she is careless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e</w:t>
      </w:r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Case in apposition to a noun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Separate -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Indira Gandhi was shot dead. The news spread all over the country like a wild fire.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Combined -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 The </w:t>
      </w:r>
      <w:r w:rsidR="00871CA9"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news that</w:t>
      </w:r>
      <w:r w:rsidRPr="00396E5B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t xml:space="preserve"> Indira Gandhi was shot dead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spread all over the country like a wild fire.</w:t>
      </w:r>
    </w:p>
    <w:p w:rsidR="00396E5B" w:rsidRPr="00396E5B" w:rsidRDefault="00396E5B" w:rsidP="00396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proofErr w:type="gramStart"/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Rule 2.</w:t>
      </w:r>
      <w:proofErr w:type="gramEnd"/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Adjective Clause </w:t>
      </w:r>
      <w:proofErr w:type="spellStart"/>
      <w:r w:rsidRPr="00396E5B">
        <w:rPr>
          <w:rFonts w:ascii="Mangal" w:eastAsia="Times New Roman" w:hAnsi="Mangal" w:cs="Mangal"/>
          <w:b/>
          <w:bCs/>
          <w:sz w:val="24"/>
          <w:szCs w:val="24"/>
          <w:shd w:val="clear" w:color="auto" w:fill="FFFFFF"/>
        </w:rPr>
        <w:t>काप्रयोगकरके</w:t>
      </w:r>
      <w:proofErr w:type="spellEnd"/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 (Using Adjective Clause) :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If, in the second sentence, something is said about the Noun or Pronoun of first sentence then make Adjective Clause of second sentence.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यदिएकवाक्यमेंआयेहुए</w:t>
      </w:r>
      <w:proofErr w:type="spellEnd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Noun </w:t>
      </w:r>
      <w:proofErr w:type="spellStart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या</w:t>
      </w:r>
      <w:proofErr w:type="spellEnd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Pronoun </w:t>
      </w:r>
      <w:proofErr w:type="spellStart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केलिएदूसरेवाक्यमेंकोईबातकहीगयीहो</w:t>
      </w:r>
      <w:proofErr w:type="spellEnd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तोदूसरेवाक्यका</w:t>
      </w:r>
      <w:proofErr w:type="spellEnd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Adjective Clause </w:t>
      </w:r>
      <w:proofErr w:type="spellStart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बनादेतेहै</w:t>
      </w:r>
      <w:proofErr w:type="spellEnd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।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Examples</w:t>
      </w:r>
      <w:proofErr w:type="gramStart"/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  <w:proofErr w:type="gramEnd"/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a) Separate -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Pranav</w:t>
      </w:r>
      <w:proofErr w:type="spellEnd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brought a book. It was very interesting.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Combined -</w:t>
      </w:r>
      <w:proofErr w:type="spellStart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Pranav</w:t>
      </w:r>
      <w:proofErr w:type="spellEnd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brought a book </w:t>
      </w:r>
      <w:r w:rsidRPr="00396E5B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t>which was very interesting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b) Separate -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 This is the town. </w:t>
      </w:r>
      <w:proofErr w:type="spellStart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SarvepalliRadhakrishnan</w:t>
      </w:r>
      <w:proofErr w:type="spellEnd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was born here.</w:t>
      </w:r>
    </w:p>
    <w:p w:rsidR="00396E5B" w:rsidRPr="00396E5B" w:rsidRDefault="00396E5B" w:rsidP="00396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Combined -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This is the town </w:t>
      </w:r>
      <w:r w:rsidRPr="00396E5B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t xml:space="preserve">where </w:t>
      </w:r>
      <w:proofErr w:type="spellStart"/>
      <w:r w:rsidRPr="00396E5B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t>SarvepalliRadhakrishnan</w:t>
      </w:r>
      <w:proofErr w:type="spellEnd"/>
      <w:r w:rsidRPr="00396E5B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t xml:space="preserve"> was born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c) Separate -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A man came to me yesterday. He was blind.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Combined - 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 man came to me yesterday </w:t>
      </w:r>
      <w:r w:rsidRPr="00396E5B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t>who was blind.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d) Separate -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She was weeping for some reason. Everyone knew the reason.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Combined -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Everyone knew the reason </w:t>
      </w:r>
      <w:r w:rsidRPr="00396E5B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t>why she was weeping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Note :</w:t>
      </w:r>
      <w:proofErr w:type="gramEnd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Adjective Clause forms using Relative Pronoun or Relative Adverb. It should be placed nearby the word which is going to be attributed.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396E5B">
        <w:rPr>
          <w:rFonts w:ascii="Mangal" w:eastAsia="Times New Roman" w:hAnsi="Mangal" w:cs="Mangal"/>
          <w:b/>
          <w:bCs/>
          <w:sz w:val="24"/>
          <w:szCs w:val="24"/>
          <w:shd w:val="clear" w:color="auto" w:fill="FFFFFF"/>
        </w:rPr>
        <w:t>नो</w:t>
      </w:r>
      <w:proofErr w:type="gramStart"/>
      <w:r w:rsidRPr="00396E5B">
        <w:rPr>
          <w:rFonts w:ascii="Mangal" w:eastAsia="Times New Roman" w:hAnsi="Mangal" w:cs="Mangal"/>
          <w:b/>
          <w:bCs/>
          <w:sz w:val="24"/>
          <w:szCs w:val="24"/>
          <w:shd w:val="clear" w:color="auto" w:fill="FFFFFF"/>
        </w:rPr>
        <w:t>ट</w:t>
      </w:r>
      <w:proofErr w:type="spellEnd"/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:</w:t>
      </w:r>
      <w:proofErr w:type="gramEnd"/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 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Adjective Clause </w:t>
      </w:r>
      <w:proofErr w:type="spellStart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किसी</w:t>
      </w:r>
      <w:proofErr w:type="spellEnd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Relative Pronoun (whose, who, that, which, whom) </w:t>
      </w:r>
      <w:proofErr w:type="spellStart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याकिसी</w:t>
      </w:r>
      <w:proofErr w:type="spellEnd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 Relative Adverb (why, when, where, how) </w:t>
      </w:r>
      <w:proofErr w:type="spellStart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सेबनताहै।इनशब्दोंको</w:t>
      </w:r>
      <w:proofErr w:type="spellEnd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जिसकीविशेषताप्रकटकीजारहीहो</w:t>
      </w:r>
      <w:proofErr w:type="spellEnd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उसकेपासरखनाचाहिए</w:t>
      </w:r>
      <w:proofErr w:type="spellEnd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।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br/>
      </w:r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Rule 3. Adverb Clause </w:t>
      </w:r>
      <w:proofErr w:type="spellStart"/>
      <w:r w:rsidRPr="00396E5B">
        <w:rPr>
          <w:rFonts w:ascii="Mangal" w:eastAsia="Times New Roman" w:hAnsi="Mangal" w:cs="Mangal"/>
          <w:b/>
          <w:bCs/>
          <w:sz w:val="24"/>
          <w:szCs w:val="24"/>
          <w:shd w:val="clear" w:color="auto" w:fill="FFFFFF"/>
        </w:rPr>
        <w:t>काप्रयोगकरके</w:t>
      </w:r>
      <w:proofErr w:type="spellEnd"/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(Using Adverb Clause</w:t>
      </w:r>
      <w:proofErr w:type="gramStart"/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) :</w:t>
      </w:r>
      <w:proofErr w:type="gramEnd"/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For making Complex Sentence from Adverb Clause, we need to use different-different Conjunctions.</w:t>
      </w:r>
    </w:p>
    <w:p w:rsidR="00396E5B" w:rsidRPr="00871CA9" w:rsidRDefault="00396E5B" w:rsidP="00396E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Adverb Clause </w:t>
      </w:r>
      <w:proofErr w:type="spellStart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से</w:t>
      </w:r>
      <w:proofErr w:type="spellEnd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Complex Sentence </w:t>
      </w:r>
      <w:proofErr w:type="spellStart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बनानेकेलिए</w:t>
      </w:r>
      <w:proofErr w:type="spellEnd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अलग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-</w:t>
      </w:r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अलग</w:t>
      </w:r>
      <w:proofErr w:type="spellEnd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Conjunctions </w:t>
      </w:r>
      <w:proofErr w:type="spellStart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काप्रयोग</w:t>
      </w:r>
      <w:proofErr w:type="spellEnd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होताहै</w:t>
      </w:r>
      <w:proofErr w:type="spellEnd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।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Examples :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a)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Showing Time (</w:t>
      </w:r>
      <w:proofErr w:type="spellStart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समय</w:t>
      </w:r>
      <w:proofErr w:type="spellEnd"/>
      <w:proofErr w:type="gramStart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 :</w:t>
      </w:r>
      <w:proofErr w:type="gramEnd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Main Conjunctions -  when, whenever, while, since, after, before, as soon as, as long as, till, until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Separate -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She waited for her father. She waited till his arrival.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Combined -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She waited for her father </w:t>
      </w:r>
      <w:r w:rsidRPr="00396E5B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t>till he arrived.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b)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Showing Place (</w:t>
      </w:r>
      <w:proofErr w:type="spellStart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स्थान</w:t>
      </w:r>
      <w:proofErr w:type="spellEnd"/>
      <w:proofErr w:type="gramStart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 :</w:t>
      </w:r>
      <w:proofErr w:type="gramEnd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Main Conjunctions -  where, wherever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Separate -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Swami Vivekananda went to many places. He was welcomed everywhere.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Combined -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Swami Vivekananda was welcomed </w:t>
      </w:r>
      <w:r w:rsidRPr="00396E5B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t>wherever he went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  <w:r w:rsidRPr="00396E5B">
        <w:rPr>
          <w:rFonts w:ascii="Times New Roman" w:eastAsia="Times New Roman" w:hAnsi="Times New Roman" w:cs="Times New Roman"/>
          <w:sz w:val="24"/>
          <w:szCs w:val="24"/>
        </w:rPr>
        <w:br/>
      </w:r>
      <w:r w:rsidRPr="00396E5B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c)</w:t>
      </w:r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Showing Reason (</w:t>
      </w:r>
      <w:proofErr w:type="spellStart"/>
      <w:r w:rsidRPr="00396E5B">
        <w:rPr>
          <w:rFonts w:ascii="Mangal" w:eastAsia="Times New Roman" w:hAnsi="Mangal" w:cs="Mangal"/>
          <w:sz w:val="24"/>
          <w:szCs w:val="24"/>
          <w:shd w:val="clear" w:color="auto" w:fill="FFFFFF"/>
        </w:rPr>
        <w:t>कारण</w:t>
      </w:r>
      <w:proofErr w:type="spellEnd"/>
      <w:proofErr w:type="gramStart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 :</w:t>
      </w:r>
      <w:proofErr w:type="gramEnd"/>
      <w:r w:rsidRPr="00396E5B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Main Conjunctions -  because, as, since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Separate -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Passengers pushed one another. They wanted to enter the compartment.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Passengers pushed one another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t>because they wanted to enter the compartment.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d)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Showing Condition (</w:t>
      </w:r>
      <w:proofErr w:type="spellStart"/>
      <w:r w:rsidRPr="00871CA9">
        <w:rPr>
          <w:rFonts w:ascii="Mangal" w:eastAsia="Times New Roman" w:hAnsi="Mangal" w:cs="Mangal"/>
          <w:sz w:val="24"/>
          <w:szCs w:val="24"/>
          <w:shd w:val="clear" w:color="auto" w:fill="FFFFFF"/>
        </w:rPr>
        <w:t>शर्त</w:t>
      </w:r>
      <w:proofErr w:type="spellEnd"/>
      <w:proofErr w:type="gramStart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 :</w:t>
      </w:r>
      <w:proofErr w:type="gramEnd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Main Conjunctions -  if, unless, in case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Separate -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Work hard. You will get success.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t>If you work hard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you will get success.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e) 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Showing Comparison (</w:t>
      </w:r>
      <w:proofErr w:type="spellStart"/>
      <w:r w:rsidRPr="00871CA9">
        <w:rPr>
          <w:rFonts w:ascii="Mangal" w:eastAsia="Times New Roman" w:hAnsi="Mangal" w:cs="Mangal"/>
          <w:sz w:val="24"/>
          <w:szCs w:val="24"/>
          <w:shd w:val="clear" w:color="auto" w:fill="FFFFFF"/>
        </w:rPr>
        <w:t>तुलना</w:t>
      </w:r>
      <w:proofErr w:type="spellEnd"/>
      <w:proofErr w:type="gramStart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 :</w:t>
      </w:r>
      <w:proofErr w:type="gramEnd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Main Conjunctions -  as-as, so-as, than, so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Separate -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 Mohan is intelligent. </w:t>
      </w:r>
      <w:proofErr w:type="spellStart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Sohan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is equally intelligent.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Sohan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is as intelligent as Mohan.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f)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Showing Contrast (</w:t>
      </w:r>
      <w:proofErr w:type="spellStart"/>
      <w:r w:rsidRPr="00871CA9">
        <w:rPr>
          <w:rFonts w:ascii="Mangal" w:eastAsia="Times New Roman" w:hAnsi="Mangal" w:cs="Mangal"/>
          <w:sz w:val="24"/>
          <w:szCs w:val="24"/>
          <w:shd w:val="clear" w:color="auto" w:fill="FFFFFF"/>
        </w:rPr>
        <w:t>अंतर</w:t>
      </w:r>
      <w:proofErr w:type="spellEnd"/>
      <w:proofErr w:type="gramStart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 :</w:t>
      </w:r>
      <w:proofErr w:type="gramEnd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Main Conjunctions -  even if, though, although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Separate -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She is poor. She is honest.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Combined -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t>Although she is poor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, she is honest.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g)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Showing Result (</w:t>
      </w:r>
      <w:proofErr w:type="spellStart"/>
      <w:r w:rsidRPr="00871CA9">
        <w:rPr>
          <w:rFonts w:ascii="Mangal" w:eastAsia="Times New Roman" w:hAnsi="Mangal" w:cs="Mangal"/>
          <w:sz w:val="24"/>
          <w:szCs w:val="24"/>
          <w:shd w:val="clear" w:color="auto" w:fill="FFFFFF"/>
        </w:rPr>
        <w:t>परिणाम</w:t>
      </w:r>
      <w:proofErr w:type="spellEnd"/>
      <w:proofErr w:type="gramStart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 :</w:t>
      </w:r>
      <w:proofErr w:type="gramEnd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Main Conjunctions -  so in first clause and that in second clause.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Separate -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 She was quite tired. She could </w:t>
      </w:r>
      <w:proofErr w:type="gramStart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scarcely(</w:t>
      </w:r>
      <w:proofErr w:type="spellStart"/>
      <w:proofErr w:type="gramEnd"/>
      <w:r w:rsidRPr="00871CA9">
        <w:rPr>
          <w:rFonts w:ascii="Mangal" w:eastAsia="Times New Roman" w:hAnsi="Mangal" w:cs="Mangal"/>
          <w:sz w:val="24"/>
          <w:szCs w:val="24"/>
          <w:shd w:val="clear" w:color="auto" w:fill="FFFFFF"/>
        </w:rPr>
        <w:t>मुश्किलसे</w:t>
      </w:r>
      <w:proofErr w:type="spellEnd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 stand.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She was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t>so tired that she could scarcely stand.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h)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Showing Purpose (</w:t>
      </w:r>
      <w:proofErr w:type="spellStart"/>
      <w:r w:rsidRPr="00871CA9">
        <w:rPr>
          <w:rFonts w:ascii="Mangal" w:eastAsia="Times New Roman" w:hAnsi="Mangal" w:cs="Mangal"/>
          <w:sz w:val="24"/>
          <w:szCs w:val="24"/>
          <w:shd w:val="clear" w:color="auto" w:fill="FFFFFF"/>
        </w:rPr>
        <w:t>उद्देश्य</w:t>
      </w:r>
      <w:proofErr w:type="spellEnd"/>
      <w:proofErr w:type="gramStart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 :</w:t>
      </w:r>
      <w:proofErr w:type="gramEnd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Main Conjunctions -  in order that, so that, lest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Separate -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She worked hard. She wanted to stand first in the class.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She worked hard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t>so that she might stand first in the class.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i)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Showing Manner (</w:t>
      </w:r>
      <w:proofErr w:type="spellStart"/>
      <w:r w:rsidRPr="00871CA9">
        <w:rPr>
          <w:rFonts w:ascii="Mangal" w:eastAsia="Times New Roman" w:hAnsi="Mangal" w:cs="Mangal"/>
          <w:sz w:val="24"/>
          <w:szCs w:val="24"/>
          <w:shd w:val="clear" w:color="auto" w:fill="FFFFFF"/>
        </w:rPr>
        <w:t>ढंग</w:t>
      </w:r>
      <w:proofErr w:type="spellEnd"/>
      <w:proofErr w:type="gramStart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) :</w:t>
      </w:r>
      <w:proofErr w:type="gramEnd"/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 Main Conjunctions -  as, so far as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Separate -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The bell rang. They all came up at once.</w:t>
      </w:r>
      <w:r w:rsidRPr="00871CA9">
        <w:rPr>
          <w:rFonts w:ascii="Times New Roman" w:eastAsia="Times New Roman" w:hAnsi="Times New Roman" w:cs="Times New Roman"/>
          <w:sz w:val="24"/>
          <w:szCs w:val="24"/>
        </w:rPr>
        <w:br/>
      </w:r>
      <w:r w:rsidRPr="00871CA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Combined -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 They all came up at once </w:t>
      </w:r>
      <w:r w:rsidRPr="00871CA9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</w:rPr>
        <w:t>as the bell rang</w:t>
      </w:r>
      <w:r w:rsidRPr="00871CA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sectPr w:rsidR="00396E5B" w:rsidRPr="00871CA9" w:rsidSect="003A5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750CA"/>
    <w:multiLevelType w:val="multilevel"/>
    <w:tmpl w:val="3832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DA6D77"/>
    <w:multiLevelType w:val="multilevel"/>
    <w:tmpl w:val="98BE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F253D1"/>
    <w:multiLevelType w:val="multilevel"/>
    <w:tmpl w:val="647A2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EC01D8"/>
    <w:multiLevelType w:val="multilevel"/>
    <w:tmpl w:val="F084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0D0702"/>
    <w:multiLevelType w:val="multilevel"/>
    <w:tmpl w:val="29B6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46F0C"/>
    <w:rsid w:val="0007388C"/>
    <w:rsid w:val="00091624"/>
    <w:rsid w:val="0009505C"/>
    <w:rsid w:val="00145DC8"/>
    <w:rsid w:val="00146F0C"/>
    <w:rsid w:val="00263C94"/>
    <w:rsid w:val="002D1D48"/>
    <w:rsid w:val="00396E5B"/>
    <w:rsid w:val="003A583A"/>
    <w:rsid w:val="003B72C0"/>
    <w:rsid w:val="003D5827"/>
    <w:rsid w:val="0041354E"/>
    <w:rsid w:val="005E2846"/>
    <w:rsid w:val="006C3CCE"/>
    <w:rsid w:val="007C1A53"/>
    <w:rsid w:val="007D6293"/>
    <w:rsid w:val="0086788E"/>
    <w:rsid w:val="00871CA9"/>
    <w:rsid w:val="008B4E99"/>
    <w:rsid w:val="00B609C6"/>
    <w:rsid w:val="00BB3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4E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3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63C9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4E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3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63C9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0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29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52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32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9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7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9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5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4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3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40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06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75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2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5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16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74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54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1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2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84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94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8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31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02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60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03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732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457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332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0530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026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90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1578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9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946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1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nglishgrammar.com/2016/09/formation-of-complex-sentences-in-hindi.html" TargetMode="External"/><Relationship Id="rId13" Type="http://schemas.openxmlformats.org/officeDocument/2006/relationships/hyperlink" Target="http://www.eenglishgrammar.com/2017/05/kinds-of-adjectives-in-hindi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earngrammar.net/english-grammar/pronoun" TargetMode="External"/><Relationship Id="rId12" Type="http://schemas.openxmlformats.org/officeDocument/2006/relationships/hyperlink" Target="http://www.eenglishgrammar.com/2017/06/kinds-of-adverbs-in-hindi.html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learngrammar.net/english-grammar/noun" TargetMode="External"/><Relationship Id="rId11" Type="http://schemas.openxmlformats.org/officeDocument/2006/relationships/hyperlink" Target="http://www.eenglishgrammar.com/2017/07/rules-of-prepositions-in-hindi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eenglishgrammar.com/2017/02/the-noun-kinds-of-nou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englishgrammar.com/2016/09/formation-of-compound-sentences-in-hindi.html" TargetMode="External"/><Relationship Id="rId14" Type="http://schemas.openxmlformats.org/officeDocument/2006/relationships/hyperlink" Target="http://www.eenglishgrammar.com/2017/08/kinds-of-conjunctions-in-hind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0992E-D802-42B7-9626-9823A266C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10</Pages>
  <Words>2731</Words>
  <Characters>15569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2024-02-21T08:08:00Z</dcterms:created>
  <dcterms:modified xsi:type="dcterms:W3CDTF">2024-02-22T05:02:00Z</dcterms:modified>
</cp:coreProperties>
</file>