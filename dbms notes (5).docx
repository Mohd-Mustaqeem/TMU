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7BB" w:rsidRPr="00D027BB" w:rsidRDefault="00D027BB" w:rsidP="00D027BB">
      <w:pPr>
        <w:shd w:val="clear" w:color="auto" w:fill="FFFFFF"/>
        <w:spacing w:after="0" w:line="240" w:lineRule="auto"/>
        <w:textAlignment w:val="baseline"/>
        <w:outlineLvl w:val="1"/>
        <w:rPr>
          <w:rFonts w:ascii="Arial" w:eastAsia="Times New Roman" w:hAnsi="Arial" w:cs="Arial"/>
          <w:b/>
          <w:bCs/>
          <w:color w:val="303030"/>
          <w:sz w:val="36"/>
          <w:szCs w:val="36"/>
        </w:rPr>
      </w:pPr>
      <w:r w:rsidRPr="00D027BB">
        <w:rPr>
          <w:rFonts w:ascii="Arial" w:eastAsia="Times New Roman" w:hAnsi="Arial" w:cs="Arial"/>
          <w:b/>
          <w:bCs/>
          <w:color w:val="303030"/>
          <w:sz w:val="36"/>
          <w:szCs w:val="36"/>
          <w:u w:val="single"/>
        </w:rPr>
        <w:t>Closure of an Attribute Set-</w:t>
      </w:r>
    </w:p>
    <w:p w:rsidR="00D027BB" w:rsidRPr="00D027BB" w:rsidRDefault="00D027BB" w:rsidP="00D027BB">
      <w:pPr>
        <w:shd w:val="clear" w:color="auto" w:fill="FFFFFF"/>
        <w:spacing w:before="52" w:after="156" w:line="240" w:lineRule="auto"/>
        <w:textAlignment w:val="baseline"/>
        <w:rPr>
          <w:rFonts w:ascii="Arial" w:eastAsia="Times New Roman" w:hAnsi="Arial" w:cs="Arial"/>
          <w:color w:val="303030"/>
          <w:sz w:val="19"/>
          <w:szCs w:val="19"/>
        </w:rPr>
      </w:pPr>
      <w:r w:rsidRPr="00D027BB">
        <w:rPr>
          <w:rFonts w:ascii="Arial" w:eastAsia="Times New Roman" w:hAnsi="Arial" w:cs="Arial"/>
          <w:color w:val="303030"/>
          <w:sz w:val="19"/>
          <w:szCs w:val="19"/>
        </w:rPr>
        <w:t> </w:t>
      </w:r>
    </w:p>
    <w:p w:rsidR="00D027BB" w:rsidRPr="00D027BB" w:rsidRDefault="00D027BB" w:rsidP="00D027BB">
      <w:pPr>
        <w:numPr>
          <w:ilvl w:val="0"/>
          <w:numId w:val="1"/>
        </w:numPr>
        <w:shd w:val="clear" w:color="auto" w:fill="FFFFFF"/>
        <w:spacing w:before="52" w:after="52" w:line="240" w:lineRule="auto"/>
        <w:ind w:left="195"/>
        <w:textAlignment w:val="baseline"/>
        <w:rPr>
          <w:rFonts w:ascii="Arial" w:eastAsia="Times New Roman" w:hAnsi="Arial" w:cs="Arial"/>
          <w:color w:val="303030"/>
          <w:sz w:val="19"/>
          <w:szCs w:val="19"/>
        </w:rPr>
      </w:pPr>
      <w:r w:rsidRPr="00D027BB">
        <w:rPr>
          <w:rFonts w:ascii="Arial" w:eastAsia="Times New Roman" w:hAnsi="Arial" w:cs="Arial"/>
          <w:color w:val="303030"/>
          <w:sz w:val="19"/>
          <w:szCs w:val="19"/>
        </w:rPr>
        <w:t>The set of all those attributes which can be functionally determined from an attribute set is called as a closure of that attribute set.</w:t>
      </w:r>
    </w:p>
    <w:p w:rsidR="00D027BB" w:rsidRPr="00D027BB" w:rsidRDefault="00D027BB" w:rsidP="00D027BB">
      <w:pPr>
        <w:numPr>
          <w:ilvl w:val="0"/>
          <w:numId w:val="1"/>
        </w:numPr>
        <w:shd w:val="clear" w:color="auto" w:fill="FFFFFF"/>
        <w:spacing w:before="52" w:after="52" w:line="240" w:lineRule="auto"/>
        <w:ind w:left="195"/>
        <w:textAlignment w:val="baseline"/>
        <w:rPr>
          <w:rFonts w:ascii="Arial" w:eastAsia="Times New Roman" w:hAnsi="Arial" w:cs="Arial"/>
          <w:color w:val="303030"/>
          <w:sz w:val="19"/>
          <w:szCs w:val="19"/>
        </w:rPr>
      </w:pPr>
      <w:r w:rsidRPr="00D027BB">
        <w:rPr>
          <w:rFonts w:ascii="Arial" w:eastAsia="Times New Roman" w:hAnsi="Arial" w:cs="Arial"/>
          <w:color w:val="303030"/>
          <w:sz w:val="19"/>
          <w:szCs w:val="19"/>
        </w:rPr>
        <w:t>Closure of attribute set {X} is denoted as {X</w:t>
      </w:r>
      <w:proofErr w:type="gramStart"/>
      <w:r w:rsidRPr="00D027BB">
        <w:rPr>
          <w:rFonts w:ascii="Arial" w:eastAsia="Times New Roman" w:hAnsi="Arial" w:cs="Arial"/>
          <w:color w:val="303030"/>
          <w:sz w:val="19"/>
          <w:szCs w:val="19"/>
        </w:rPr>
        <w:t>}</w:t>
      </w:r>
      <w:r w:rsidRPr="00D027BB">
        <w:rPr>
          <w:rFonts w:ascii="Arial" w:eastAsia="Times New Roman" w:hAnsi="Arial" w:cs="Arial"/>
          <w:color w:val="303030"/>
          <w:sz w:val="19"/>
          <w:szCs w:val="19"/>
          <w:vertAlign w:val="superscript"/>
        </w:rPr>
        <w:t>+</w:t>
      </w:r>
      <w:proofErr w:type="gramEnd"/>
      <w:r w:rsidRPr="00D027BB">
        <w:rPr>
          <w:rFonts w:ascii="Arial" w:eastAsia="Times New Roman" w:hAnsi="Arial" w:cs="Arial"/>
          <w:color w:val="303030"/>
          <w:sz w:val="19"/>
          <w:szCs w:val="19"/>
        </w:rPr>
        <w:t>.</w:t>
      </w:r>
    </w:p>
    <w:p w:rsidR="00D027BB" w:rsidRDefault="00D027BB" w:rsidP="00D027BB">
      <w:pPr>
        <w:shd w:val="clear" w:color="auto" w:fill="FFFFFF"/>
        <w:spacing w:after="0" w:line="240" w:lineRule="auto"/>
        <w:textAlignment w:val="baseline"/>
        <w:outlineLvl w:val="1"/>
        <w:rPr>
          <w:rFonts w:ascii="Arial" w:eastAsia="Times New Roman" w:hAnsi="Arial" w:cs="Arial"/>
          <w:b/>
          <w:bCs/>
          <w:color w:val="303030"/>
          <w:sz w:val="36"/>
          <w:szCs w:val="36"/>
          <w:u w:val="single"/>
        </w:rPr>
      </w:pPr>
    </w:p>
    <w:p w:rsidR="00D027BB" w:rsidRPr="00D027BB" w:rsidRDefault="00D027BB" w:rsidP="00D027BB">
      <w:pPr>
        <w:shd w:val="clear" w:color="auto" w:fill="FFFFFF"/>
        <w:spacing w:after="0" w:line="240" w:lineRule="auto"/>
        <w:textAlignment w:val="baseline"/>
        <w:outlineLvl w:val="1"/>
        <w:rPr>
          <w:rFonts w:ascii="Arial" w:eastAsia="Times New Roman" w:hAnsi="Arial" w:cs="Arial"/>
          <w:b/>
          <w:bCs/>
          <w:color w:val="303030"/>
          <w:sz w:val="36"/>
          <w:szCs w:val="36"/>
        </w:rPr>
      </w:pPr>
      <w:r w:rsidRPr="00D027BB">
        <w:rPr>
          <w:rFonts w:ascii="Arial" w:eastAsia="Times New Roman" w:hAnsi="Arial" w:cs="Arial"/>
          <w:b/>
          <w:bCs/>
          <w:color w:val="303030"/>
          <w:sz w:val="36"/>
          <w:szCs w:val="36"/>
          <w:u w:val="single"/>
        </w:rPr>
        <w:t>Steps to Find Closure of an Attribute Set-</w:t>
      </w:r>
    </w:p>
    <w:p w:rsidR="00D027BB" w:rsidRDefault="00D027BB" w:rsidP="00D027BB">
      <w:pPr>
        <w:pStyle w:val="Heading3"/>
        <w:shd w:val="clear" w:color="auto" w:fill="FFFFFF"/>
        <w:spacing w:before="0"/>
        <w:textAlignment w:val="baseline"/>
        <w:rPr>
          <w:rStyle w:val="Strong"/>
          <w:rFonts w:ascii="Arial" w:hAnsi="Arial" w:cs="Arial"/>
          <w:b/>
          <w:bCs/>
          <w:color w:val="303030"/>
          <w:u w:val="single"/>
        </w:rPr>
      </w:pPr>
    </w:p>
    <w:p w:rsidR="00D027BB" w:rsidRDefault="00D027BB" w:rsidP="00D027BB">
      <w:pPr>
        <w:pStyle w:val="Heading3"/>
        <w:shd w:val="clear" w:color="auto" w:fill="FFFFFF"/>
        <w:spacing w:before="0"/>
        <w:textAlignment w:val="baseline"/>
        <w:rPr>
          <w:rFonts w:ascii="Arial" w:hAnsi="Arial" w:cs="Arial"/>
          <w:color w:val="303030"/>
        </w:rPr>
      </w:pPr>
      <w:r>
        <w:rPr>
          <w:rStyle w:val="Strong"/>
          <w:rFonts w:ascii="Arial" w:hAnsi="Arial" w:cs="Arial"/>
          <w:b/>
          <w:bCs/>
          <w:color w:val="303030"/>
          <w:u w:val="single"/>
        </w:rPr>
        <w:t>Step-01:</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Add the attributes contained in the attribute set for which closure is being calculated to the result set.</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pStyle w:val="Heading3"/>
        <w:shd w:val="clear" w:color="auto" w:fill="FFFFFF"/>
        <w:spacing w:before="0"/>
        <w:textAlignment w:val="baseline"/>
        <w:rPr>
          <w:rFonts w:ascii="Arial" w:hAnsi="Arial" w:cs="Arial"/>
          <w:color w:val="303030"/>
          <w:sz w:val="27"/>
          <w:szCs w:val="27"/>
        </w:rPr>
      </w:pPr>
      <w:r>
        <w:rPr>
          <w:rFonts w:ascii="Arial" w:hAnsi="Arial" w:cs="Arial"/>
          <w:color w:val="303030"/>
          <w:u w:val="single"/>
        </w:rPr>
        <w:t>Step-02:</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Recursively add the attributes to the result set which can be functionally determined from the attributes already contained in the result set.</w:t>
      </w:r>
    </w:p>
    <w:p w:rsidR="00D027BB" w:rsidRDefault="00D027BB" w:rsidP="00D027BB">
      <w:pPr>
        <w:pStyle w:val="NormalWeb"/>
        <w:shd w:val="clear" w:color="auto" w:fill="FFFFFF"/>
        <w:spacing w:before="52" w:beforeAutospacing="0" w:after="156" w:afterAutospacing="0"/>
        <w:textAlignment w:val="baseline"/>
        <w:rPr>
          <w:ins w:id="0" w:author="Unknown"/>
          <w:rFonts w:ascii="Arial" w:hAnsi="Arial" w:cs="Arial"/>
          <w:color w:val="303030"/>
          <w:sz w:val="19"/>
          <w:szCs w:val="19"/>
        </w:rPr>
      </w:pPr>
      <w:ins w:id="1" w:author="Unknown">
        <w:r>
          <w:rPr>
            <w:rFonts w:ascii="Arial" w:hAnsi="Arial" w:cs="Arial"/>
            <w:color w:val="303030"/>
            <w:sz w:val="19"/>
            <w:szCs w:val="19"/>
          </w:rPr>
          <w:t> </w:t>
        </w:r>
      </w:ins>
    </w:p>
    <w:p w:rsidR="00D027BB" w:rsidRPr="00D027BB" w:rsidRDefault="00D027BB" w:rsidP="00D027BB">
      <w:pPr>
        <w:shd w:val="clear" w:color="auto" w:fill="FFFFFF"/>
        <w:spacing w:after="0" w:line="240" w:lineRule="auto"/>
        <w:textAlignment w:val="baseline"/>
        <w:outlineLvl w:val="1"/>
        <w:rPr>
          <w:rFonts w:ascii="Arial" w:eastAsia="Times New Roman" w:hAnsi="Arial" w:cs="Arial"/>
          <w:b/>
          <w:bCs/>
          <w:color w:val="303030"/>
          <w:sz w:val="36"/>
          <w:szCs w:val="36"/>
        </w:rPr>
      </w:pPr>
      <w:r w:rsidRPr="00D027BB">
        <w:rPr>
          <w:rFonts w:ascii="Arial" w:eastAsia="Times New Roman" w:hAnsi="Arial" w:cs="Arial"/>
          <w:b/>
          <w:bCs/>
          <w:color w:val="303030"/>
          <w:sz w:val="36"/>
          <w:szCs w:val="36"/>
          <w:u w:val="single"/>
        </w:rPr>
        <w:t>Example-</w:t>
      </w:r>
    </w:p>
    <w:p w:rsidR="00D027BB" w:rsidRPr="00D027BB" w:rsidRDefault="00D027BB" w:rsidP="00D027BB">
      <w:pPr>
        <w:shd w:val="clear" w:color="auto" w:fill="FFFFFF"/>
        <w:spacing w:before="52" w:after="156" w:line="240" w:lineRule="auto"/>
        <w:textAlignment w:val="baseline"/>
        <w:rPr>
          <w:rFonts w:ascii="Arial" w:eastAsia="Times New Roman" w:hAnsi="Arial" w:cs="Arial"/>
          <w:color w:val="303030"/>
          <w:sz w:val="19"/>
          <w:szCs w:val="19"/>
        </w:rPr>
      </w:pPr>
      <w:r w:rsidRPr="00D027BB">
        <w:rPr>
          <w:rFonts w:ascii="Arial" w:eastAsia="Times New Roman" w:hAnsi="Arial" w:cs="Arial"/>
          <w:color w:val="303030"/>
          <w:sz w:val="19"/>
          <w:szCs w:val="19"/>
        </w:rPr>
        <w:t> </w:t>
      </w:r>
    </w:p>
    <w:p w:rsidR="00D027BB" w:rsidRPr="00D027BB" w:rsidRDefault="00D027BB" w:rsidP="00D027BB">
      <w:pPr>
        <w:shd w:val="clear" w:color="auto" w:fill="FFFFFF"/>
        <w:spacing w:before="52" w:after="156" w:line="240" w:lineRule="auto"/>
        <w:textAlignment w:val="baseline"/>
        <w:rPr>
          <w:rFonts w:ascii="Arial" w:eastAsia="Times New Roman" w:hAnsi="Arial" w:cs="Arial"/>
          <w:color w:val="303030"/>
          <w:sz w:val="19"/>
          <w:szCs w:val="19"/>
        </w:rPr>
      </w:pPr>
      <w:r w:rsidRPr="00D027BB">
        <w:rPr>
          <w:rFonts w:ascii="Arial" w:eastAsia="Times New Roman" w:hAnsi="Arial" w:cs="Arial"/>
          <w:color w:val="303030"/>
          <w:sz w:val="19"/>
          <w:szCs w:val="19"/>
        </w:rPr>
        <w:t xml:space="preserve">Consider a relation R </w:t>
      </w:r>
      <w:proofErr w:type="gramStart"/>
      <w:r w:rsidRPr="00D027BB">
        <w:rPr>
          <w:rFonts w:ascii="Arial" w:eastAsia="Times New Roman" w:hAnsi="Arial" w:cs="Arial"/>
          <w:color w:val="303030"/>
          <w:sz w:val="19"/>
          <w:szCs w:val="19"/>
        </w:rPr>
        <w:t>( A</w:t>
      </w:r>
      <w:proofErr w:type="gramEnd"/>
      <w:r w:rsidRPr="00D027BB">
        <w:rPr>
          <w:rFonts w:ascii="Arial" w:eastAsia="Times New Roman" w:hAnsi="Arial" w:cs="Arial"/>
          <w:color w:val="303030"/>
          <w:sz w:val="19"/>
          <w:szCs w:val="19"/>
        </w:rPr>
        <w:t xml:space="preserve"> , B , C , D , E , F , G ) with the functional dependencies-</w:t>
      </w:r>
    </w:p>
    <w:p w:rsidR="00D027BB" w:rsidRPr="00D027BB" w:rsidRDefault="00D027BB" w:rsidP="00D027BB">
      <w:pPr>
        <w:shd w:val="clear" w:color="auto" w:fill="FFFFFF"/>
        <w:spacing w:before="52" w:after="156" w:line="240" w:lineRule="auto"/>
        <w:jc w:val="center"/>
        <w:textAlignment w:val="baseline"/>
        <w:rPr>
          <w:rFonts w:ascii="Arial" w:eastAsia="Times New Roman" w:hAnsi="Arial" w:cs="Arial"/>
          <w:color w:val="303030"/>
          <w:sz w:val="19"/>
          <w:szCs w:val="19"/>
        </w:rPr>
      </w:pPr>
      <w:r w:rsidRPr="00D027BB">
        <w:rPr>
          <w:rFonts w:ascii="Arial" w:eastAsia="Times New Roman" w:hAnsi="Arial" w:cs="Arial"/>
          <w:color w:val="303030"/>
          <w:sz w:val="19"/>
          <w:szCs w:val="19"/>
        </w:rPr>
        <w:t>A → BC</w:t>
      </w:r>
    </w:p>
    <w:p w:rsidR="00D027BB" w:rsidRPr="00D027BB" w:rsidRDefault="00D027BB" w:rsidP="00D027BB">
      <w:pPr>
        <w:shd w:val="clear" w:color="auto" w:fill="FFFFFF"/>
        <w:spacing w:before="52" w:after="156" w:line="240" w:lineRule="auto"/>
        <w:jc w:val="center"/>
        <w:textAlignment w:val="baseline"/>
        <w:rPr>
          <w:rFonts w:ascii="Arial" w:eastAsia="Times New Roman" w:hAnsi="Arial" w:cs="Arial"/>
          <w:color w:val="303030"/>
          <w:sz w:val="19"/>
          <w:szCs w:val="19"/>
        </w:rPr>
      </w:pPr>
      <w:r w:rsidRPr="00D027BB">
        <w:rPr>
          <w:rFonts w:ascii="Arial" w:eastAsia="Times New Roman" w:hAnsi="Arial" w:cs="Arial"/>
          <w:color w:val="303030"/>
          <w:sz w:val="19"/>
          <w:szCs w:val="19"/>
        </w:rPr>
        <w:t>BC → DE</w:t>
      </w:r>
    </w:p>
    <w:p w:rsidR="00D027BB" w:rsidRPr="00D027BB" w:rsidRDefault="00D027BB" w:rsidP="00D027BB">
      <w:pPr>
        <w:shd w:val="clear" w:color="auto" w:fill="FFFFFF"/>
        <w:spacing w:before="52" w:after="156" w:line="240" w:lineRule="auto"/>
        <w:jc w:val="center"/>
        <w:textAlignment w:val="baseline"/>
        <w:rPr>
          <w:rFonts w:ascii="Arial" w:eastAsia="Times New Roman" w:hAnsi="Arial" w:cs="Arial"/>
          <w:color w:val="303030"/>
          <w:sz w:val="19"/>
          <w:szCs w:val="19"/>
        </w:rPr>
      </w:pPr>
      <w:r w:rsidRPr="00D027BB">
        <w:rPr>
          <w:rFonts w:ascii="Arial" w:eastAsia="Times New Roman" w:hAnsi="Arial" w:cs="Arial"/>
          <w:color w:val="303030"/>
          <w:sz w:val="19"/>
          <w:szCs w:val="19"/>
        </w:rPr>
        <w:t>D → F</w:t>
      </w:r>
    </w:p>
    <w:p w:rsidR="00D027BB" w:rsidRPr="00D027BB" w:rsidRDefault="00D027BB" w:rsidP="00D027BB">
      <w:pPr>
        <w:shd w:val="clear" w:color="auto" w:fill="FFFFFF"/>
        <w:spacing w:before="52" w:after="156" w:line="240" w:lineRule="auto"/>
        <w:jc w:val="center"/>
        <w:textAlignment w:val="baseline"/>
        <w:rPr>
          <w:rFonts w:ascii="Arial" w:eastAsia="Times New Roman" w:hAnsi="Arial" w:cs="Arial"/>
          <w:color w:val="303030"/>
          <w:sz w:val="19"/>
          <w:szCs w:val="19"/>
        </w:rPr>
      </w:pPr>
      <w:r w:rsidRPr="00D027BB">
        <w:rPr>
          <w:rFonts w:ascii="Arial" w:eastAsia="Times New Roman" w:hAnsi="Arial" w:cs="Arial"/>
          <w:color w:val="303030"/>
          <w:sz w:val="19"/>
          <w:szCs w:val="19"/>
        </w:rPr>
        <w:t>CF → G</w:t>
      </w:r>
    </w:p>
    <w:p w:rsidR="00D027BB" w:rsidRPr="00D027BB" w:rsidRDefault="00D027BB" w:rsidP="00D027BB">
      <w:pPr>
        <w:shd w:val="clear" w:color="auto" w:fill="FFFFFF"/>
        <w:spacing w:before="52" w:after="156" w:line="240" w:lineRule="auto"/>
        <w:textAlignment w:val="baseline"/>
        <w:rPr>
          <w:rFonts w:ascii="Arial" w:eastAsia="Times New Roman" w:hAnsi="Arial" w:cs="Arial"/>
          <w:color w:val="303030"/>
          <w:sz w:val="19"/>
          <w:szCs w:val="19"/>
        </w:rPr>
      </w:pPr>
      <w:r w:rsidRPr="00D027BB">
        <w:rPr>
          <w:rFonts w:ascii="Arial" w:eastAsia="Times New Roman" w:hAnsi="Arial" w:cs="Arial"/>
          <w:color w:val="303030"/>
          <w:sz w:val="19"/>
          <w:szCs w:val="19"/>
        </w:rPr>
        <w:t> </w:t>
      </w:r>
    </w:p>
    <w:p w:rsidR="00D027BB" w:rsidRPr="00D027BB" w:rsidRDefault="00D027BB" w:rsidP="00D027BB">
      <w:pPr>
        <w:shd w:val="clear" w:color="auto" w:fill="FFFFFF"/>
        <w:spacing w:before="52" w:after="156" w:line="240" w:lineRule="auto"/>
        <w:textAlignment w:val="baseline"/>
        <w:rPr>
          <w:rFonts w:ascii="Arial" w:eastAsia="Times New Roman" w:hAnsi="Arial" w:cs="Arial"/>
          <w:color w:val="303030"/>
          <w:sz w:val="19"/>
          <w:szCs w:val="19"/>
        </w:rPr>
      </w:pPr>
      <w:r w:rsidRPr="00D027BB">
        <w:rPr>
          <w:rFonts w:ascii="Arial" w:eastAsia="Times New Roman" w:hAnsi="Arial" w:cs="Arial"/>
          <w:color w:val="303030"/>
          <w:sz w:val="19"/>
          <w:szCs w:val="19"/>
        </w:rPr>
        <w:t>Now, let us find the closure of some attributes and attribute sets-</w:t>
      </w:r>
    </w:p>
    <w:p w:rsidR="00D027BB" w:rsidRDefault="00D027BB" w:rsidP="00D027BB">
      <w:pPr>
        <w:pStyle w:val="Heading3"/>
        <w:shd w:val="clear" w:color="auto" w:fill="FFFFFF"/>
        <w:spacing w:before="0"/>
        <w:textAlignment w:val="baseline"/>
        <w:rPr>
          <w:rFonts w:ascii="Arial" w:hAnsi="Arial" w:cs="Arial"/>
          <w:color w:val="303030"/>
        </w:rPr>
      </w:pPr>
      <w:r>
        <w:rPr>
          <w:rStyle w:val="Strong"/>
          <w:rFonts w:ascii="Arial" w:hAnsi="Arial" w:cs="Arial"/>
          <w:b/>
          <w:bCs/>
          <w:color w:val="303030"/>
          <w:u w:val="single"/>
        </w:rPr>
        <w:t>Closure of attribute A-</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A</w:t>
      </w:r>
      <w:r>
        <w:rPr>
          <w:rFonts w:ascii="Arial" w:hAnsi="Arial" w:cs="Arial"/>
          <w:color w:val="303030"/>
          <w:sz w:val="19"/>
          <w:szCs w:val="19"/>
          <w:vertAlign w:val="superscript"/>
        </w:rPr>
        <w:t>+</w:t>
      </w:r>
      <w:r>
        <w:rPr>
          <w:rFonts w:ascii="Arial" w:hAnsi="Arial" w:cs="Arial"/>
          <w:color w:val="303030"/>
          <w:sz w:val="19"/>
          <w:szCs w:val="19"/>
        </w:rPr>
        <w:t xml:space="preserve"> = </w:t>
      </w:r>
      <w:proofErr w:type="gramStart"/>
      <w:r>
        <w:rPr>
          <w:rFonts w:ascii="Arial" w:hAnsi="Arial" w:cs="Arial"/>
          <w:color w:val="303030"/>
          <w:sz w:val="19"/>
          <w:szCs w:val="19"/>
        </w:rPr>
        <w:t>{ A</w:t>
      </w:r>
      <w:proofErr w:type="gramEnd"/>
      <w:r>
        <w:rPr>
          <w:rFonts w:ascii="Arial" w:hAnsi="Arial" w:cs="Arial"/>
          <w:color w:val="303030"/>
          <w:sz w:val="19"/>
          <w:szCs w:val="19"/>
        </w:rPr>
        <w:t xml:space="preserve">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xml:space="preserve">= </w:t>
      </w:r>
      <w:proofErr w:type="gramStart"/>
      <w:r>
        <w:rPr>
          <w:rFonts w:ascii="Arial" w:hAnsi="Arial" w:cs="Arial"/>
          <w:color w:val="303030"/>
          <w:sz w:val="19"/>
          <w:szCs w:val="19"/>
        </w:rPr>
        <w:t>{ A</w:t>
      </w:r>
      <w:proofErr w:type="gramEnd"/>
      <w:r>
        <w:rPr>
          <w:rFonts w:ascii="Arial" w:hAnsi="Arial" w:cs="Arial"/>
          <w:color w:val="303030"/>
          <w:sz w:val="19"/>
          <w:szCs w:val="19"/>
        </w:rPr>
        <w:t xml:space="preserve"> , B , C } ( Using A → BC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xml:space="preserve">= </w:t>
      </w:r>
      <w:proofErr w:type="gramStart"/>
      <w:r>
        <w:rPr>
          <w:rFonts w:ascii="Arial" w:hAnsi="Arial" w:cs="Arial"/>
          <w:color w:val="303030"/>
          <w:sz w:val="19"/>
          <w:szCs w:val="19"/>
        </w:rPr>
        <w:t>{ A</w:t>
      </w:r>
      <w:proofErr w:type="gramEnd"/>
      <w:r>
        <w:rPr>
          <w:rFonts w:ascii="Arial" w:hAnsi="Arial" w:cs="Arial"/>
          <w:color w:val="303030"/>
          <w:sz w:val="19"/>
          <w:szCs w:val="19"/>
        </w:rPr>
        <w:t xml:space="preserve"> , B , C , D , E } ( Using BC → DE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 A , B , C , D , E , F } ( Using D → F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 A , B , C , D , E , F , G } ( Using CF → G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Thus,</w:t>
      </w:r>
    </w:p>
    <w:p w:rsidR="00D027BB" w:rsidRDefault="00D027BB" w:rsidP="00D027BB">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Style w:val="Strong"/>
          <w:rFonts w:ascii="Arial" w:hAnsi="Arial" w:cs="Arial"/>
          <w:color w:val="303030"/>
          <w:sz w:val="19"/>
          <w:szCs w:val="19"/>
        </w:rPr>
        <w:t>A</w:t>
      </w:r>
      <w:r>
        <w:rPr>
          <w:rStyle w:val="Strong"/>
          <w:rFonts w:ascii="Arial" w:hAnsi="Arial" w:cs="Arial"/>
          <w:color w:val="303030"/>
          <w:sz w:val="19"/>
          <w:szCs w:val="19"/>
          <w:vertAlign w:val="superscript"/>
        </w:rPr>
        <w:t>+</w:t>
      </w:r>
      <w:r>
        <w:rPr>
          <w:rStyle w:val="Strong"/>
          <w:rFonts w:ascii="Arial" w:hAnsi="Arial" w:cs="Arial"/>
          <w:color w:val="303030"/>
          <w:sz w:val="19"/>
          <w:szCs w:val="19"/>
        </w:rPr>
        <w:t xml:space="preserve"> = </w:t>
      </w:r>
      <w:proofErr w:type="gramStart"/>
      <w:r>
        <w:rPr>
          <w:rStyle w:val="Strong"/>
          <w:rFonts w:ascii="Arial" w:hAnsi="Arial" w:cs="Arial"/>
          <w:color w:val="303030"/>
          <w:sz w:val="19"/>
          <w:szCs w:val="19"/>
        </w:rPr>
        <w:t>{ A</w:t>
      </w:r>
      <w:proofErr w:type="gramEnd"/>
      <w:r>
        <w:rPr>
          <w:rStyle w:val="Strong"/>
          <w:rFonts w:ascii="Arial" w:hAnsi="Arial" w:cs="Arial"/>
          <w:color w:val="303030"/>
          <w:sz w:val="19"/>
          <w:szCs w:val="19"/>
        </w:rPr>
        <w:t xml:space="preserve"> , B , C , D , E , F , G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t>Closure of attribute D-</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D</w:t>
      </w:r>
      <w:r>
        <w:rPr>
          <w:rFonts w:ascii="Arial" w:hAnsi="Arial" w:cs="Arial"/>
          <w:color w:val="303030"/>
          <w:sz w:val="19"/>
          <w:szCs w:val="19"/>
          <w:vertAlign w:val="superscript"/>
        </w:rPr>
        <w:t>+</w:t>
      </w:r>
      <w:r>
        <w:rPr>
          <w:rFonts w:ascii="Arial" w:hAnsi="Arial" w:cs="Arial"/>
          <w:color w:val="303030"/>
          <w:sz w:val="19"/>
          <w:szCs w:val="19"/>
        </w:rPr>
        <w:t xml:space="preserve"> = </w:t>
      </w:r>
      <w:proofErr w:type="gramStart"/>
      <w:r>
        <w:rPr>
          <w:rFonts w:ascii="Arial" w:hAnsi="Arial" w:cs="Arial"/>
          <w:color w:val="303030"/>
          <w:sz w:val="19"/>
          <w:szCs w:val="19"/>
        </w:rPr>
        <w:t>{ D</w:t>
      </w:r>
      <w:proofErr w:type="gramEnd"/>
      <w:r>
        <w:rPr>
          <w:rFonts w:ascii="Arial" w:hAnsi="Arial" w:cs="Arial"/>
          <w:color w:val="303030"/>
          <w:sz w:val="19"/>
          <w:szCs w:val="19"/>
        </w:rPr>
        <w:t xml:space="preserve">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lastRenderedPageBreak/>
        <w:t xml:space="preserve">= </w:t>
      </w:r>
      <w:proofErr w:type="gramStart"/>
      <w:r>
        <w:rPr>
          <w:rFonts w:ascii="Arial" w:hAnsi="Arial" w:cs="Arial"/>
          <w:color w:val="303030"/>
          <w:sz w:val="19"/>
          <w:szCs w:val="19"/>
        </w:rPr>
        <w:t>{ D</w:t>
      </w:r>
      <w:proofErr w:type="gramEnd"/>
      <w:r>
        <w:rPr>
          <w:rFonts w:ascii="Arial" w:hAnsi="Arial" w:cs="Arial"/>
          <w:color w:val="303030"/>
          <w:sz w:val="19"/>
          <w:szCs w:val="19"/>
        </w:rPr>
        <w:t xml:space="preserve"> , F } ( Using D → F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xml:space="preserve">We </w:t>
      </w:r>
      <w:proofErr w:type="spellStart"/>
      <w:r>
        <w:rPr>
          <w:rFonts w:ascii="Arial" w:hAnsi="Arial" w:cs="Arial"/>
          <w:color w:val="303030"/>
          <w:sz w:val="19"/>
          <w:szCs w:val="19"/>
        </w:rPr>
        <w:t>can not</w:t>
      </w:r>
      <w:proofErr w:type="spellEnd"/>
      <w:r>
        <w:rPr>
          <w:rFonts w:ascii="Arial" w:hAnsi="Arial" w:cs="Arial"/>
          <w:color w:val="303030"/>
          <w:sz w:val="19"/>
          <w:szCs w:val="19"/>
        </w:rPr>
        <w:t xml:space="preserve"> determine any other attribute using attributes D and F contained in the result set.</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Thus,</w:t>
      </w:r>
    </w:p>
    <w:p w:rsidR="00D027BB" w:rsidRDefault="00D027BB" w:rsidP="00D027BB">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Style w:val="Strong"/>
          <w:rFonts w:ascii="Arial" w:hAnsi="Arial" w:cs="Arial"/>
          <w:color w:val="303030"/>
          <w:sz w:val="19"/>
          <w:szCs w:val="19"/>
        </w:rPr>
        <w:t>D</w:t>
      </w:r>
      <w:r>
        <w:rPr>
          <w:rStyle w:val="Strong"/>
          <w:rFonts w:ascii="Arial" w:hAnsi="Arial" w:cs="Arial"/>
          <w:color w:val="303030"/>
          <w:sz w:val="19"/>
          <w:szCs w:val="19"/>
          <w:vertAlign w:val="superscript"/>
        </w:rPr>
        <w:t>+</w:t>
      </w:r>
      <w:r>
        <w:rPr>
          <w:rStyle w:val="Strong"/>
          <w:rFonts w:ascii="Arial" w:hAnsi="Arial" w:cs="Arial"/>
          <w:color w:val="303030"/>
          <w:sz w:val="19"/>
          <w:szCs w:val="19"/>
        </w:rPr>
        <w:t xml:space="preserve"> = </w:t>
      </w:r>
      <w:proofErr w:type="gramStart"/>
      <w:r>
        <w:rPr>
          <w:rStyle w:val="Strong"/>
          <w:rFonts w:ascii="Arial" w:hAnsi="Arial" w:cs="Arial"/>
          <w:color w:val="303030"/>
          <w:sz w:val="19"/>
          <w:szCs w:val="19"/>
        </w:rPr>
        <w:t>{ D</w:t>
      </w:r>
      <w:proofErr w:type="gramEnd"/>
      <w:r>
        <w:rPr>
          <w:rStyle w:val="Strong"/>
          <w:rFonts w:ascii="Arial" w:hAnsi="Arial" w:cs="Arial"/>
          <w:color w:val="303030"/>
          <w:sz w:val="19"/>
          <w:szCs w:val="19"/>
        </w:rPr>
        <w:t xml:space="preserve"> , F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t>Closure of attribute set {B, C}-</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proofErr w:type="gramStart"/>
      <w:r>
        <w:rPr>
          <w:rFonts w:ascii="Arial" w:hAnsi="Arial" w:cs="Arial"/>
          <w:color w:val="303030"/>
          <w:sz w:val="19"/>
          <w:szCs w:val="19"/>
        </w:rPr>
        <w:t>{ B</w:t>
      </w:r>
      <w:proofErr w:type="gramEnd"/>
      <w:r>
        <w:rPr>
          <w:rFonts w:ascii="Arial" w:hAnsi="Arial" w:cs="Arial"/>
          <w:color w:val="303030"/>
          <w:sz w:val="19"/>
          <w:szCs w:val="19"/>
        </w:rPr>
        <w:t xml:space="preserve"> , C }</w:t>
      </w:r>
      <w:r>
        <w:rPr>
          <w:rFonts w:ascii="Arial" w:hAnsi="Arial" w:cs="Arial"/>
          <w:color w:val="303030"/>
          <w:sz w:val="19"/>
          <w:szCs w:val="19"/>
          <w:vertAlign w:val="superscript"/>
        </w:rPr>
        <w:t>+</w:t>
      </w:r>
      <w:r>
        <w:rPr>
          <w:rFonts w:ascii="Arial" w:hAnsi="Arial" w:cs="Arial"/>
          <w:color w:val="303030"/>
          <w:sz w:val="19"/>
          <w:szCs w:val="19"/>
        </w:rPr>
        <w:t xml:space="preserve">= </w:t>
      </w:r>
      <w:proofErr w:type="gramStart"/>
      <w:r>
        <w:rPr>
          <w:rFonts w:ascii="Arial" w:hAnsi="Arial" w:cs="Arial"/>
          <w:color w:val="303030"/>
          <w:sz w:val="19"/>
          <w:szCs w:val="19"/>
        </w:rPr>
        <w:t>{ B</w:t>
      </w:r>
      <w:proofErr w:type="gramEnd"/>
      <w:r>
        <w:rPr>
          <w:rFonts w:ascii="Arial" w:hAnsi="Arial" w:cs="Arial"/>
          <w:color w:val="303030"/>
          <w:sz w:val="19"/>
          <w:szCs w:val="19"/>
        </w:rPr>
        <w:t xml:space="preserve"> , C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xml:space="preserve">= </w:t>
      </w:r>
      <w:proofErr w:type="gramStart"/>
      <w:r>
        <w:rPr>
          <w:rFonts w:ascii="Arial" w:hAnsi="Arial" w:cs="Arial"/>
          <w:color w:val="303030"/>
          <w:sz w:val="19"/>
          <w:szCs w:val="19"/>
        </w:rPr>
        <w:t>{ B</w:t>
      </w:r>
      <w:proofErr w:type="gramEnd"/>
      <w:r>
        <w:rPr>
          <w:rFonts w:ascii="Arial" w:hAnsi="Arial" w:cs="Arial"/>
          <w:color w:val="303030"/>
          <w:sz w:val="19"/>
          <w:szCs w:val="19"/>
        </w:rPr>
        <w:t xml:space="preserve"> , C , D , E } ( Using BC → DE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xml:space="preserve">= </w:t>
      </w:r>
      <w:proofErr w:type="gramStart"/>
      <w:r>
        <w:rPr>
          <w:rFonts w:ascii="Arial" w:hAnsi="Arial" w:cs="Arial"/>
          <w:color w:val="303030"/>
          <w:sz w:val="19"/>
          <w:szCs w:val="19"/>
        </w:rPr>
        <w:t>{ B</w:t>
      </w:r>
      <w:proofErr w:type="gramEnd"/>
      <w:r>
        <w:rPr>
          <w:rFonts w:ascii="Arial" w:hAnsi="Arial" w:cs="Arial"/>
          <w:color w:val="303030"/>
          <w:sz w:val="19"/>
          <w:szCs w:val="19"/>
        </w:rPr>
        <w:t xml:space="preserve"> , C , D , E , F } ( Using D → F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 B , C , D , E , F , G } ( Using CF → G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Thus,</w:t>
      </w:r>
    </w:p>
    <w:p w:rsidR="00D027BB" w:rsidRDefault="00D027BB" w:rsidP="00D027BB">
      <w:pPr>
        <w:pStyle w:val="NormalWeb"/>
        <w:shd w:val="clear" w:color="auto" w:fill="FFFFFF"/>
        <w:spacing w:before="52" w:beforeAutospacing="0" w:after="156" w:afterAutospacing="0"/>
        <w:jc w:val="center"/>
        <w:textAlignment w:val="baseline"/>
        <w:rPr>
          <w:rFonts w:ascii="Arial" w:hAnsi="Arial" w:cs="Arial"/>
          <w:color w:val="303030"/>
          <w:sz w:val="19"/>
          <w:szCs w:val="19"/>
        </w:rPr>
      </w:pPr>
      <w:proofErr w:type="gramStart"/>
      <w:r>
        <w:rPr>
          <w:rStyle w:val="Strong"/>
          <w:rFonts w:ascii="Arial" w:hAnsi="Arial" w:cs="Arial"/>
          <w:color w:val="303030"/>
          <w:sz w:val="19"/>
          <w:szCs w:val="19"/>
        </w:rPr>
        <w:t>{ B</w:t>
      </w:r>
      <w:proofErr w:type="gramEnd"/>
      <w:r>
        <w:rPr>
          <w:rStyle w:val="Strong"/>
          <w:rFonts w:ascii="Arial" w:hAnsi="Arial" w:cs="Arial"/>
          <w:color w:val="303030"/>
          <w:sz w:val="19"/>
          <w:szCs w:val="19"/>
        </w:rPr>
        <w:t xml:space="preserve"> , C }</w:t>
      </w:r>
      <w:r>
        <w:rPr>
          <w:rStyle w:val="Strong"/>
          <w:rFonts w:ascii="Arial" w:hAnsi="Arial" w:cs="Arial"/>
          <w:color w:val="303030"/>
          <w:sz w:val="19"/>
          <w:szCs w:val="19"/>
          <w:vertAlign w:val="superscript"/>
        </w:rPr>
        <w:t>+</w:t>
      </w:r>
      <w:r>
        <w:rPr>
          <w:rStyle w:val="Strong"/>
          <w:rFonts w:ascii="Arial" w:hAnsi="Arial" w:cs="Arial"/>
          <w:color w:val="303030"/>
          <w:sz w:val="19"/>
          <w:szCs w:val="19"/>
        </w:rPr>
        <w:t xml:space="preserve"> = </w:t>
      </w:r>
      <w:proofErr w:type="gramStart"/>
      <w:r>
        <w:rPr>
          <w:rStyle w:val="Strong"/>
          <w:rFonts w:ascii="Arial" w:hAnsi="Arial" w:cs="Arial"/>
          <w:color w:val="303030"/>
          <w:sz w:val="19"/>
          <w:szCs w:val="19"/>
        </w:rPr>
        <w:t>{ B</w:t>
      </w:r>
      <w:proofErr w:type="gramEnd"/>
      <w:r>
        <w:rPr>
          <w:rStyle w:val="Strong"/>
          <w:rFonts w:ascii="Arial" w:hAnsi="Arial" w:cs="Arial"/>
          <w:color w:val="303030"/>
          <w:sz w:val="19"/>
          <w:szCs w:val="19"/>
        </w:rPr>
        <w:t xml:space="preserve"> , C , D , E , F , G }</w:t>
      </w:r>
    </w:p>
    <w:p w:rsidR="00D027BB" w:rsidRDefault="00D027BB" w:rsidP="00D027BB">
      <w:pPr>
        <w:pStyle w:val="Heading2"/>
        <w:shd w:val="clear" w:color="auto" w:fill="FFFFFF"/>
        <w:spacing w:before="0" w:beforeAutospacing="0" w:after="0" w:afterAutospacing="0"/>
        <w:textAlignment w:val="baseline"/>
        <w:rPr>
          <w:rFonts w:ascii="Arial" w:hAnsi="Arial" w:cs="Arial"/>
          <w:color w:val="303030"/>
        </w:rPr>
      </w:pPr>
      <w:r>
        <w:rPr>
          <w:rStyle w:val="Strong"/>
          <w:rFonts w:ascii="Arial" w:hAnsi="Arial" w:cs="Arial"/>
          <w:b/>
          <w:bCs/>
          <w:color w:val="303030"/>
          <w:u w:val="single"/>
        </w:rPr>
        <w:t>Finding the Keys Using Closure-</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pStyle w:val="Heading2"/>
        <w:shd w:val="clear" w:color="auto" w:fill="FFFFFF"/>
        <w:spacing w:before="0" w:beforeAutospacing="0" w:after="0" w:afterAutospacing="0"/>
        <w:textAlignment w:val="baseline"/>
        <w:rPr>
          <w:rFonts w:ascii="Arial" w:hAnsi="Arial" w:cs="Arial"/>
          <w:color w:val="303030"/>
        </w:rPr>
      </w:pPr>
      <w:r>
        <w:rPr>
          <w:rStyle w:val="Strong"/>
          <w:rFonts w:ascii="Arial" w:hAnsi="Arial" w:cs="Arial"/>
          <w:b/>
          <w:bCs/>
          <w:color w:val="303030"/>
          <w:u w:val="single"/>
        </w:rPr>
        <w:t>Super Key-</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numPr>
          <w:ilvl w:val="0"/>
          <w:numId w:val="2"/>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If the closure result of an attribute set contains all the attributes of the relation, then that attribute set is called as a super key of that relation.</w:t>
      </w:r>
    </w:p>
    <w:p w:rsidR="00D027BB" w:rsidRDefault="00D027BB" w:rsidP="00D027BB">
      <w:pPr>
        <w:numPr>
          <w:ilvl w:val="0"/>
          <w:numId w:val="2"/>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Thus, we can say-</w:t>
      </w:r>
    </w:p>
    <w:p w:rsidR="00D027BB" w:rsidRDefault="00D027BB" w:rsidP="00D027BB">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Style w:val="Strong"/>
          <w:rFonts w:ascii="Arial" w:hAnsi="Arial" w:cs="Arial"/>
          <w:color w:val="303030"/>
          <w:sz w:val="19"/>
          <w:szCs w:val="19"/>
        </w:rPr>
        <w:t>“The closure of a super key is the entire relation schema.”</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t>Example-</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In the above example,</w:t>
      </w:r>
    </w:p>
    <w:p w:rsidR="00D027BB" w:rsidRDefault="00D027BB" w:rsidP="00D027BB">
      <w:pPr>
        <w:numPr>
          <w:ilvl w:val="0"/>
          <w:numId w:val="3"/>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The closure of attribute A is the entire relation schema.</w:t>
      </w:r>
    </w:p>
    <w:p w:rsidR="00D027BB" w:rsidRDefault="00D027BB" w:rsidP="00D027BB">
      <w:pPr>
        <w:numPr>
          <w:ilvl w:val="0"/>
          <w:numId w:val="3"/>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Thus, attribute A is a super key for that relation.</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pStyle w:val="Heading2"/>
        <w:shd w:val="clear" w:color="auto" w:fill="FFFFFF"/>
        <w:spacing w:before="0" w:beforeAutospacing="0" w:after="0" w:afterAutospacing="0"/>
        <w:textAlignment w:val="baseline"/>
        <w:rPr>
          <w:rFonts w:ascii="Arial" w:hAnsi="Arial" w:cs="Arial"/>
          <w:color w:val="303030"/>
        </w:rPr>
      </w:pPr>
      <w:r>
        <w:rPr>
          <w:rStyle w:val="Strong"/>
          <w:rFonts w:ascii="Arial" w:hAnsi="Arial" w:cs="Arial"/>
          <w:b/>
          <w:bCs/>
          <w:color w:val="303030"/>
          <w:u w:val="single"/>
        </w:rPr>
        <w:t>Candidate Key-</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numPr>
          <w:ilvl w:val="0"/>
          <w:numId w:val="4"/>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 xml:space="preserve">If there </w:t>
      </w:r>
      <w:proofErr w:type="gramStart"/>
      <w:r>
        <w:rPr>
          <w:rFonts w:ascii="Arial" w:hAnsi="Arial" w:cs="Arial"/>
          <w:color w:val="303030"/>
          <w:sz w:val="19"/>
          <w:szCs w:val="19"/>
        </w:rPr>
        <w:t>exists</w:t>
      </w:r>
      <w:proofErr w:type="gramEnd"/>
      <w:r>
        <w:rPr>
          <w:rFonts w:ascii="Arial" w:hAnsi="Arial" w:cs="Arial"/>
          <w:color w:val="303030"/>
          <w:sz w:val="19"/>
          <w:szCs w:val="19"/>
        </w:rPr>
        <w:t xml:space="preserve"> no subset of an attribute set whose closure contains all the attributes of the relation, then that attribute set is called as a candidate key of that relation.</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t>Example-</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In the above example,</w:t>
      </w:r>
    </w:p>
    <w:p w:rsidR="00D027BB" w:rsidRDefault="00D027BB" w:rsidP="00D027BB">
      <w:pPr>
        <w:numPr>
          <w:ilvl w:val="0"/>
          <w:numId w:val="5"/>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No subset of attribute A contains all the attributes of the relation.</w:t>
      </w:r>
    </w:p>
    <w:p w:rsidR="00D027BB" w:rsidRDefault="00D027BB" w:rsidP="00D027BB">
      <w:pPr>
        <w:numPr>
          <w:ilvl w:val="0"/>
          <w:numId w:val="5"/>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Thus, attribute A is also a candidate key for that relation.</w:t>
      </w:r>
    </w:p>
    <w:p w:rsidR="002A3601" w:rsidRDefault="002A3601" w:rsidP="00D027BB">
      <w:pPr>
        <w:rPr>
          <w:szCs w:val="24"/>
        </w:rPr>
      </w:pPr>
    </w:p>
    <w:p w:rsidR="00D027BB" w:rsidRDefault="00D027BB" w:rsidP="00D027BB">
      <w:pPr>
        <w:rPr>
          <w:szCs w:val="24"/>
        </w:rPr>
      </w:pPr>
    </w:p>
    <w:p w:rsidR="00D027BB" w:rsidRDefault="00D027BB" w:rsidP="00D027BB">
      <w:pPr>
        <w:pStyle w:val="Heading2"/>
        <w:shd w:val="clear" w:color="auto" w:fill="FFFFFF"/>
        <w:spacing w:before="0" w:beforeAutospacing="0" w:after="0" w:afterAutospacing="0"/>
        <w:textAlignment w:val="baseline"/>
        <w:rPr>
          <w:rFonts w:ascii="Arial" w:hAnsi="Arial" w:cs="Arial"/>
          <w:color w:val="303030"/>
        </w:rPr>
      </w:pPr>
      <w:r>
        <w:rPr>
          <w:rStyle w:val="Strong"/>
          <w:rFonts w:ascii="Arial" w:hAnsi="Arial" w:cs="Arial"/>
          <w:b/>
          <w:bCs/>
          <w:color w:val="303030"/>
          <w:u w:val="single"/>
        </w:rPr>
        <w:lastRenderedPageBreak/>
        <w:t>PRACTICE PROBLEM BASED ON FINDING CLOSURE OF AN ATTRIBUTE SET-</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pStyle w:val="Heading2"/>
        <w:shd w:val="clear" w:color="auto" w:fill="FFFFFF"/>
        <w:spacing w:before="0" w:beforeAutospacing="0" w:after="0" w:afterAutospacing="0"/>
        <w:textAlignment w:val="baseline"/>
        <w:rPr>
          <w:rFonts w:ascii="Arial" w:hAnsi="Arial" w:cs="Arial"/>
          <w:color w:val="303030"/>
        </w:rPr>
      </w:pPr>
      <w:r>
        <w:rPr>
          <w:rStyle w:val="Strong"/>
          <w:rFonts w:ascii="Arial" w:hAnsi="Arial" w:cs="Arial"/>
          <w:b/>
          <w:bCs/>
          <w:color w:val="303030"/>
          <w:u w:val="single"/>
        </w:rPr>
        <w:t>Problem-</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Consider the given functional dependencies-</w:t>
      </w:r>
    </w:p>
    <w:p w:rsidR="00D027BB" w:rsidRDefault="00D027BB" w:rsidP="00D027BB">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AB → CD</w:t>
      </w:r>
    </w:p>
    <w:p w:rsidR="00D027BB" w:rsidRDefault="00D027BB" w:rsidP="00D027BB">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AF → D</w:t>
      </w:r>
    </w:p>
    <w:p w:rsidR="00D027BB" w:rsidRDefault="00D027BB" w:rsidP="00D027BB">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DE → F</w:t>
      </w:r>
    </w:p>
    <w:p w:rsidR="00D027BB" w:rsidRDefault="00D027BB" w:rsidP="00D027BB">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C → G</w:t>
      </w:r>
    </w:p>
    <w:p w:rsidR="00D027BB" w:rsidRDefault="00D027BB" w:rsidP="00D027BB">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F → E</w:t>
      </w:r>
    </w:p>
    <w:p w:rsidR="00D027BB" w:rsidRDefault="00D027BB" w:rsidP="00D027BB">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G → A</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Which of the following options is false?</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xml:space="preserve">(A) </w:t>
      </w:r>
      <w:proofErr w:type="gramStart"/>
      <w:r>
        <w:rPr>
          <w:rFonts w:ascii="Arial" w:hAnsi="Arial" w:cs="Arial"/>
          <w:color w:val="303030"/>
          <w:sz w:val="19"/>
          <w:szCs w:val="19"/>
        </w:rPr>
        <w:t>{ CF</w:t>
      </w:r>
      <w:proofErr w:type="gramEnd"/>
      <w:r>
        <w:rPr>
          <w:rFonts w:ascii="Arial" w:hAnsi="Arial" w:cs="Arial"/>
          <w:color w:val="303030"/>
          <w:sz w:val="19"/>
          <w:szCs w:val="19"/>
        </w:rPr>
        <w:t xml:space="preserve"> }</w:t>
      </w:r>
      <w:r>
        <w:rPr>
          <w:rFonts w:ascii="Arial" w:hAnsi="Arial" w:cs="Arial"/>
          <w:color w:val="303030"/>
          <w:sz w:val="19"/>
          <w:szCs w:val="19"/>
          <w:vertAlign w:val="superscript"/>
        </w:rPr>
        <w:t>+</w:t>
      </w:r>
      <w:r>
        <w:rPr>
          <w:rFonts w:ascii="Arial" w:hAnsi="Arial" w:cs="Arial"/>
          <w:color w:val="303030"/>
          <w:sz w:val="19"/>
          <w:szCs w:val="19"/>
        </w:rPr>
        <w:t> = { A , C , D , E , F , G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xml:space="preserve">(B) </w:t>
      </w:r>
      <w:proofErr w:type="gramStart"/>
      <w:r>
        <w:rPr>
          <w:rFonts w:ascii="Arial" w:hAnsi="Arial" w:cs="Arial"/>
          <w:color w:val="303030"/>
          <w:sz w:val="19"/>
          <w:szCs w:val="19"/>
        </w:rPr>
        <w:t>{ BG</w:t>
      </w:r>
      <w:proofErr w:type="gramEnd"/>
      <w:r>
        <w:rPr>
          <w:rFonts w:ascii="Arial" w:hAnsi="Arial" w:cs="Arial"/>
          <w:color w:val="303030"/>
          <w:sz w:val="19"/>
          <w:szCs w:val="19"/>
        </w:rPr>
        <w:t xml:space="preserve"> }</w:t>
      </w:r>
      <w:r>
        <w:rPr>
          <w:rFonts w:ascii="Arial" w:hAnsi="Arial" w:cs="Arial"/>
          <w:color w:val="303030"/>
          <w:sz w:val="19"/>
          <w:szCs w:val="19"/>
          <w:vertAlign w:val="superscript"/>
        </w:rPr>
        <w:t>+</w:t>
      </w:r>
      <w:r>
        <w:rPr>
          <w:rFonts w:ascii="Arial" w:hAnsi="Arial" w:cs="Arial"/>
          <w:color w:val="303030"/>
          <w:sz w:val="19"/>
          <w:szCs w:val="19"/>
        </w:rPr>
        <w:t> = { A , B , C , D , G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xml:space="preserve">(C) </w:t>
      </w:r>
      <w:proofErr w:type="gramStart"/>
      <w:r>
        <w:rPr>
          <w:rFonts w:ascii="Arial" w:hAnsi="Arial" w:cs="Arial"/>
          <w:color w:val="303030"/>
          <w:sz w:val="19"/>
          <w:szCs w:val="19"/>
        </w:rPr>
        <w:t>{ AF</w:t>
      </w:r>
      <w:proofErr w:type="gramEnd"/>
      <w:r>
        <w:rPr>
          <w:rFonts w:ascii="Arial" w:hAnsi="Arial" w:cs="Arial"/>
          <w:color w:val="303030"/>
          <w:sz w:val="19"/>
          <w:szCs w:val="19"/>
        </w:rPr>
        <w:t xml:space="preserve"> }</w:t>
      </w:r>
      <w:r>
        <w:rPr>
          <w:rFonts w:ascii="Arial" w:hAnsi="Arial" w:cs="Arial"/>
          <w:color w:val="303030"/>
          <w:sz w:val="19"/>
          <w:szCs w:val="19"/>
          <w:vertAlign w:val="superscript"/>
        </w:rPr>
        <w:t>+</w:t>
      </w:r>
      <w:r>
        <w:rPr>
          <w:rFonts w:ascii="Arial" w:hAnsi="Arial" w:cs="Arial"/>
          <w:color w:val="303030"/>
          <w:sz w:val="19"/>
          <w:szCs w:val="19"/>
        </w:rPr>
        <w:t> = { A , C , D , E , F , G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xml:space="preserve">(D) </w:t>
      </w:r>
      <w:proofErr w:type="gramStart"/>
      <w:r>
        <w:rPr>
          <w:rFonts w:ascii="Arial" w:hAnsi="Arial" w:cs="Arial"/>
          <w:color w:val="303030"/>
          <w:sz w:val="19"/>
          <w:szCs w:val="19"/>
        </w:rPr>
        <w:t>{ AB</w:t>
      </w:r>
      <w:proofErr w:type="gramEnd"/>
      <w:r>
        <w:rPr>
          <w:rFonts w:ascii="Arial" w:hAnsi="Arial" w:cs="Arial"/>
          <w:color w:val="303030"/>
          <w:sz w:val="19"/>
          <w:szCs w:val="19"/>
        </w:rPr>
        <w:t xml:space="preserve"> }</w:t>
      </w:r>
      <w:r>
        <w:rPr>
          <w:rFonts w:ascii="Arial" w:hAnsi="Arial" w:cs="Arial"/>
          <w:color w:val="303030"/>
          <w:sz w:val="19"/>
          <w:szCs w:val="19"/>
          <w:vertAlign w:val="superscript"/>
        </w:rPr>
        <w:t>+</w:t>
      </w:r>
      <w:r>
        <w:rPr>
          <w:rFonts w:ascii="Arial" w:hAnsi="Arial" w:cs="Arial"/>
          <w:color w:val="303030"/>
          <w:sz w:val="19"/>
          <w:szCs w:val="19"/>
        </w:rPr>
        <w:t> = { A , C , D , F ,G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pStyle w:val="Heading2"/>
        <w:shd w:val="clear" w:color="auto" w:fill="FFFFFF"/>
        <w:spacing w:before="0" w:beforeAutospacing="0" w:after="0" w:afterAutospacing="0"/>
        <w:textAlignment w:val="baseline"/>
        <w:rPr>
          <w:rFonts w:ascii="Arial" w:hAnsi="Arial" w:cs="Arial"/>
          <w:color w:val="303030"/>
        </w:rPr>
      </w:pPr>
      <w:r>
        <w:rPr>
          <w:rStyle w:val="Strong"/>
          <w:rFonts w:ascii="Arial" w:hAnsi="Arial" w:cs="Arial"/>
          <w:b/>
          <w:bCs/>
          <w:color w:val="303030"/>
          <w:u w:val="single"/>
        </w:rPr>
        <w:t>Solution-</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Let us check each option one by one-</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t>Option-(A):</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proofErr w:type="gramStart"/>
      <w:r>
        <w:rPr>
          <w:rFonts w:ascii="Arial" w:hAnsi="Arial" w:cs="Arial"/>
          <w:color w:val="303030"/>
          <w:sz w:val="19"/>
          <w:szCs w:val="19"/>
        </w:rPr>
        <w:t>{ CF</w:t>
      </w:r>
      <w:proofErr w:type="gramEnd"/>
      <w:r>
        <w:rPr>
          <w:rFonts w:ascii="Arial" w:hAnsi="Arial" w:cs="Arial"/>
          <w:color w:val="303030"/>
          <w:sz w:val="19"/>
          <w:szCs w:val="19"/>
        </w:rPr>
        <w:t xml:space="preserve"> }</w:t>
      </w:r>
      <w:r>
        <w:rPr>
          <w:rFonts w:ascii="Arial" w:hAnsi="Arial" w:cs="Arial"/>
          <w:color w:val="303030"/>
          <w:sz w:val="19"/>
          <w:szCs w:val="19"/>
          <w:vertAlign w:val="superscript"/>
        </w:rPr>
        <w:t>+</w:t>
      </w:r>
      <w:r>
        <w:rPr>
          <w:rFonts w:ascii="Arial" w:hAnsi="Arial" w:cs="Arial"/>
          <w:color w:val="303030"/>
          <w:sz w:val="19"/>
          <w:szCs w:val="19"/>
        </w:rPr>
        <w:t xml:space="preserve"> = </w:t>
      </w:r>
      <w:proofErr w:type="gramStart"/>
      <w:r>
        <w:rPr>
          <w:rFonts w:ascii="Arial" w:hAnsi="Arial" w:cs="Arial"/>
          <w:color w:val="303030"/>
          <w:sz w:val="19"/>
          <w:szCs w:val="19"/>
        </w:rPr>
        <w:t>{ C</w:t>
      </w:r>
      <w:proofErr w:type="gramEnd"/>
      <w:r>
        <w:rPr>
          <w:rFonts w:ascii="Arial" w:hAnsi="Arial" w:cs="Arial"/>
          <w:color w:val="303030"/>
          <w:sz w:val="19"/>
          <w:szCs w:val="19"/>
        </w:rPr>
        <w:t xml:space="preserve"> , F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xml:space="preserve">= </w:t>
      </w:r>
      <w:proofErr w:type="gramStart"/>
      <w:r>
        <w:rPr>
          <w:rFonts w:ascii="Arial" w:hAnsi="Arial" w:cs="Arial"/>
          <w:color w:val="303030"/>
          <w:sz w:val="19"/>
          <w:szCs w:val="19"/>
        </w:rPr>
        <w:t>{ C</w:t>
      </w:r>
      <w:proofErr w:type="gramEnd"/>
      <w:r>
        <w:rPr>
          <w:rFonts w:ascii="Arial" w:hAnsi="Arial" w:cs="Arial"/>
          <w:color w:val="303030"/>
          <w:sz w:val="19"/>
          <w:szCs w:val="19"/>
        </w:rPr>
        <w:t xml:space="preserve"> , F , G } ( Using C → G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xml:space="preserve">= </w:t>
      </w:r>
      <w:proofErr w:type="gramStart"/>
      <w:r>
        <w:rPr>
          <w:rFonts w:ascii="Arial" w:hAnsi="Arial" w:cs="Arial"/>
          <w:color w:val="303030"/>
          <w:sz w:val="19"/>
          <w:szCs w:val="19"/>
        </w:rPr>
        <w:t>{ C</w:t>
      </w:r>
      <w:proofErr w:type="gramEnd"/>
      <w:r>
        <w:rPr>
          <w:rFonts w:ascii="Arial" w:hAnsi="Arial" w:cs="Arial"/>
          <w:color w:val="303030"/>
          <w:sz w:val="19"/>
          <w:szCs w:val="19"/>
        </w:rPr>
        <w:t xml:space="preserve"> , E , F , G } ( Using F → E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xml:space="preserve">= </w:t>
      </w:r>
      <w:proofErr w:type="gramStart"/>
      <w:r>
        <w:rPr>
          <w:rFonts w:ascii="Arial" w:hAnsi="Arial" w:cs="Arial"/>
          <w:color w:val="303030"/>
          <w:sz w:val="19"/>
          <w:szCs w:val="19"/>
        </w:rPr>
        <w:t>{ A</w:t>
      </w:r>
      <w:proofErr w:type="gramEnd"/>
      <w:r>
        <w:rPr>
          <w:rFonts w:ascii="Arial" w:hAnsi="Arial" w:cs="Arial"/>
          <w:color w:val="303030"/>
          <w:sz w:val="19"/>
          <w:szCs w:val="19"/>
        </w:rPr>
        <w:t xml:space="preserve"> , C , E , E , F } ( Using G → A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 A , C , D , E , F , G } ( Using AF → D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Since, our obtained result set is same as the given result set, so, it means it is correctly given.</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t>Option-(B):</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proofErr w:type="gramStart"/>
      <w:r>
        <w:rPr>
          <w:rFonts w:ascii="Arial" w:hAnsi="Arial" w:cs="Arial"/>
          <w:color w:val="303030"/>
          <w:sz w:val="19"/>
          <w:szCs w:val="19"/>
        </w:rPr>
        <w:t>{ BG</w:t>
      </w:r>
      <w:proofErr w:type="gramEnd"/>
      <w:r>
        <w:rPr>
          <w:rFonts w:ascii="Arial" w:hAnsi="Arial" w:cs="Arial"/>
          <w:color w:val="303030"/>
          <w:sz w:val="19"/>
          <w:szCs w:val="19"/>
        </w:rPr>
        <w:t xml:space="preserve"> }</w:t>
      </w:r>
      <w:r>
        <w:rPr>
          <w:rFonts w:ascii="Arial" w:hAnsi="Arial" w:cs="Arial"/>
          <w:color w:val="303030"/>
          <w:sz w:val="19"/>
          <w:szCs w:val="19"/>
          <w:vertAlign w:val="superscript"/>
        </w:rPr>
        <w:t>+</w:t>
      </w:r>
      <w:r>
        <w:rPr>
          <w:rFonts w:ascii="Arial" w:hAnsi="Arial" w:cs="Arial"/>
          <w:color w:val="303030"/>
          <w:sz w:val="19"/>
          <w:szCs w:val="19"/>
        </w:rPr>
        <w:t xml:space="preserve"> = </w:t>
      </w:r>
      <w:proofErr w:type="gramStart"/>
      <w:r>
        <w:rPr>
          <w:rFonts w:ascii="Arial" w:hAnsi="Arial" w:cs="Arial"/>
          <w:color w:val="303030"/>
          <w:sz w:val="19"/>
          <w:szCs w:val="19"/>
        </w:rPr>
        <w:t>{ B</w:t>
      </w:r>
      <w:proofErr w:type="gramEnd"/>
      <w:r>
        <w:rPr>
          <w:rFonts w:ascii="Arial" w:hAnsi="Arial" w:cs="Arial"/>
          <w:color w:val="303030"/>
          <w:sz w:val="19"/>
          <w:szCs w:val="19"/>
        </w:rPr>
        <w:t xml:space="preserve"> , G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xml:space="preserve">= </w:t>
      </w:r>
      <w:proofErr w:type="gramStart"/>
      <w:r>
        <w:rPr>
          <w:rFonts w:ascii="Arial" w:hAnsi="Arial" w:cs="Arial"/>
          <w:color w:val="303030"/>
          <w:sz w:val="19"/>
          <w:szCs w:val="19"/>
        </w:rPr>
        <w:t>{ A</w:t>
      </w:r>
      <w:proofErr w:type="gramEnd"/>
      <w:r>
        <w:rPr>
          <w:rFonts w:ascii="Arial" w:hAnsi="Arial" w:cs="Arial"/>
          <w:color w:val="303030"/>
          <w:sz w:val="19"/>
          <w:szCs w:val="19"/>
        </w:rPr>
        <w:t xml:space="preserve"> , B , G } ( Using G → A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lastRenderedPageBreak/>
        <w:t xml:space="preserve">= </w:t>
      </w:r>
      <w:proofErr w:type="gramStart"/>
      <w:r>
        <w:rPr>
          <w:rFonts w:ascii="Arial" w:hAnsi="Arial" w:cs="Arial"/>
          <w:color w:val="303030"/>
          <w:sz w:val="19"/>
          <w:szCs w:val="19"/>
        </w:rPr>
        <w:t>{ A</w:t>
      </w:r>
      <w:proofErr w:type="gramEnd"/>
      <w:r>
        <w:rPr>
          <w:rFonts w:ascii="Arial" w:hAnsi="Arial" w:cs="Arial"/>
          <w:color w:val="303030"/>
          <w:sz w:val="19"/>
          <w:szCs w:val="19"/>
        </w:rPr>
        <w:t xml:space="preserve"> , B , C , D , G } ( Using AB → CD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Since, our obtained result set is same as the given result set, so, it means it is correctly given.</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t>Option-(C):</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proofErr w:type="gramStart"/>
      <w:r>
        <w:rPr>
          <w:rFonts w:ascii="Arial" w:hAnsi="Arial" w:cs="Arial"/>
          <w:color w:val="303030"/>
          <w:sz w:val="19"/>
          <w:szCs w:val="19"/>
        </w:rPr>
        <w:t>{ AF</w:t>
      </w:r>
      <w:proofErr w:type="gramEnd"/>
      <w:r>
        <w:rPr>
          <w:rFonts w:ascii="Arial" w:hAnsi="Arial" w:cs="Arial"/>
          <w:color w:val="303030"/>
          <w:sz w:val="19"/>
          <w:szCs w:val="19"/>
        </w:rPr>
        <w:t xml:space="preserve"> }</w:t>
      </w:r>
      <w:r>
        <w:rPr>
          <w:rFonts w:ascii="Arial" w:hAnsi="Arial" w:cs="Arial"/>
          <w:color w:val="303030"/>
          <w:sz w:val="19"/>
          <w:szCs w:val="19"/>
          <w:vertAlign w:val="superscript"/>
        </w:rPr>
        <w:t>+</w:t>
      </w:r>
      <w:r>
        <w:rPr>
          <w:rFonts w:ascii="Arial" w:hAnsi="Arial" w:cs="Arial"/>
          <w:color w:val="303030"/>
          <w:sz w:val="19"/>
          <w:szCs w:val="19"/>
        </w:rPr>
        <w:t xml:space="preserve"> = </w:t>
      </w:r>
      <w:proofErr w:type="gramStart"/>
      <w:r>
        <w:rPr>
          <w:rFonts w:ascii="Arial" w:hAnsi="Arial" w:cs="Arial"/>
          <w:color w:val="303030"/>
          <w:sz w:val="19"/>
          <w:szCs w:val="19"/>
        </w:rPr>
        <w:t>{ A</w:t>
      </w:r>
      <w:proofErr w:type="gramEnd"/>
      <w:r>
        <w:rPr>
          <w:rFonts w:ascii="Arial" w:hAnsi="Arial" w:cs="Arial"/>
          <w:color w:val="303030"/>
          <w:sz w:val="19"/>
          <w:szCs w:val="19"/>
        </w:rPr>
        <w:t xml:space="preserve"> , F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xml:space="preserve">= </w:t>
      </w:r>
      <w:proofErr w:type="gramStart"/>
      <w:r>
        <w:rPr>
          <w:rFonts w:ascii="Arial" w:hAnsi="Arial" w:cs="Arial"/>
          <w:color w:val="303030"/>
          <w:sz w:val="19"/>
          <w:szCs w:val="19"/>
        </w:rPr>
        <w:t>{ A</w:t>
      </w:r>
      <w:proofErr w:type="gramEnd"/>
      <w:r>
        <w:rPr>
          <w:rFonts w:ascii="Arial" w:hAnsi="Arial" w:cs="Arial"/>
          <w:color w:val="303030"/>
          <w:sz w:val="19"/>
          <w:szCs w:val="19"/>
        </w:rPr>
        <w:t xml:space="preserve"> , D , F } ( Using AF → D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xml:space="preserve">= </w:t>
      </w:r>
      <w:proofErr w:type="gramStart"/>
      <w:r>
        <w:rPr>
          <w:rFonts w:ascii="Arial" w:hAnsi="Arial" w:cs="Arial"/>
          <w:color w:val="303030"/>
          <w:sz w:val="19"/>
          <w:szCs w:val="19"/>
        </w:rPr>
        <w:t>{ A</w:t>
      </w:r>
      <w:proofErr w:type="gramEnd"/>
      <w:r>
        <w:rPr>
          <w:rFonts w:ascii="Arial" w:hAnsi="Arial" w:cs="Arial"/>
          <w:color w:val="303030"/>
          <w:sz w:val="19"/>
          <w:szCs w:val="19"/>
        </w:rPr>
        <w:t xml:space="preserve"> , D , E , F } ( Using F → E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xml:space="preserve">Since, our obtained result set is different from the given result set, </w:t>
      </w:r>
      <w:proofErr w:type="spellStart"/>
      <w:r>
        <w:rPr>
          <w:rFonts w:ascii="Arial" w:hAnsi="Arial" w:cs="Arial"/>
          <w:color w:val="303030"/>
          <w:sz w:val="19"/>
          <w:szCs w:val="19"/>
        </w:rPr>
        <w:t>so</w:t>
      </w:r>
      <w:proofErr w:type="gramStart"/>
      <w:r>
        <w:rPr>
          <w:rFonts w:ascii="Arial" w:hAnsi="Arial" w:cs="Arial"/>
          <w:color w:val="303030"/>
          <w:sz w:val="19"/>
          <w:szCs w:val="19"/>
        </w:rPr>
        <w:t>,it</w:t>
      </w:r>
      <w:proofErr w:type="spellEnd"/>
      <w:proofErr w:type="gramEnd"/>
      <w:r>
        <w:rPr>
          <w:rFonts w:ascii="Arial" w:hAnsi="Arial" w:cs="Arial"/>
          <w:color w:val="303030"/>
          <w:sz w:val="19"/>
          <w:szCs w:val="19"/>
        </w:rPr>
        <w:t xml:space="preserve"> means it is not correctly given.</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t>Option-(D):</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proofErr w:type="gramStart"/>
      <w:r>
        <w:rPr>
          <w:rFonts w:ascii="Arial" w:hAnsi="Arial" w:cs="Arial"/>
          <w:color w:val="303030"/>
          <w:sz w:val="19"/>
          <w:szCs w:val="19"/>
        </w:rPr>
        <w:t>{ AB</w:t>
      </w:r>
      <w:proofErr w:type="gramEnd"/>
      <w:r>
        <w:rPr>
          <w:rFonts w:ascii="Arial" w:hAnsi="Arial" w:cs="Arial"/>
          <w:color w:val="303030"/>
          <w:sz w:val="19"/>
          <w:szCs w:val="19"/>
        </w:rPr>
        <w:t xml:space="preserve"> }</w:t>
      </w:r>
      <w:r>
        <w:rPr>
          <w:rFonts w:ascii="Arial" w:hAnsi="Arial" w:cs="Arial"/>
          <w:color w:val="303030"/>
          <w:sz w:val="19"/>
          <w:szCs w:val="19"/>
          <w:vertAlign w:val="superscript"/>
        </w:rPr>
        <w:t>+</w:t>
      </w:r>
      <w:r>
        <w:rPr>
          <w:rFonts w:ascii="Arial" w:hAnsi="Arial" w:cs="Arial"/>
          <w:color w:val="303030"/>
          <w:sz w:val="19"/>
          <w:szCs w:val="19"/>
        </w:rPr>
        <w:t xml:space="preserve"> = </w:t>
      </w:r>
      <w:proofErr w:type="gramStart"/>
      <w:r>
        <w:rPr>
          <w:rFonts w:ascii="Arial" w:hAnsi="Arial" w:cs="Arial"/>
          <w:color w:val="303030"/>
          <w:sz w:val="19"/>
          <w:szCs w:val="19"/>
        </w:rPr>
        <w:t>{ A</w:t>
      </w:r>
      <w:proofErr w:type="gramEnd"/>
      <w:r>
        <w:rPr>
          <w:rFonts w:ascii="Arial" w:hAnsi="Arial" w:cs="Arial"/>
          <w:color w:val="303030"/>
          <w:sz w:val="19"/>
          <w:szCs w:val="19"/>
        </w:rPr>
        <w:t xml:space="preserve"> , B }</w:t>
      </w:r>
    </w:p>
    <w:p w:rsidR="00D027BB" w:rsidRDefault="00D027BB" w:rsidP="00D027BB">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xml:space="preserve">= </w:t>
      </w:r>
      <w:proofErr w:type="gramStart"/>
      <w:r>
        <w:rPr>
          <w:rFonts w:ascii="Arial" w:hAnsi="Arial" w:cs="Arial"/>
          <w:color w:val="303030"/>
          <w:sz w:val="19"/>
          <w:szCs w:val="19"/>
        </w:rPr>
        <w:t>{ A</w:t>
      </w:r>
      <w:proofErr w:type="gramEnd"/>
      <w:r>
        <w:rPr>
          <w:rFonts w:ascii="Arial" w:hAnsi="Arial" w:cs="Arial"/>
          <w:color w:val="303030"/>
          <w:sz w:val="19"/>
          <w:szCs w:val="19"/>
        </w:rPr>
        <w:t xml:space="preserve"> , B , C , D } ( Using AB → CD )</w:t>
      </w:r>
    </w:p>
    <w:p w:rsidR="00D027BB" w:rsidRPr="009076E7" w:rsidRDefault="00D027BB" w:rsidP="00D027BB">
      <w:pPr>
        <w:pStyle w:val="NormalWeb"/>
        <w:shd w:val="clear" w:color="auto" w:fill="FFFFFF"/>
        <w:spacing w:before="52" w:beforeAutospacing="0" w:after="156" w:afterAutospacing="0"/>
        <w:textAlignment w:val="baseline"/>
        <w:rPr>
          <w:rFonts w:ascii="Arial" w:hAnsi="Arial" w:cs="Arial"/>
          <w:sz w:val="19"/>
          <w:szCs w:val="19"/>
        </w:rPr>
      </w:pPr>
      <w:r>
        <w:rPr>
          <w:rFonts w:ascii="Arial" w:hAnsi="Arial" w:cs="Arial"/>
          <w:color w:val="303030"/>
          <w:sz w:val="19"/>
          <w:szCs w:val="19"/>
        </w:rPr>
        <w:t xml:space="preserve">= </w:t>
      </w:r>
      <w:proofErr w:type="gramStart"/>
      <w:r>
        <w:rPr>
          <w:rFonts w:ascii="Arial" w:hAnsi="Arial" w:cs="Arial"/>
          <w:color w:val="303030"/>
          <w:sz w:val="19"/>
          <w:szCs w:val="19"/>
        </w:rPr>
        <w:t>{ A</w:t>
      </w:r>
      <w:proofErr w:type="gramEnd"/>
      <w:r>
        <w:rPr>
          <w:rFonts w:ascii="Arial" w:hAnsi="Arial" w:cs="Arial"/>
          <w:color w:val="303030"/>
          <w:sz w:val="19"/>
          <w:szCs w:val="19"/>
        </w:rPr>
        <w:t xml:space="preserve"> , B , C , D , G } ( Using C → G )</w:t>
      </w:r>
    </w:p>
    <w:p w:rsidR="00D027BB" w:rsidRPr="009076E7" w:rsidRDefault="00D027BB" w:rsidP="00D027BB">
      <w:pPr>
        <w:pStyle w:val="NormalWeb"/>
        <w:shd w:val="clear" w:color="auto" w:fill="FFFFFF"/>
        <w:spacing w:before="52" w:beforeAutospacing="0" w:after="156" w:afterAutospacing="0"/>
        <w:textAlignment w:val="baseline"/>
        <w:rPr>
          <w:rFonts w:ascii="Arial" w:hAnsi="Arial" w:cs="Arial"/>
          <w:sz w:val="19"/>
          <w:szCs w:val="19"/>
        </w:rPr>
      </w:pPr>
      <w:r w:rsidRPr="009076E7">
        <w:rPr>
          <w:rFonts w:ascii="Arial" w:hAnsi="Arial" w:cs="Arial"/>
          <w:sz w:val="19"/>
          <w:szCs w:val="19"/>
        </w:rPr>
        <w:t> </w:t>
      </w:r>
    </w:p>
    <w:p w:rsidR="00D027BB" w:rsidRPr="009076E7" w:rsidRDefault="00D027BB" w:rsidP="00D027BB">
      <w:pPr>
        <w:pStyle w:val="NormalWeb"/>
        <w:shd w:val="clear" w:color="auto" w:fill="FFFFFF"/>
        <w:spacing w:before="52" w:beforeAutospacing="0" w:after="156" w:afterAutospacing="0"/>
        <w:textAlignment w:val="baseline"/>
        <w:rPr>
          <w:ins w:id="2" w:author="Unknown"/>
          <w:rFonts w:ascii="Arial" w:hAnsi="Arial" w:cs="Arial"/>
          <w:sz w:val="19"/>
          <w:szCs w:val="19"/>
        </w:rPr>
      </w:pPr>
      <w:ins w:id="3" w:author="Unknown">
        <w:r w:rsidRPr="009076E7">
          <w:rPr>
            <w:rFonts w:ascii="Arial" w:hAnsi="Arial" w:cs="Arial"/>
            <w:sz w:val="19"/>
            <w:szCs w:val="19"/>
          </w:rPr>
          <w:t xml:space="preserve">Since, our obtained result set is different from the given result set, </w:t>
        </w:r>
        <w:proofErr w:type="spellStart"/>
        <w:r w:rsidRPr="009076E7">
          <w:rPr>
            <w:rFonts w:ascii="Arial" w:hAnsi="Arial" w:cs="Arial"/>
            <w:sz w:val="19"/>
            <w:szCs w:val="19"/>
          </w:rPr>
          <w:t>so</w:t>
        </w:r>
        <w:proofErr w:type="gramStart"/>
        <w:r w:rsidRPr="009076E7">
          <w:rPr>
            <w:rFonts w:ascii="Arial" w:hAnsi="Arial" w:cs="Arial"/>
            <w:sz w:val="19"/>
            <w:szCs w:val="19"/>
          </w:rPr>
          <w:t>,it</w:t>
        </w:r>
        <w:proofErr w:type="spellEnd"/>
        <w:proofErr w:type="gramEnd"/>
        <w:r w:rsidRPr="009076E7">
          <w:rPr>
            <w:rFonts w:ascii="Arial" w:hAnsi="Arial" w:cs="Arial"/>
            <w:sz w:val="19"/>
            <w:szCs w:val="19"/>
          </w:rPr>
          <w:t xml:space="preserve"> means it is not correctly given.</w:t>
        </w:r>
      </w:ins>
    </w:p>
    <w:p w:rsidR="00D027BB" w:rsidRPr="009076E7" w:rsidRDefault="00D027BB" w:rsidP="00D027BB">
      <w:pPr>
        <w:pStyle w:val="NormalWeb"/>
        <w:shd w:val="clear" w:color="auto" w:fill="FFFFFF"/>
        <w:spacing w:before="52" w:beforeAutospacing="0" w:after="156" w:afterAutospacing="0"/>
        <w:textAlignment w:val="baseline"/>
        <w:rPr>
          <w:ins w:id="4" w:author="Unknown"/>
          <w:rFonts w:ascii="Arial" w:hAnsi="Arial" w:cs="Arial"/>
          <w:sz w:val="19"/>
          <w:szCs w:val="19"/>
        </w:rPr>
      </w:pPr>
      <w:ins w:id="5" w:author="Unknown">
        <w:r w:rsidRPr="009076E7">
          <w:rPr>
            <w:rFonts w:ascii="Arial" w:hAnsi="Arial" w:cs="Arial"/>
            <w:sz w:val="19"/>
            <w:szCs w:val="19"/>
          </w:rPr>
          <w:t>Thus,</w:t>
        </w:r>
      </w:ins>
    </w:p>
    <w:p w:rsidR="00D027BB" w:rsidRPr="009076E7" w:rsidRDefault="00D027BB" w:rsidP="00D027BB">
      <w:pPr>
        <w:pStyle w:val="NormalWeb"/>
        <w:shd w:val="clear" w:color="auto" w:fill="FFFFFF"/>
        <w:spacing w:before="52" w:beforeAutospacing="0" w:after="156" w:afterAutospacing="0"/>
        <w:jc w:val="center"/>
        <w:textAlignment w:val="baseline"/>
        <w:rPr>
          <w:ins w:id="6" w:author="Unknown"/>
          <w:rFonts w:ascii="Arial" w:hAnsi="Arial" w:cs="Arial"/>
          <w:sz w:val="19"/>
          <w:szCs w:val="19"/>
        </w:rPr>
      </w:pPr>
      <w:ins w:id="7" w:author="Unknown">
        <w:r w:rsidRPr="009076E7">
          <w:rPr>
            <w:rStyle w:val="Strong"/>
            <w:rFonts w:ascii="Arial" w:hAnsi="Arial" w:cs="Arial"/>
            <w:sz w:val="19"/>
            <w:szCs w:val="19"/>
          </w:rPr>
          <w:t>Option (C) and Option (D) are correct.</w:t>
        </w:r>
      </w:ins>
    </w:p>
    <w:p w:rsidR="00D027BB" w:rsidRDefault="00D027BB" w:rsidP="00D027BB">
      <w:pPr>
        <w:rPr>
          <w:szCs w:val="24"/>
        </w:rPr>
      </w:pPr>
    </w:p>
    <w:p w:rsidR="005E0A21" w:rsidRDefault="005E0A21" w:rsidP="00D027BB">
      <w:pPr>
        <w:rPr>
          <w:szCs w:val="24"/>
        </w:rPr>
      </w:pPr>
    </w:p>
    <w:p w:rsidR="005E0A21" w:rsidRDefault="005E0A21" w:rsidP="00D027BB">
      <w:pPr>
        <w:rPr>
          <w:szCs w:val="24"/>
        </w:rPr>
      </w:pPr>
    </w:p>
    <w:p w:rsidR="005E0A21" w:rsidRDefault="005E0A21" w:rsidP="00D027BB">
      <w:pPr>
        <w:rPr>
          <w:szCs w:val="24"/>
        </w:rPr>
      </w:pPr>
    </w:p>
    <w:p w:rsidR="005E0A21" w:rsidRDefault="005E0A21" w:rsidP="00D027BB">
      <w:pPr>
        <w:rPr>
          <w:szCs w:val="24"/>
        </w:rPr>
      </w:pPr>
    </w:p>
    <w:p w:rsidR="005E0A21" w:rsidRDefault="005E0A21" w:rsidP="00D027BB">
      <w:pPr>
        <w:rPr>
          <w:szCs w:val="24"/>
        </w:rPr>
      </w:pPr>
    </w:p>
    <w:p w:rsidR="005E0A21" w:rsidRDefault="005E0A21" w:rsidP="00D027BB">
      <w:pPr>
        <w:rPr>
          <w:szCs w:val="24"/>
        </w:rPr>
      </w:pPr>
    </w:p>
    <w:p w:rsidR="005E0A21" w:rsidRDefault="005E0A21" w:rsidP="00D027BB">
      <w:pPr>
        <w:rPr>
          <w:szCs w:val="24"/>
        </w:rPr>
      </w:pPr>
    </w:p>
    <w:p w:rsidR="005E0A21" w:rsidRDefault="005E0A21" w:rsidP="00D027BB">
      <w:pPr>
        <w:rPr>
          <w:szCs w:val="24"/>
        </w:rPr>
      </w:pPr>
    </w:p>
    <w:p w:rsidR="005E0A21" w:rsidRDefault="005E0A21" w:rsidP="00D027BB">
      <w:pPr>
        <w:rPr>
          <w:szCs w:val="24"/>
        </w:rPr>
      </w:pPr>
    </w:p>
    <w:p w:rsidR="005E0A21" w:rsidRDefault="005E0A21" w:rsidP="00D027BB">
      <w:pPr>
        <w:rPr>
          <w:szCs w:val="24"/>
        </w:rPr>
      </w:pPr>
    </w:p>
    <w:p w:rsidR="005E0A21" w:rsidRDefault="005E0A21" w:rsidP="00D027BB">
      <w:pPr>
        <w:rPr>
          <w:szCs w:val="24"/>
        </w:rPr>
      </w:pPr>
    </w:p>
    <w:p w:rsidR="005E0A21" w:rsidRDefault="005E0A21" w:rsidP="00D027BB">
      <w:pPr>
        <w:rPr>
          <w:szCs w:val="24"/>
        </w:rPr>
      </w:pPr>
    </w:p>
    <w:p w:rsidR="005E0A21" w:rsidRDefault="005E0A21" w:rsidP="005E0A21">
      <w:pPr>
        <w:pStyle w:val="Heading1"/>
        <w:shd w:val="clear" w:color="auto" w:fill="FFFFFF"/>
        <w:spacing w:before="0"/>
        <w:rPr>
          <w:rFonts w:ascii="Segoe UI" w:hAnsi="Segoe UI" w:cs="Segoe UI"/>
          <w:b w:val="0"/>
          <w:bCs w:val="0"/>
          <w:color w:val="212529"/>
        </w:rPr>
      </w:pPr>
      <w:r>
        <w:rPr>
          <w:rStyle w:val="Strong"/>
          <w:rFonts w:ascii="Segoe UI" w:hAnsi="Segoe UI" w:cs="Segoe UI"/>
          <w:b/>
          <w:bCs/>
          <w:color w:val="0000FF"/>
          <w:u w:val="single"/>
        </w:rPr>
        <w:lastRenderedPageBreak/>
        <w:t xml:space="preserve">Closure Of Functional </w:t>
      </w:r>
      <w:proofErr w:type="gramStart"/>
      <w:r>
        <w:rPr>
          <w:rStyle w:val="Strong"/>
          <w:rFonts w:ascii="Segoe UI" w:hAnsi="Segoe UI" w:cs="Segoe UI"/>
          <w:b/>
          <w:bCs/>
          <w:color w:val="0000FF"/>
          <w:u w:val="single"/>
        </w:rPr>
        <w:t>Dependency :</w:t>
      </w:r>
      <w:proofErr w:type="gramEnd"/>
      <w:r>
        <w:rPr>
          <w:rStyle w:val="Strong"/>
          <w:rFonts w:ascii="Segoe UI" w:hAnsi="Segoe UI" w:cs="Segoe UI"/>
          <w:b/>
          <w:bCs/>
          <w:color w:val="0000FF"/>
          <w:u w:val="single"/>
        </w:rPr>
        <w:t xml:space="preserve"> Introduction</w:t>
      </w:r>
    </w:p>
    <w:p w:rsidR="005E0A21" w:rsidRDefault="005E0A21" w:rsidP="005E0A21">
      <w:pPr>
        <w:numPr>
          <w:ilvl w:val="0"/>
          <w:numId w:val="6"/>
        </w:numPr>
        <w:shd w:val="clear" w:color="auto" w:fill="FFFFFF"/>
        <w:spacing w:before="100" w:beforeAutospacing="1" w:after="100" w:afterAutospacing="1" w:line="240" w:lineRule="auto"/>
        <w:rPr>
          <w:rFonts w:ascii="Segoe UI" w:hAnsi="Segoe UI" w:cs="Segoe UI"/>
          <w:color w:val="212529"/>
          <w:sz w:val="21"/>
          <w:szCs w:val="21"/>
        </w:rPr>
      </w:pPr>
      <w:r>
        <w:rPr>
          <w:rStyle w:val="Strong"/>
          <w:rFonts w:ascii="Segoe UI" w:hAnsi="Segoe UI" w:cs="Segoe UI"/>
          <w:color w:val="E06092"/>
          <w:sz w:val="21"/>
          <w:szCs w:val="21"/>
        </w:rPr>
        <w:t>The Closure Of Functional Dependency means the complete set of all possible attributes that can be functionally derived from given functional dependency using the inference rules known as Armstrong’s Rules.</w:t>
      </w:r>
    </w:p>
    <w:p w:rsidR="005E0A21" w:rsidRDefault="005E0A21" w:rsidP="005E0A21">
      <w:pPr>
        <w:numPr>
          <w:ilvl w:val="0"/>
          <w:numId w:val="6"/>
        </w:numPr>
        <w:shd w:val="clear" w:color="auto" w:fill="FFFFFF"/>
        <w:spacing w:before="100" w:beforeAutospacing="1" w:after="100" w:afterAutospacing="1" w:line="240" w:lineRule="auto"/>
        <w:rPr>
          <w:rFonts w:ascii="Segoe UI" w:hAnsi="Segoe UI" w:cs="Segoe UI"/>
          <w:color w:val="212529"/>
          <w:sz w:val="21"/>
          <w:szCs w:val="21"/>
        </w:rPr>
      </w:pPr>
      <w:r>
        <w:rPr>
          <w:rStyle w:val="Strong"/>
          <w:rFonts w:ascii="Segoe UI" w:hAnsi="Segoe UI" w:cs="Segoe UI"/>
          <w:color w:val="E06092"/>
          <w:sz w:val="21"/>
          <w:szCs w:val="21"/>
        </w:rPr>
        <w:t>If “</w:t>
      </w:r>
      <w:r>
        <w:rPr>
          <w:rStyle w:val="Strong"/>
          <w:rFonts w:ascii="Segoe UI" w:hAnsi="Segoe UI" w:cs="Segoe UI"/>
          <w:color w:val="008000"/>
          <w:sz w:val="21"/>
          <w:szCs w:val="21"/>
        </w:rPr>
        <w:t>F</w:t>
      </w:r>
      <w:r>
        <w:rPr>
          <w:rStyle w:val="Strong"/>
          <w:rFonts w:ascii="Segoe UI" w:hAnsi="Segoe UI" w:cs="Segoe UI"/>
          <w:color w:val="E06092"/>
          <w:sz w:val="21"/>
          <w:szCs w:val="21"/>
        </w:rPr>
        <w:t>” is a functional dependency then closure of functional dependency can be denoted using “</w:t>
      </w:r>
      <w:r>
        <w:rPr>
          <w:rStyle w:val="Strong"/>
          <w:rFonts w:ascii="Segoe UI" w:hAnsi="Segoe UI" w:cs="Segoe UI"/>
          <w:color w:val="008000"/>
          <w:sz w:val="21"/>
          <w:szCs w:val="21"/>
        </w:rPr>
        <w:t>{F</w:t>
      </w:r>
      <w:proofErr w:type="gramStart"/>
      <w:r>
        <w:rPr>
          <w:rStyle w:val="Strong"/>
          <w:rFonts w:ascii="Segoe UI" w:hAnsi="Segoe UI" w:cs="Segoe UI"/>
          <w:color w:val="008000"/>
          <w:sz w:val="21"/>
          <w:szCs w:val="21"/>
        </w:rPr>
        <w:t>}</w:t>
      </w:r>
      <w:r>
        <w:rPr>
          <w:rStyle w:val="Strong"/>
          <w:rFonts w:ascii="Segoe UI" w:hAnsi="Segoe UI" w:cs="Segoe UI"/>
          <w:color w:val="008000"/>
          <w:sz w:val="16"/>
          <w:szCs w:val="16"/>
          <w:vertAlign w:val="superscript"/>
        </w:rPr>
        <w:t>+</w:t>
      </w:r>
      <w:proofErr w:type="gramEnd"/>
      <w:r>
        <w:rPr>
          <w:rStyle w:val="Strong"/>
          <w:rFonts w:ascii="Segoe UI" w:hAnsi="Segoe UI" w:cs="Segoe UI"/>
          <w:color w:val="E06092"/>
          <w:sz w:val="21"/>
          <w:szCs w:val="21"/>
        </w:rPr>
        <w:t>”.</w:t>
      </w:r>
    </w:p>
    <w:p w:rsidR="005E0A21" w:rsidRDefault="005E0A21" w:rsidP="005E0A21">
      <w:pPr>
        <w:numPr>
          <w:ilvl w:val="0"/>
          <w:numId w:val="6"/>
        </w:numPr>
        <w:shd w:val="clear" w:color="auto" w:fill="FFFFFF"/>
        <w:spacing w:before="100" w:beforeAutospacing="1" w:after="100" w:afterAutospacing="1" w:line="240" w:lineRule="auto"/>
        <w:rPr>
          <w:rFonts w:ascii="Segoe UI" w:hAnsi="Segoe UI" w:cs="Segoe UI"/>
          <w:color w:val="212529"/>
          <w:sz w:val="21"/>
          <w:szCs w:val="21"/>
        </w:rPr>
      </w:pPr>
      <w:r>
        <w:rPr>
          <w:rStyle w:val="Strong"/>
          <w:rFonts w:ascii="Segoe UI" w:hAnsi="Segoe UI" w:cs="Segoe UI"/>
          <w:color w:val="E06092"/>
          <w:sz w:val="21"/>
          <w:szCs w:val="21"/>
        </w:rPr>
        <w:t>There are three steps to calculate closure of functional dependency. These are:</w:t>
      </w:r>
    </w:p>
    <w:p w:rsidR="005E0A21" w:rsidRDefault="005E0A21" w:rsidP="005E0A21">
      <w:pPr>
        <w:pStyle w:val="NormalWeb"/>
        <w:shd w:val="clear" w:color="auto" w:fill="FFFFFF"/>
        <w:spacing w:before="0" w:beforeAutospacing="0"/>
        <w:rPr>
          <w:rFonts w:ascii="Segoe UI" w:hAnsi="Segoe UI" w:cs="Segoe UI"/>
          <w:color w:val="212529"/>
          <w:sz w:val="21"/>
          <w:szCs w:val="21"/>
        </w:rPr>
      </w:pPr>
      <w:r>
        <w:rPr>
          <w:rStyle w:val="Strong"/>
          <w:rFonts w:ascii="Segoe UI" w:hAnsi="Segoe UI" w:cs="Segoe UI"/>
          <w:color w:val="FF0000"/>
          <w:sz w:val="21"/>
          <w:szCs w:val="21"/>
        </w:rPr>
        <w:t>Step-</w:t>
      </w:r>
      <w:proofErr w:type="gramStart"/>
      <w:r>
        <w:rPr>
          <w:rStyle w:val="Strong"/>
          <w:rFonts w:ascii="Segoe UI" w:hAnsi="Segoe UI" w:cs="Segoe UI"/>
          <w:color w:val="FF0000"/>
          <w:sz w:val="21"/>
          <w:szCs w:val="21"/>
        </w:rPr>
        <w:t>1</w:t>
      </w:r>
      <w:r>
        <w:rPr>
          <w:rStyle w:val="Strong"/>
          <w:rFonts w:ascii="Segoe UI" w:hAnsi="Segoe UI" w:cs="Segoe UI"/>
          <w:color w:val="E06092"/>
          <w:sz w:val="21"/>
          <w:szCs w:val="21"/>
        </w:rPr>
        <w:t> :</w:t>
      </w:r>
      <w:proofErr w:type="gramEnd"/>
      <w:r>
        <w:rPr>
          <w:rStyle w:val="Strong"/>
          <w:rFonts w:ascii="Segoe UI" w:hAnsi="Segoe UI" w:cs="Segoe UI"/>
          <w:color w:val="E06092"/>
          <w:sz w:val="21"/>
          <w:szCs w:val="21"/>
        </w:rPr>
        <w:t> </w:t>
      </w:r>
      <w:r>
        <w:rPr>
          <w:rStyle w:val="Strong"/>
          <w:rFonts w:ascii="Segoe UI" w:hAnsi="Segoe UI" w:cs="Segoe UI"/>
          <w:color w:val="008000"/>
          <w:sz w:val="21"/>
          <w:szCs w:val="21"/>
        </w:rPr>
        <w:t>Add the attributes which are present on Left Hand Side in the original functional dependency.</w:t>
      </w:r>
    </w:p>
    <w:p w:rsidR="005E0A21" w:rsidRDefault="005E0A21" w:rsidP="005E0A21">
      <w:pPr>
        <w:pStyle w:val="NormalWeb"/>
        <w:shd w:val="clear" w:color="auto" w:fill="FFFFFF"/>
        <w:spacing w:before="0" w:beforeAutospacing="0"/>
        <w:rPr>
          <w:rFonts w:ascii="Segoe UI" w:hAnsi="Segoe UI" w:cs="Segoe UI"/>
          <w:color w:val="212529"/>
          <w:sz w:val="21"/>
          <w:szCs w:val="21"/>
        </w:rPr>
      </w:pPr>
      <w:r>
        <w:rPr>
          <w:rStyle w:val="Strong"/>
          <w:rFonts w:ascii="Segoe UI" w:hAnsi="Segoe UI" w:cs="Segoe UI"/>
          <w:color w:val="FF0000"/>
          <w:sz w:val="21"/>
          <w:szCs w:val="21"/>
        </w:rPr>
        <w:t>Step-</w:t>
      </w:r>
      <w:proofErr w:type="gramStart"/>
      <w:r>
        <w:rPr>
          <w:rStyle w:val="Strong"/>
          <w:rFonts w:ascii="Segoe UI" w:hAnsi="Segoe UI" w:cs="Segoe UI"/>
          <w:color w:val="FF0000"/>
          <w:sz w:val="21"/>
          <w:szCs w:val="21"/>
        </w:rPr>
        <w:t>2</w:t>
      </w:r>
      <w:r>
        <w:rPr>
          <w:rStyle w:val="Strong"/>
          <w:rFonts w:ascii="Segoe UI" w:hAnsi="Segoe UI" w:cs="Segoe UI"/>
          <w:color w:val="E06092"/>
          <w:sz w:val="21"/>
          <w:szCs w:val="21"/>
        </w:rPr>
        <w:t> :</w:t>
      </w:r>
      <w:proofErr w:type="gramEnd"/>
      <w:r>
        <w:rPr>
          <w:rStyle w:val="Strong"/>
          <w:rFonts w:ascii="Segoe UI" w:hAnsi="Segoe UI" w:cs="Segoe UI"/>
          <w:color w:val="E06092"/>
          <w:sz w:val="21"/>
          <w:szCs w:val="21"/>
        </w:rPr>
        <w:t> </w:t>
      </w:r>
      <w:r>
        <w:rPr>
          <w:rStyle w:val="Strong"/>
          <w:rFonts w:ascii="Segoe UI" w:hAnsi="Segoe UI" w:cs="Segoe UI"/>
          <w:color w:val="008000"/>
          <w:sz w:val="21"/>
          <w:szCs w:val="21"/>
        </w:rPr>
        <w:t>Now, add the attributes present on the Right Hand Side of the functional dependency.</w:t>
      </w:r>
    </w:p>
    <w:p w:rsidR="005E0A21" w:rsidRDefault="005E0A21" w:rsidP="005E0A21">
      <w:pPr>
        <w:pStyle w:val="NormalWeb"/>
        <w:shd w:val="clear" w:color="auto" w:fill="FFFFFF"/>
        <w:spacing w:before="0" w:beforeAutospacing="0"/>
        <w:rPr>
          <w:rFonts w:ascii="Segoe UI" w:hAnsi="Segoe UI" w:cs="Segoe UI"/>
          <w:color w:val="212529"/>
          <w:sz w:val="21"/>
          <w:szCs w:val="21"/>
        </w:rPr>
      </w:pPr>
      <w:r>
        <w:rPr>
          <w:rStyle w:val="Strong"/>
          <w:rFonts w:ascii="Segoe UI" w:hAnsi="Segoe UI" w:cs="Segoe UI"/>
          <w:color w:val="FF0000"/>
          <w:sz w:val="21"/>
          <w:szCs w:val="21"/>
        </w:rPr>
        <w:t>Step-</w:t>
      </w:r>
      <w:proofErr w:type="gramStart"/>
      <w:r>
        <w:rPr>
          <w:rStyle w:val="Strong"/>
          <w:rFonts w:ascii="Segoe UI" w:hAnsi="Segoe UI" w:cs="Segoe UI"/>
          <w:color w:val="FF0000"/>
          <w:sz w:val="21"/>
          <w:szCs w:val="21"/>
        </w:rPr>
        <w:t>3</w:t>
      </w:r>
      <w:r>
        <w:rPr>
          <w:rStyle w:val="Strong"/>
          <w:rFonts w:ascii="Segoe UI" w:hAnsi="Segoe UI" w:cs="Segoe UI"/>
          <w:color w:val="E06092"/>
          <w:sz w:val="21"/>
          <w:szCs w:val="21"/>
        </w:rPr>
        <w:t> :</w:t>
      </w:r>
      <w:proofErr w:type="gramEnd"/>
      <w:r>
        <w:rPr>
          <w:rStyle w:val="Strong"/>
          <w:rFonts w:ascii="Segoe UI" w:hAnsi="Segoe UI" w:cs="Segoe UI"/>
          <w:color w:val="E06092"/>
          <w:sz w:val="21"/>
          <w:szCs w:val="21"/>
        </w:rPr>
        <w:t> </w:t>
      </w:r>
      <w:r>
        <w:rPr>
          <w:rStyle w:val="Strong"/>
          <w:rFonts w:ascii="Segoe UI" w:hAnsi="Segoe UI" w:cs="Segoe UI"/>
          <w:color w:val="008000"/>
          <w:sz w:val="21"/>
          <w:szCs w:val="21"/>
        </w:rPr>
        <w:t>With the help of attributes present on Right Hand Side, check the other attributes that can be derived from the other given functional dependencies. Repeat this process until all the possible attributes which can be derived are added in the closure.</w:t>
      </w:r>
    </w:p>
    <w:p w:rsidR="005E0A21" w:rsidRPr="005E0A21" w:rsidRDefault="005E0A21" w:rsidP="005E0A21">
      <w:pPr>
        <w:shd w:val="clear" w:color="auto" w:fill="FFFFFF"/>
        <w:spacing w:after="100" w:afterAutospacing="1" w:line="240" w:lineRule="auto"/>
        <w:rPr>
          <w:rFonts w:ascii="Segoe UI" w:eastAsia="Times New Roman" w:hAnsi="Segoe UI" w:cs="Segoe UI"/>
          <w:color w:val="212529"/>
          <w:sz w:val="21"/>
          <w:szCs w:val="21"/>
        </w:rPr>
      </w:pPr>
      <w:r w:rsidRPr="005E0A21">
        <w:rPr>
          <w:rFonts w:ascii="Segoe UI" w:eastAsia="Times New Roman" w:hAnsi="Segoe UI" w:cs="Segoe UI"/>
          <w:b/>
          <w:bCs/>
          <w:color w:val="000000"/>
          <w:sz w:val="21"/>
        </w:rPr>
        <w:t>Example-</w:t>
      </w:r>
      <w:proofErr w:type="gramStart"/>
      <w:r w:rsidRPr="005E0A21">
        <w:rPr>
          <w:rFonts w:ascii="Segoe UI" w:eastAsia="Times New Roman" w:hAnsi="Segoe UI" w:cs="Segoe UI"/>
          <w:b/>
          <w:bCs/>
          <w:color w:val="000000"/>
          <w:sz w:val="21"/>
        </w:rPr>
        <w:t>2</w:t>
      </w:r>
      <w:r w:rsidRPr="005E0A21">
        <w:rPr>
          <w:rFonts w:ascii="Segoe UI" w:eastAsia="Times New Roman" w:hAnsi="Segoe UI" w:cs="Segoe UI"/>
          <w:b/>
          <w:bCs/>
          <w:color w:val="E06092"/>
          <w:sz w:val="21"/>
        </w:rPr>
        <w:t> :</w:t>
      </w:r>
      <w:proofErr w:type="gramEnd"/>
      <w:r w:rsidRPr="005E0A21">
        <w:rPr>
          <w:rFonts w:ascii="Segoe UI" w:eastAsia="Times New Roman" w:hAnsi="Segoe UI" w:cs="Segoe UI"/>
          <w:b/>
          <w:bCs/>
          <w:color w:val="E06092"/>
          <w:sz w:val="21"/>
        </w:rPr>
        <w:t> </w:t>
      </w:r>
      <w:r w:rsidRPr="005E0A21">
        <w:rPr>
          <w:rFonts w:ascii="Segoe UI" w:eastAsia="Times New Roman" w:hAnsi="Segoe UI" w:cs="Segoe UI"/>
          <w:b/>
          <w:bCs/>
          <w:color w:val="008000"/>
          <w:sz w:val="21"/>
        </w:rPr>
        <w:t>Consider a relation R(A,B,C,D,E) having below mentioned functional dependencies.</w:t>
      </w:r>
    </w:p>
    <w:p w:rsidR="005E0A21" w:rsidRPr="005E0A21" w:rsidRDefault="005E0A21" w:rsidP="005E0A21">
      <w:pPr>
        <w:shd w:val="clear" w:color="auto" w:fill="FFFFFF"/>
        <w:spacing w:after="100" w:afterAutospacing="1" w:line="240" w:lineRule="auto"/>
        <w:rPr>
          <w:rFonts w:ascii="Segoe UI" w:eastAsia="Times New Roman" w:hAnsi="Segoe UI" w:cs="Segoe UI"/>
          <w:color w:val="212529"/>
          <w:sz w:val="21"/>
          <w:szCs w:val="21"/>
        </w:rPr>
      </w:pPr>
      <w:proofErr w:type="gramStart"/>
      <w:r w:rsidRPr="005E0A21">
        <w:rPr>
          <w:rFonts w:ascii="Segoe UI" w:eastAsia="Times New Roman" w:hAnsi="Segoe UI" w:cs="Segoe UI"/>
          <w:b/>
          <w:bCs/>
          <w:color w:val="FF0000"/>
          <w:sz w:val="21"/>
        </w:rPr>
        <w:t>FD1</w:t>
      </w:r>
      <w:r w:rsidRPr="005E0A21">
        <w:rPr>
          <w:rFonts w:ascii="Segoe UI" w:eastAsia="Times New Roman" w:hAnsi="Segoe UI" w:cs="Segoe UI"/>
          <w:b/>
          <w:bCs/>
          <w:color w:val="E06092"/>
          <w:sz w:val="21"/>
        </w:rPr>
        <w:t> :</w:t>
      </w:r>
      <w:proofErr w:type="gramEnd"/>
      <w:r w:rsidRPr="005E0A21">
        <w:rPr>
          <w:rFonts w:ascii="Segoe UI" w:eastAsia="Times New Roman" w:hAnsi="Segoe UI" w:cs="Segoe UI"/>
          <w:b/>
          <w:bCs/>
          <w:color w:val="E06092"/>
          <w:sz w:val="21"/>
        </w:rPr>
        <w:t> </w:t>
      </w:r>
      <w:r w:rsidRPr="005E0A21">
        <w:rPr>
          <w:rFonts w:ascii="Segoe UI" w:eastAsia="Times New Roman" w:hAnsi="Segoe UI" w:cs="Segoe UI"/>
          <w:b/>
          <w:bCs/>
          <w:color w:val="0000FF"/>
          <w:sz w:val="21"/>
        </w:rPr>
        <w:t>A</w:t>
      </w:r>
      <w:r w:rsidRPr="005E0A21">
        <w:rPr>
          <w:rFonts w:ascii="Segoe UI" w:eastAsia="Times New Roman" w:hAnsi="Segoe UI" w:cs="Segoe UI"/>
          <w:b/>
          <w:bCs/>
          <w:color w:val="E06092"/>
          <w:sz w:val="21"/>
        </w:rPr>
        <w:t> </w:t>
      </w:r>
      <w:r w:rsidRPr="005E0A21">
        <w:rPr>
          <w:rFonts w:ascii="Segoe UI" w:eastAsia="Times New Roman" w:hAnsi="Segoe UI" w:cs="Segoe UI"/>
          <w:b/>
          <w:bCs/>
          <w:color w:val="E06092"/>
          <w:sz w:val="21"/>
        </w:rPr>
        <w:sym w:font="Wingdings" w:char="F0E0"/>
      </w:r>
      <w:r w:rsidRPr="005E0A21">
        <w:rPr>
          <w:rFonts w:ascii="Segoe UI" w:eastAsia="Times New Roman" w:hAnsi="Segoe UI" w:cs="Segoe UI"/>
          <w:b/>
          <w:bCs/>
          <w:color w:val="008000"/>
          <w:sz w:val="21"/>
        </w:rPr>
        <w:t> BC</w:t>
      </w:r>
    </w:p>
    <w:p w:rsidR="005E0A21" w:rsidRPr="005E0A21" w:rsidRDefault="005E0A21" w:rsidP="005E0A21">
      <w:pPr>
        <w:shd w:val="clear" w:color="auto" w:fill="FFFFFF"/>
        <w:spacing w:after="100" w:afterAutospacing="1" w:line="240" w:lineRule="auto"/>
        <w:rPr>
          <w:rFonts w:ascii="Segoe UI" w:eastAsia="Times New Roman" w:hAnsi="Segoe UI" w:cs="Segoe UI"/>
          <w:color w:val="212529"/>
          <w:sz w:val="21"/>
          <w:szCs w:val="21"/>
        </w:rPr>
      </w:pPr>
      <w:proofErr w:type="gramStart"/>
      <w:r w:rsidRPr="005E0A21">
        <w:rPr>
          <w:rFonts w:ascii="Segoe UI" w:eastAsia="Times New Roman" w:hAnsi="Segoe UI" w:cs="Segoe UI"/>
          <w:b/>
          <w:bCs/>
          <w:color w:val="FF0000"/>
          <w:sz w:val="21"/>
        </w:rPr>
        <w:t>FD2</w:t>
      </w:r>
      <w:r w:rsidRPr="005E0A21">
        <w:rPr>
          <w:rFonts w:ascii="Segoe UI" w:eastAsia="Times New Roman" w:hAnsi="Segoe UI" w:cs="Segoe UI"/>
          <w:b/>
          <w:bCs/>
          <w:color w:val="E06092"/>
          <w:sz w:val="21"/>
        </w:rPr>
        <w:t> :</w:t>
      </w:r>
      <w:proofErr w:type="gramEnd"/>
      <w:r w:rsidRPr="005E0A21">
        <w:rPr>
          <w:rFonts w:ascii="Segoe UI" w:eastAsia="Times New Roman" w:hAnsi="Segoe UI" w:cs="Segoe UI"/>
          <w:b/>
          <w:bCs/>
          <w:color w:val="E06092"/>
          <w:sz w:val="21"/>
        </w:rPr>
        <w:t> </w:t>
      </w:r>
      <w:r w:rsidRPr="005E0A21">
        <w:rPr>
          <w:rFonts w:ascii="Segoe UI" w:eastAsia="Times New Roman" w:hAnsi="Segoe UI" w:cs="Segoe UI"/>
          <w:b/>
          <w:bCs/>
          <w:color w:val="0000FF"/>
          <w:sz w:val="21"/>
        </w:rPr>
        <w:t>C</w:t>
      </w:r>
      <w:r w:rsidRPr="005E0A21">
        <w:rPr>
          <w:rFonts w:ascii="Segoe UI" w:eastAsia="Times New Roman" w:hAnsi="Segoe UI" w:cs="Segoe UI"/>
          <w:b/>
          <w:bCs/>
          <w:color w:val="E06092"/>
          <w:sz w:val="21"/>
        </w:rPr>
        <w:t> </w:t>
      </w:r>
      <w:r w:rsidRPr="005E0A21">
        <w:rPr>
          <w:rFonts w:ascii="Segoe UI" w:eastAsia="Times New Roman" w:hAnsi="Segoe UI" w:cs="Segoe UI"/>
          <w:b/>
          <w:bCs/>
          <w:color w:val="E06092"/>
          <w:sz w:val="21"/>
        </w:rPr>
        <w:sym w:font="Wingdings" w:char="F0E0"/>
      </w:r>
      <w:r w:rsidRPr="005E0A21">
        <w:rPr>
          <w:rFonts w:ascii="Segoe UI" w:eastAsia="Times New Roman" w:hAnsi="Segoe UI" w:cs="Segoe UI"/>
          <w:b/>
          <w:bCs/>
          <w:color w:val="E06092"/>
          <w:sz w:val="21"/>
        </w:rPr>
        <w:t> </w:t>
      </w:r>
      <w:r w:rsidRPr="005E0A21">
        <w:rPr>
          <w:rFonts w:ascii="Segoe UI" w:eastAsia="Times New Roman" w:hAnsi="Segoe UI" w:cs="Segoe UI"/>
          <w:b/>
          <w:bCs/>
          <w:color w:val="008000"/>
          <w:sz w:val="21"/>
        </w:rPr>
        <w:t>B</w:t>
      </w:r>
    </w:p>
    <w:p w:rsidR="005E0A21" w:rsidRPr="005E0A21" w:rsidRDefault="005E0A21" w:rsidP="005E0A21">
      <w:pPr>
        <w:shd w:val="clear" w:color="auto" w:fill="FFFFFF"/>
        <w:spacing w:after="100" w:afterAutospacing="1" w:line="240" w:lineRule="auto"/>
        <w:rPr>
          <w:rFonts w:ascii="Segoe UI" w:eastAsia="Times New Roman" w:hAnsi="Segoe UI" w:cs="Segoe UI"/>
          <w:color w:val="212529"/>
          <w:sz w:val="21"/>
          <w:szCs w:val="21"/>
        </w:rPr>
      </w:pPr>
      <w:proofErr w:type="gramStart"/>
      <w:r w:rsidRPr="005E0A21">
        <w:rPr>
          <w:rFonts w:ascii="Segoe UI" w:eastAsia="Times New Roman" w:hAnsi="Segoe UI" w:cs="Segoe UI"/>
          <w:b/>
          <w:bCs/>
          <w:color w:val="FF0000"/>
          <w:sz w:val="21"/>
        </w:rPr>
        <w:t>FD3</w:t>
      </w:r>
      <w:r w:rsidRPr="005E0A21">
        <w:rPr>
          <w:rFonts w:ascii="Segoe UI" w:eastAsia="Times New Roman" w:hAnsi="Segoe UI" w:cs="Segoe UI"/>
          <w:b/>
          <w:bCs/>
          <w:color w:val="E06092"/>
          <w:sz w:val="21"/>
        </w:rPr>
        <w:t> :</w:t>
      </w:r>
      <w:proofErr w:type="gramEnd"/>
      <w:r w:rsidRPr="005E0A21">
        <w:rPr>
          <w:rFonts w:ascii="Segoe UI" w:eastAsia="Times New Roman" w:hAnsi="Segoe UI" w:cs="Segoe UI"/>
          <w:b/>
          <w:bCs/>
          <w:color w:val="E06092"/>
          <w:sz w:val="21"/>
        </w:rPr>
        <w:t> </w:t>
      </w:r>
      <w:r w:rsidRPr="005E0A21">
        <w:rPr>
          <w:rFonts w:ascii="Segoe UI" w:eastAsia="Times New Roman" w:hAnsi="Segoe UI" w:cs="Segoe UI"/>
          <w:b/>
          <w:bCs/>
          <w:color w:val="0000FF"/>
          <w:sz w:val="21"/>
        </w:rPr>
        <w:t>D</w:t>
      </w:r>
      <w:r w:rsidRPr="005E0A21">
        <w:rPr>
          <w:rFonts w:ascii="Segoe UI" w:eastAsia="Times New Roman" w:hAnsi="Segoe UI" w:cs="Segoe UI"/>
          <w:b/>
          <w:bCs/>
          <w:color w:val="E06092"/>
          <w:sz w:val="21"/>
        </w:rPr>
        <w:t> </w:t>
      </w:r>
      <w:r w:rsidRPr="005E0A21">
        <w:rPr>
          <w:rFonts w:ascii="Segoe UI" w:eastAsia="Times New Roman" w:hAnsi="Segoe UI" w:cs="Segoe UI"/>
          <w:b/>
          <w:bCs/>
          <w:color w:val="E06092"/>
          <w:sz w:val="21"/>
        </w:rPr>
        <w:sym w:font="Wingdings" w:char="F0E0"/>
      </w:r>
      <w:r w:rsidRPr="005E0A21">
        <w:rPr>
          <w:rFonts w:ascii="Segoe UI" w:eastAsia="Times New Roman" w:hAnsi="Segoe UI" w:cs="Segoe UI"/>
          <w:b/>
          <w:bCs/>
          <w:color w:val="E06092"/>
          <w:sz w:val="21"/>
        </w:rPr>
        <w:t> </w:t>
      </w:r>
      <w:r w:rsidRPr="005E0A21">
        <w:rPr>
          <w:rFonts w:ascii="Segoe UI" w:eastAsia="Times New Roman" w:hAnsi="Segoe UI" w:cs="Segoe UI"/>
          <w:b/>
          <w:bCs/>
          <w:color w:val="008000"/>
          <w:sz w:val="21"/>
        </w:rPr>
        <w:t>E</w:t>
      </w:r>
    </w:p>
    <w:p w:rsidR="005E0A21" w:rsidRPr="005E0A21" w:rsidRDefault="005E0A21" w:rsidP="005E0A21">
      <w:pPr>
        <w:shd w:val="clear" w:color="auto" w:fill="FFFFFF"/>
        <w:spacing w:after="100" w:afterAutospacing="1" w:line="240" w:lineRule="auto"/>
        <w:rPr>
          <w:rFonts w:ascii="Segoe UI" w:eastAsia="Times New Roman" w:hAnsi="Segoe UI" w:cs="Segoe UI"/>
          <w:color w:val="212529"/>
          <w:sz w:val="21"/>
          <w:szCs w:val="21"/>
        </w:rPr>
      </w:pPr>
      <w:proofErr w:type="gramStart"/>
      <w:r w:rsidRPr="005E0A21">
        <w:rPr>
          <w:rFonts w:ascii="Segoe UI" w:eastAsia="Times New Roman" w:hAnsi="Segoe UI" w:cs="Segoe UI"/>
          <w:b/>
          <w:bCs/>
          <w:color w:val="FF0000"/>
          <w:sz w:val="21"/>
        </w:rPr>
        <w:t>FD4</w:t>
      </w:r>
      <w:r w:rsidRPr="005E0A21">
        <w:rPr>
          <w:rFonts w:ascii="Segoe UI" w:eastAsia="Times New Roman" w:hAnsi="Segoe UI" w:cs="Segoe UI"/>
          <w:b/>
          <w:bCs/>
          <w:color w:val="E06092"/>
          <w:sz w:val="21"/>
        </w:rPr>
        <w:t> :</w:t>
      </w:r>
      <w:proofErr w:type="gramEnd"/>
      <w:r w:rsidRPr="005E0A21">
        <w:rPr>
          <w:rFonts w:ascii="Segoe UI" w:eastAsia="Times New Roman" w:hAnsi="Segoe UI" w:cs="Segoe UI"/>
          <w:b/>
          <w:bCs/>
          <w:color w:val="E06092"/>
          <w:sz w:val="21"/>
        </w:rPr>
        <w:t> </w:t>
      </w:r>
      <w:r w:rsidRPr="005E0A21">
        <w:rPr>
          <w:rFonts w:ascii="Segoe UI" w:eastAsia="Times New Roman" w:hAnsi="Segoe UI" w:cs="Segoe UI"/>
          <w:b/>
          <w:bCs/>
          <w:color w:val="0000FF"/>
          <w:sz w:val="21"/>
        </w:rPr>
        <w:t>E</w:t>
      </w:r>
      <w:r w:rsidRPr="005E0A21">
        <w:rPr>
          <w:rFonts w:ascii="Segoe UI" w:eastAsia="Times New Roman" w:hAnsi="Segoe UI" w:cs="Segoe UI"/>
          <w:b/>
          <w:bCs/>
          <w:color w:val="E06092"/>
          <w:sz w:val="21"/>
        </w:rPr>
        <w:t>  </w:t>
      </w:r>
      <w:r w:rsidRPr="005E0A21">
        <w:rPr>
          <w:rFonts w:ascii="Segoe UI" w:eastAsia="Times New Roman" w:hAnsi="Segoe UI" w:cs="Segoe UI"/>
          <w:b/>
          <w:bCs/>
          <w:color w:val="E06092"/>
          <w:sz w:val="21"/>
        </w:rPr>
        <w:sym w:font="Wingdings" w:char="F0E0"/>
      </w:r>
      <w:r w:rsidRPr="005E0A21">
        <w:rPr>
          <w:rFonts w:ascii="Segoe UI" w:eastAsia="Times New Roman" w:hAnsi="Segoe UI" w:cs="Segoe UI"/>
          <w:b/>
          <w:bCs/>
          <w:color w:val="008000"/>
          <w:sz w:val="21"/>
        </w:rPr>
        <w:t>D</w:t>
      </w:r>
    </w:p>
    <w:p w:rsidR="005E0A21" w:rsidRPr="005E0A21" w:rsidRDefault="005E0A21" w:rsidP="005E0A21">
      <w:pPr>
        <w:spacing w:after="0" w:line="240" w:lineRule="auto"/>
        <w:rPr>
          <w:rFonts w:ascii="Times New Roman" w:eastAsia="Times New Roman" w:hAnsi="Times New Roman" w:cs="Times New Roman"/>
          <w:sz w:val="24"/>
          <w:szCs w:val="24"/>
        </w:rPr>
      </w:pPr>
      <w:r w:rsidRPr="005E0A21">
        <w:rPr>
          <w:rFonts w:ascii="Segoe UI" w:eastAsia="Times New Roman" w:hAnsi="Segoe UI" w:cs="Segoe UI"/>
          <w:color w:val="212529"/>
          <w:sz w:val="21"/>
          <w:szCs w:val="21"/>
          <w:shd w:val="clear" w:color="auto" w:fill="FFFFFF"/>
        </w:rPr>
        <w:t> </w:t>
      </w:r>
    </w:p>
    <w:p w:rsidR="005E0A21" w:rsidRPr="005E0A21" w:rsidRDefault="005E0A21" w:rsidP="005E0A21">
      <w:pPr>
        <w:shd w:val="clear" w:color="auto" w:fill="FFFFFF"/>
        <w:spacing w:after="100" w:afterAutospacing="1" w:line="240" w:lineRule="auto"/>
        <w:rPr>
          <w:rFonts w:ascii="Segoe UI" w:eastAsia="Times New Roman" w:hAnsi="Segoe UI" w:cs="Segoe UI"/>
          <w:color w:val="212529"/>
          <w:sz w:val="21"/>
          <w:szCs w:val="21"/>
        </w:rPr>
      </w:pPr>
      <w:r w:rsidRPr="005E0A21">
        <w:rPr>
          <w:rFonts w:ascii="Segoe UI" w:eastAsia="Times New Roman" w:hAnsi="Segoe UI" w:cs="Segoe UI"/>
          <w:b/>
          <w:bCs/>
          <w:color w:val="E06092"/>
          <w:sz w:val="21"/>
        </w:rPr>
        <w:t>Now, we need to calculate the closure of attributes of the relation R. The closures will be:</w:t>
      </w:r>
    </w:p>
    <w:tbl>
      <w:tblPr>
        <w:tblW w:w="0" w:type="auto"/>
        <w:shd w:val="clear" w:color="auto" w:fill="FFFFFF"/>
        <w:tblCellMar>
          <w:top w:w="15" w:type="dxa"/>
          <w:left w:w="15" w:type="dxa"/>
          <w:bottom w:w="15" w:type="dxa"/>
          <w:right w:w="15" w:type="dxa"/>
        </w:tblCellMar>
        <w:tblLook w:val="04A0"/>
      </w:tblPr>
      <w:tblGrid>
        <w:gridCol w:w="1661"/>
      </w:tblGrid>
      <w:tr w:rsidR="005E0A21" w:rsidRPr="005E0A21" w:rsidTr="005E0A21">
        <w:tc>
          <w:tcPr>
            <w:tcW w:w="0" w:type="auto"/>
            <w:shd w:val="clear" w:color="auto" w:fill="FFFFFF"/>
            <w:vAlign w:val="center"/>
            <w:hideMark/>
          </w:tcPr>
          <w:p w:rsidR="005E0A21" w:rsidRPr="005E0A21" w:rsidRDefault="005E0A21" w:rsidP="005E0A21">
            <w:pPr>
              <w:spacing w:after="100" w:afterAutospacing="1" w:line="240" w:lineRule="auto"/>
              <w:rPr>
                <w:rFonts w:ascii="Segoe UI" w:eastAsia="Times New Roman" w:hAnsi="Segoe UI" w:cs="Segoe UI"/>
                <w:sz w:val="24"/>
                <w:szCs w:val="24"/>
              </w:rPr>
            </w:pPr>
            <w:r w:rsidRPr="005E0A21">
              <w:rPr>
                <w:rFonts w:ascii="Segoe UI" w:eastAsia="Times New Roman" w:hAnsi="Segoe UI" w:cs="Segoe UI"/>
                <w:b/>
                <w:bCs/>
                <w:color w:val="FF0000"/>
                <w:sz w:val="24"/>
                <w:szCs w:val="24"/>
              </w:rPr>
              <w:t>{A}</w:t>
            </w:r>
            <w:r w:rsidRPr="005E0A21">
              <w:rPr>
                <w:rFonts w:ascii="Segoe UI" w:eastAsia="Times New Roman" w:hAnsi="Segoe UI" w:cs="Segoe UI"/>
                <w:b/>
                <w:bCs/>
                <w:color w:val="FF0000"/>
                <w:sz w:val="16"/>
                <w:vertAlign w:val="superscript"/>
              </w:rPr>
              <w:t>+</w:t>
            </w:r>
            <w:r w:rsidRPr="005E0A21">
              <w:rPr>
                <w:rFonts w:ascii="Segoe UI" w:eastAsia="Times New Roman" w:hAnsi="Segoe UI" w:cs="Segoe UI"/>
                <w:b/>
                <w:bCs/>
                <w:color w:val="E06092"/>
                <w:sz w:val="24"/>
                <w:szCs w:val="24"/>
              </w:rPr>
              <w:t> =</w:t>
            </w:r>
            <w:r w:rsidRPr="005E0A21">
              <w:rPr>
                <w:rFonts w:ascii="Segoe UI" w:eastAsia="Times New Roman" w:hAnsi="Segoe UI" w:cs="Segoe UI"/>
                <w:b/>
                <w:bCs/>
                <w:color w:val="99CC00"/>
                <w:sz w:val="24"/>
                <w:szCs w:val="24"/>
              </w:rPr>
              <w:t> {A, B, C}</w:t>
            </w:r>
          </w:p>
          <w:p w:rsidR="005E0A21" w:rsidRPr="005E0A21" w:rsidRDefault="005E0A21" w:rsidP="005E0A21">
            <w:pPr>
              <w:spacing w:after="100" w:afterAutospacing="1" w:line="240" w:lineRule="auto"/>
              <w:rPr>
                <w:rFonts w:ascii="Segoe UI" w:eastAsia="Times New Roman" w:hAnsi="Segoe UI" w:cs="Segoe UI"/>
                <w:sz w:val="24"/>
                <w:szCs w:val="24"/>
              </w:rPr>
            </w:pPr>
            <w:r w:rsidRPr="005E0A21">
              <w:rPr>
                <w:rFonts w:ascii="Segoe UI" w:eastAsia="Times New Roman" w:hAnsi="Segoe UI" w:cs="Segoe UI"/>
                <w:b/>
                <w:bCs/>
                <w:color w:val="FF0000"/>
                <w:sz w:val="24"/>
                <w:szCs w:val="24"/>
              </w:rPr>
              <w:t>{B}</w:t>
            </w:r>
            <w:r w:rsidRPr="005E0A21">
              <w:rPr>
                <w:rFonts w:ascii="Segoe UI" w:eastAsia="Times New Roman" w:hAnsi="Segoe UI" w:cs="Segoe UI"/>
                <w:b/>
                <w:bCs/>
                <w:color w:val="FF0000"/>
                <w:sz w:val="16"/>
                <w:vertAlign w:val="superscript"/>
              </w:rPr>
              <w:t>+</w:t>
            </w:r>
            <w:r w:rsidRPr="005E0A21">
              <w:rPr>
                <w:rFonts w:ascii="Segoe UI" w:eastAsia="Times New Roman" w:hAnsi="Segoe UI" w:cs="Segoe UI"/>
                <w:b/>
                <w:bCs/>
                <w:color w:val="E06092"/>
                <w:sz w:val="24"/>
                <w:szCs w:val="24"/>
              </w:rPr>
              <w:t> = </w:t>
            </w:r>
            <w:r w:rsidRPr="005E0A21">
              <w:rPr>
                <w:rFonts w:ascii="Segoe UI" w:eastAsia="Times New Roman" w:hAnsi="Segoe UI" w:cs="Segoe UI"/>
                <w:b/>
                <w:bCs/>
                <w:color w:val="99CC00"/>
                <w:sz w:val="24"/>
                <w:szCs w:val="24"/>
              </w:rPr>
              <w:t>{B}</w:t>
            </w:r>
          </w:p>
          <w:p w:rsidR="005E0A21" w:rsidRPr="005E0A21" w:rsidRDefault="005E0A21" w:rsidP="005E0A21">
            <w:pPr>
              <w:spacing w:after="100" w:afterAutospacing="1" w:line="240" w:lineRule="auto"/>
              <w:rPr>
                <w:rFonts w:ascii="Segoe UI" w:eastAsia="Times New Roman" w:hAnsi="Segoe UI" w:cs="Segoe UI"/>
                <w:sz w:val="24"/>
                <w:szCs w:val="24"/>
              </w:rPr>
            </w:pPr>
            <w:r w:rsidRPr="005E0A21">
              <w:rPr>
                <w:rFonts w:ascii="Segoe UI" w:eastAsia="Times New Roman" w:hAnsi="Segoe UI" w:cs="Segoe UI"/>
                <w:b/>
                <w:bCs/>
                <w:color w:val="FF0000"/>
                <w:sz w:val="24"/>
                <w:szCs w:val="24"/>
              </w:rPr>
              <w:t>{C}</w:t>
            </w:r>
            <w:r w:rsidRPr="005E0A21">
              <w:rPr>
                <w:rFonts w:ascii="Segoe UI" w:eastAsia="Times New Roman" w:hAnsi="Segoe UI" w:cs="Segoe UI"/>
                <w:b/>
                <w:bCs/>
                <w:color w:val="FF0000"/>
                <w:sz w:val="16"/>
                <w:vertAlign w:val="superscript"/>
              </w:rPr>
              <w:t>+</w:t>
            </w:r>
            <w:r w:rsidRPr="005E0A21">
              <w:rPr>
                <w:rFonts w:ascii="Segoe UI" w:eastAsia="Times New Roman" w:hAnsi="Segoe UI" w:cs="Segoe UI"/>
                <w:b/>
                <w:bCs/>
                <w:color w:val="E06092"/>
                <w:sz w:val="24"/>
                <w:szCs w:val="24"/>
              </w:rPr>
              <w:t> =</w:t>
            </w:r>
            <w:r w:rsidRPr="005E0A21">
              <w:rPr>
                <w:rFonts w:ascii="Segoe UI" w:eastAsia="Times New Roman" w:hAnsi="Segoe UI" w:cs="Segoe UI"/>
                <w:b/>
                <w:bCs/>
                <w:color w:val="99CC00"/>
                <w:sz w:val="24"/>
                <w:szCs w:val="24"/>
              </w:rPr>
              <w:t> {B, C}</w:t>
            </w:r>
          </w:p>
          <w:p w:rsidR="005E0A21" w:rsidRPr="005E0A21" w:rsidRDefault="005E0A21" w:rsidP="005E0A21">
            <w:pPr>
              <w:spacing w:after="100" w:afterAutospacing="1" w:line="240" w:lineRule="auto"/>
              <w:rPr>
                <w:rFonts w:ascii="Segoe UI" w:eastAsia="Times New Roman" w:hAnsi="Segoe UI" w:cs="Segoe UI"/>
                <w:sz w:val="24"/>
                <w:szCs w:val="24"/>
              </w:rPr>
            </w:pPr>
            <w:r w:rsidRPr="005E0A21">
              <w:rPr>
                <w:rFonts w:ascii="Segoe UI" w:eastAsia="Times New Roman" w:hAnsi="Segoe UI" w:cs="Segoe UI"/>
                <w:b/>
                <w:bCs/>
                <w:color w:val="FF0000"/>
                <w:sz w:val="24"/>
                <w:szCs w:val="24"/>
              </w:rPr>
              <w:t>{D}</w:t>
            </w:r>
            <w:r w:rsidRPr="005E0A21">
              <w:rPr>
                <w:rFonts w:ascii="Segoe UI" w:eastAsia="Times New Roman" w:hAnsi="Segoe UI" w:cs="Segoe UI"/>
                <w:b/>
                <w:bCs/>
                <w:color w:val="FF0000"/>
                <w:sz w:val="16"/>
                <w:vertAlign w:val="superscript"/>
              </w:rPr>
              <w:t>+</w:t>
            </w:r>
            <w:r w:rsidRPr="005E0A21">
              <w:rPr>
                <w:rFonts w:ascii="Segoe UI" w:eastAsia="Times New Roman" w:hAnsi="Segoe UI" w:cs="Segoe UI"/>
                <w:b/>
                <w:bCs/>
                <w:color w:val="FF0000"/>
                <w:sz w:val="24"/>
                <w:szCs w:val="24"/>
              </w:rPr>
              <w:t> </w:t>
            </w:r>
            <w:r w:rsidRPr="005E0A21">
              <w:rPr>
                <w:rFonts w:ascii="Segoe UI" w:eastAsia="Times New Roman" w:hAnsi="Segoe UI" w:cs="Segoe UI"/>
                <w:b/>
                <w:bCs/>
                <w:color w:val="E06092"/>
                <w:sz w:val="24"/>
                <w:szCs w:val="24"/>
              </w:rPr>
              <w:t>= </w:t>
            </w:r>
            <w:r w:rsidRPr="005E0A21">
              <w:rPr>
                <w:rFonts w:ascii="Segoe UI" w:eastAsia="Times New Roman" w:hAnsi="Segoe UI" w:cs="Segoe UI"/>
                <w:b/>
                <w:bCs/>
                <w:color w:val="99CC00"/>
                <w:sz w:val="24"/>
                <w:szCs w:val="24"/>
              </w:rPr>
              <w:t>{D, E}</w:t>
            </w:r>
          </w:p>
          <w:p w:rsidR="005E0A21" w:rsidRPr="005E0A21" w:rsidRDefault="005E0A21" w:rsidP="005E0A21">
            <w:pPr>
              <w:spacing w:after="100" w:afterAutospacing="1" w:line="240" w:lineRule="auto"/>
              <w:rPr>
                <w:rFonts w:ascii="Segoe UI" w:eastAsia="Times New Roman" w:hAnsi="Segoe UI" w:cs="Segoe UI"/>
                <w:sz w:val="24"/>
                <w:szCs w:val="24"/>
              </w:rPr>
            </w:pPr>
            <w:r w:rsidRPr="005E0A21">
              <w:rPr>
                <w:rFonts w:ascii="Segoe UI" w:eastAsia="Times New Roman" w:hAnsi="Segoe UI" w:cs="Segoe UI"/>
                <w:b/>
                <w:bCs/>
                <w:color w:val="FF0000"/>
                <w:sz w:val="24"/>
                <w:szCs w:val="24"/>
              </w:rPr>
              <w:t>{E}</w:t>
            </w:r>
            <w:r w:rsidRPr="005E0A21">
              <w:rPr>
                <w:rFonts w:ascii="Segoe UI" w:eastAsia="Times New Roman" w:hAnsi="Segoe UI" w:cs="Segoe UI"/>
                <w:b/>
                <w:bCs/>
                <w:color w:val="FF0000"/>
                <w:sz w:val="16"/>
                <w:vertAlign w:val="superscript"/>
              </w:rPr>
              <w:t>+</w:t>
            </w:r>
            <w:r w:rsidRPr="005E0A21">
              <w:rPr>
                <w:rFonts w:ascii="Segoe UI" w:eastAsia="Times New Roman" w:hAnsi="Segoe UI" w:cs="Segoe UI"/>
                <w:b/>
                <w:bCs/>
                <w:color w:val="E06092"/>
                <w:sz w:val="24"/>
                <w:szCs w:val="24"/>
              </w:rPr>
              <w:t> =</w:t>
            </w:r>
            <w:r w:rsidRPr="005E0A21">
              <w:rPr>
                <w:rFonts w:ascii="Segoe UI" w:eastAsia="Times New Roman" w:hAnsi="Segoe UI" w:cs="Segoe UI"/>
                <w:b/>
                <w:bCs/>
                <w:color w:val="99CC00"/>
                <w:sz w:val="24"/>
                <w:szCs w:val="24"/>
              </w:rPr>
              <w:t> {E</w:t>
            </w:r>
            <w:r>
              <w:rPr>
                <w:rFonts w:ascii="Segoe UI" w:eastAsia="Times New Roman" w:hAnsi="Segoe UI" w:cs="Segoe UI"/>
                <w:b/>
                <w:bCs/>
                <w:color w:val="99CC00"/>
                <w:sz w:val="24"/>
                <w:szCs w:val="24"/>
              </w:rPr>
              <w:t>,D</w:t>
            </w:r>
            <w:r w:rsidRPr="005E0A21">
              <w:rPr>
                <w:rFonts w:ascii="Segoe UI" w:eastAsia="Times New Roman" w:hAnsi="Segoe UI" w:cs="Segoe UI"/>
                <w:b/>
                <w:bCs/>
                <w:color w:val="99CC00"/>
                <w:sz w:val="24"/>
                <w:szCs w:val="24"/>
              </w:rPr>
              <w:t>}</w:t>
            </w:r>
          </w:p>
        </w:tc>
      </w:tr>
    </w:tbl>
    <w:p w:rsidR="005E0A21" w:rsidRDefault="005E0A21" w:rsidP="00D027BB">
      <w:pPr>
        <w:rPr>
          <w:szCs w:val="24"/>
        </w:rPr>
      </w:pPr>
    </w:p>
    <w:p w:rsidR="005E0A21" w:rsidRDefault="005E0A21" w:rsidP="005E0A21">
      <w:pPr>
        <w:pStyle w:val="Heading3"/>
        <w:shd w:val="clear" w:color="auto" w:fill="FFFFFF"/>
        <w:spacing w:before="0"/>
        <w:rPr>
          <w:rFonts w:ascii="Segoe UI" w:hAnsi="Segoe UI" w:cs="Segoe UI"/>
          <w:b w:val="0"/>
          <w:bCs w:val="0"/>
          <w:color w:val="212529"/>
        </w:rPr>
      </w:pPr>
      <w:r>
        <w:rPr>
          <w:rStyle w:val="Strong"/>
          <w:rFonts w:ascii="Segoe UI" w:hAnsi="Segoe UI" w:cs="Segoe UI"/>
          <w:b/>
          <w:bCs/>
          <w:color w:val="0000FF"/>
          <w:u w:val="single"/>
        </w:rPr>
        <w:t xml:space="preserve">Closure Of Functional </w:t>
      </w:r>
      <w:proofErr w:type="gramStart"/>
      <w:r>
        <w:rPr>
          <w:rStyle w:val="Strong"/>
          <w:rFonts w:ascii="Segoe UI" w:hAnsi="Segoe UI" w:cs="Segoe UI"/>
          <w:b/>
          <w:bCs/>
          <w:color w:val="0000FF"/>
          <w:u w:val="single"/>
        </w:rPr>
        <w:t>Dependency :</w:t>
      </w:r>
      <w:proofErr w:type="gramEnd"/>
      <w:r>
        <w:rPr>
          <w:rStyle w:val="Strong"/>
          <w:rFonts w:ascii="Segoe UI" w:hAnsi="Segoe UI" w:cs="Segoe UI"/>
          <w:b/>
          <w:bCs/>
          <w:color w:val="0000FF"/>
          <w:u w:val="single"/>
        </w:rPr>
        <w:t xml:space="preserve"> Calculating Candidate Key</w:t>
      </w:r>
    </w:p>
    <w:p w:rsidR="005E0A21" w:rsidRDefault="005E0A21" w:rsidP="005E0A21">
      <w:pPr>
        <w:numPr>
          <w:ilvl w:val="0"/>
          <w:numId w:val="7"/>
        </w:numPr>
        <w:shd w:val="clear" w:color="auto" w:fill="FFFFFF"/>
        <w:spacing w:before="100" w:beforeAutospacing="1" w:after="100" w:afterAutospacing="1" w:line="240" w:lineRule="auto"/>
        <w:rPr>
          <w:rFonts w:ascii="Segoe UI" w:hAnsi="Segoe UI" w:cs="Segoe UI"/>
          <w:color w:val="212529"/>
          <w:sz w:val="21"/>
          <w:szCs w:val="21"/>
        </w:rPr>
      </w:pPr>
      <w:r>
        <w:rPr>
          <w:rStyle w:val="Strong"/>
          <w:rFonts w:ascii="Segoe UI" w:hAnsi="Segoe UI" w:cs="Segoe UI"/>
          <w:color w:val="E06092"/>
          <w:sz w:val="21"/>
          <w:szCs w:val="21"/>
        </w:rPr>
        <w:t>“</w:t>
      </w:r>
      <w:r>
        <w:rPr>
          <w:rStyle w:val="Strong"/>
          <w:rFonts w:ascii="Segoe UI" w:hAnsi="Segoe UI" w:cs="Segoe UI"/>
          <w:color w:val="FF0000"/>
          <w:sz w:val="21"/>
          <w:szCs w:val="21"/>
        </w:rPr>
        <w:t>A Candidate Key of a relation is an attribute or set of attributes that can determine the whole relation or contains all the attributes in its closure.</w:t>
      </w:r>
      <w:r>
        <w:rPr>
          <w:rStyle w:val="Strong"/>
          <w:rFonts w:ascii="Segoe UI" w:hAnsi="Segoe UI" w:cs="Segoe UI"/>
          <w:color w:val="E06092"/>
          <w:sz w:val="21"/>
          <w:szCs w:val="21"/>
        </w:rPr>
        <w:t>"</w:t>
      </w:r>
    </w:p>
    <w:p w:rsidR="005E0A21" w:rsidRDefault="005E0A21" w:rsidP="005E0A21">
      <w:pPr>
        <w:numPr>
          <w:ilvl w:val="0"/>
          <w:numId w:val="7"/>
        </w:numPr>
        <w:shd w:val="clear" w:color="auto" w:fill="FFFFFF"/>
        <w:spacing w:before="100" w:beforeAutospacing="1" w:after="100" w:afterAutospacing="1" w:line="240" w:lineRule="auto"/>
        <w:rPr>
          <w:rFonts w:ascii="Segoe UI" w:hAnsi="Segoe UI" w:cs="Segoe UI"/>
          <w:color w:val="212529"/>
          <w:sz w:val="21"/>
          <w:szCs w:val="21"/>
        </w:rPr>
      </w:pPr>
      <w:r>
        <w:rPr>
          <w:rStyle w:val="Strong"/>
          <w:rFonts w:ascii="Segoe UI" w:hAnsi="Segoe UI" w:cs="Segoe UI"/>
          <w:color w:val="E06092"/>
          <w:sz w:val="21"/>
          <w:szCs w:val="21"/>
        </w:rPr>
        <w:t>Let’s try to understand how to calculate candidate keys.</w:t>
      </w:r>
    </w:p>
    <w:p w:rsidR="005E0A21" w:rsidRDefault="005E0A21" w:rsidP="005E0A21">
      <w:pPr>
        <w:pStyle w:val="NormalWeb"/>
        <w:shd w:val="clear" w:color="auto" w:fill="FFFFFF"/>
        <w:spacing w:before="0" w:beforeAutospacing="0"/>
        <w:rPr>
          <w:rFonts w:ascii="Segoe UI" w:hAnsi="Segoe UI" w:cs="Segoe UI"/>
          <w:color w:val="212529"/>
          <w:sz w:val="21"/>
          <w:szCs w:val="21"/>
        </w:rPr>
      </w:pPr>
      <w:r>
        <w:rPr>
          <w:rStyle w:val="Strong"/>
          <w:rFonts w:ascii="Segoe UI" w:hAnsi="Segoe UI" w:cs="Segoe UI"/>
          <w:color w:val="000000"/>
          <w:sz w:val="21"/>
          <w:szCs w:val="21"/>
        </w:rPr>
        <w:t>Example-</w:t>
      </w:r>
      <w:proofErr w:type="gramStart"/>
      <w:r>
        <w:rPr>
          <w:rStyle w:val="Strong"/>
          <w:rFonts w:ascii="Segoe UI" w:hAnsi="Segoe UI" w:cs="Segoe UI"/>
          <w:color w:val="000000"/>
          <w:sz w:val="21"/>
          <w:szCs w:val="21"/>
        </w:rPr>
        <w:t>1</w:t>
      </w:r>
      <w:r>
        <w:rPr>
          <w:rStyle w:val="Strong"/>
          <w:rFonts w:ascii="Segoe UI" w:hAnsi="Segoe UI" w:cs="Segoe UI"/>
          <w:color w:val="E06092"/>
          <w:sz w:val="21"/>
          <w:szCs w:val="21"/>
        </w:rPr>
        <w:t> :</w:t>
      </w:r>
      <w:proofErr w:type="gramEnd"/>
      <w:r>
        <w:rPr>
          <w:rStyle w:val="Strong"/>
          <w:rFonts w:ascii="Segoe UI" w:hAnsi="Segoe UI" w:cs="Segoe UI"/>
          <w:color w:val="E06092"/>
          <w:sz w:val="21"/>
          <w:szCs w:val="21"/>
        </w:rPr>
        <w:t> </w:t>
      </w:r>
      <w:r>
        <w:rPr>
          <w:rStyle w:val="Strong"/>
          <w:rFonts w:ascii="Segoe UI" w:hAnsi="Segoe UI" w:cs="Segoe UI"/>
          <w:color w:val="008000"/>
          <w:sz w:val="21"/>
          <w:szCs w:val="21"/>
        </w:rPr>
        <w:t>Consider the relation R(A,B,C) with given functional dependencies :</w:t>
      </w:r>
    </w:p>
    <w:p w:rsidR="005E0A21" w:rsidRDefault="005E0A21" w:rsidP="005E0A21">
      <w:pPr>
        <w:pStyle w:val="NormalWeb"/>
        <w:shd w:val="clear" w:color="auto" w:fill="FFFFFF"/>
        <w:spacing w:before="0" w:beforeAutospacing="0"/>
        <w:rPr>
          <w:rFonts w:ascii="Segoe UI" w:hAnsi="Segoe UI" w:cs="Segoe UI"/>
          <w:color w:val="212529"/>
          <w:sz w:val="21"/>
          <w:szCs w:val="21"/>
        </w:rPr>
      </w:pPr>
      <w:proofErr w:type="gramStart"/>
      <w:r>
        <w:rPr>
          <w:rStyle w:val="Strong"/>
          <w:rFonts w:ascii="Segoe UI" w:hAnsi="Segoe UI" w:cs="Segoe UI"/>
          <w:color w:val="FF0000"/>
          <w:sz w:val="21"/>
          <w:szCs w:val="21"/>
        </w:rPr>
        <w:lastRenderedPageBreak/>
        <w:t>FD1</w:t>
      </w:r>
      <w:r>
        <w:rPr>
          <w:rStyle w:val="Strong"/>
          <w:rFonts w:ascii="Segoe UI" w:hAnsi="Segoe UI" w:cs="Segoe UI"/>
          <w:color w:val="E06092"/>
          <w:sz w:val="21"/>
          <w:szCs w:val="21"/>
        </w:rPr>
        <w:t> :</w:t>
      </w:r>
      <w:proofErr w:type="gramEnd"/>
      <w:r>
        <w:rPr>
          <w:rStyle w:val="Strong"/>
          <w:rFonts w:ascii="Segoe UI" w:hAnsi="Segoe UI" w:cs="Segoe UI"/>
          <w:color w:val="E06092"/>
          <w:sz w:val="21"/>
          <w:szCs w:val="21"/>
        </w:rPr>
        <w:t> </w:t>
      </w:r>
      <w:r>
        <w:rPr>
          <w:rStyle w:val="Strong"/>
          <w:rFonts w:ascii="Segoe UI" w:hAnsi="Segoe UI" w:cs="Segoe UI"/>
          <w:color w:val="0000FF"/>
          <w:sz w:val="21"/>
          <w:szCs w:val="21"/>
        </w:rPr>
        <w:t>A</w:t>
      </w:r>
      <w:r>
        <w:rPr>
          <w:rStyle w:val="Strong"/>
          <w:rFonts w:ascii="Segoe UI" w:hAnsi="Segoe UI" w:cs="Segoe UI"/>
          <w:color w:val="E06092"/>
          <w:sz w:val="21"/>
          <w:szCs w:val="21"/>
        </w:rPr>
        <w:t> </w:t>
      </w:r>
      <w:r w:rsidRPr="005E0A21">
        <w:rPr>
          <w:rStyle w:val="Strong"/>
          <w:rFonts w:ascii="Segoe UI" w:hAnsi="Segoe UI" w:cs="Segoe UI"/>
          <w:color w:val="E06092"/>
          <w:sz w:val="21"/>
          <w:szCs w:val="21"/>
        </w:rPr>
        <w:sym w:font="Wingdings" w:char="F0E0"/>
      </w:r>
      <w:r>
        <w:rPr>
          <w:rStyle w:val="Strong"/>
          <w:rFonts w:ascii="Segoe UI" w:hAnsi="Segoe UI" w:cs="Segoe UI"/>
          <w:color w:val="008000"/>
          <w:sz w:val="21"/>
          <w:szCs w:val="21"/>
        </w:rPr>
        <w:t> B</w:t>
      </w:r>
    </w:p>
    <w:p w:rsidR="005E0A21" w:rsidRDefault="005E0A21" w:rsidP="005E0A21">
      <w:pPr>
        <w:pStyle w:val="NormalWeb"/>
        <w:shd w:val="clear" w:color="auto" w:fill="FFFFFF"/>
        <w:spacing w:before="0" w:beforeAutospacing="0"/>
        <w:rPr>
          <w:rFonts w:ascii="Segoe UI" w:hAnsi="Segoe UI" w:cs="Segoe UI"/>
          <w:color w:val="212529"/>
          <w:sz w:val="21"/>
          <w:szCs w:val="21"/>
        </w:rPr>
      </w:pPr>
      <w:proofErr w:type="gramStart"/>
      <w:r>
        <w:rPr>
          <w:rStyle w:val="Strong"/>
          <w:rFonts w:ascii="Segoe UI" w:hAnsi="Segoe UI" w:cs="Segoe UI"/>
          <w:color w:val="FF0000"/>
          <w:sz w:val="21"/>
          <w:szCs w:val="21"/>
        </w:rPr>
        <w:t>FD2</w:t>
      </w:r>
      <w:r>
        <w:rPr>
          <w:rStyle w:val="Strong"/>
          <w:rFonts w:ascii="Segoe UI" w:hAnsi="Segoe UI" w:cs="Segoe UI"/>
          <w:color w:val="E06092"/>
          <w:sz w:val="21"/>
          <w:szCs w:val="21"/>
        </w:rPr>
        <w:t> :</w:t>
      </w:r>
      <w:proofErr w:type="gramEnd"/>
      <w:r>
        <w:rPr>
          <w:rStyle w:val="Strong"/>
          <w:rFonts w:ascii="Segoe UI" w:hAnsi="Segoe UI" w:cs="Segoe UI"/>
          <w:color w:val="E06092"/>
          <w:sz w:val="21"/>
          <w:szCs w:val="21"/>
        </w:rPr>
        <w:t> </w:t>
      </w:r>
      <w:r>
        <w:rPr>
          <w:rStyle w:val="Strong"/>
          <w:rFonts w:ascii="Segoe UI" w:hAnsi="Segoe UI" w:cs="Segoe UI"/>
          <w:color w:val="0000FF"/>
          <w:sz w:val="21"/>
          <w:szCs w:val="21"/>
        </w:rPr>
        <w:t>B</w:t>
      </w:r>
      <w:r>
        <w:rPr>
          <w:rStyle w:val="Strong"/>
          <w:rFonts w:ascii="Segoe UI" w:hAnsi="Segoe UI" w:cs="Segoe UI"/>
          <w:color w:val="E06092"/>
          <w:sz w:val="21"/>
          <w:szCs w:val="21"/>
        </w:rPr>
        <w:t> </w:t>
      </w:r>
      <w:r>
        <w:rPr>
          <w:rStyle w:val="Strong"/>
          <w:rFonts w:ascii="Segoe UI" w:hAnsi="Segoe UI" w:cs="Segoe UI"/>
          <w:color w:val="008000"/>
          <w:sz w:val="21"/>
          <w:szCs w:val="21"/>
        </w:rPr>
        <w:t> </w:t>
      </w:r>
      <w:r w:rsidRPr="005E0A21">
        <w:rPr>
          <w:rStyle w:val="Strong"/>
          <w:rFonts w:ascii="Segoe UI" w:hAnsi="Segoe UI" w:cs="Segoe UI"/>
          <w:color w:val="E06092"/>
          <w:sz w:val="21"/>
          <w:szCs w:val="21"/>
        </w:rPr>
        <w:sym w:font="Wingdings" w:char="F0E0"/>
      </w:r>
      <w:r>
        <w:rPr>
          <w:rStyle w:val="Strong"/>
          <w:rFonts w:ascii="Segoe UI" w:hAnsi="Segoe UI" w:cs="Segoe UI"/>
          <w:color w:val="008000"/>
          <w:sz w:val="21"/>
          <w:szCs w:val="21"/>
        </w:rPr>
        <w:t>C</w:t>
      </w:r>
    </w:p>
    <w:p w:rsidR="005E0A21" w:rsidRDefault="005E0A21" w:rsidP="005E0A21">
      <w:pPr>
        <w:pStyle w:val="NormalWeb"/>
        <w:shd w:val="clear" w:color="auto" w:fill="FFFFFF"/>
        <w:spacing w:before="0" w:beforeAutospacing="0"/>
        <w:rPr>
          <w:rFonts w:ascii="Segoe UI" w:hAnsi="Segoe UI" w:cs="Segoe UI"/>
          <w:color w:val="212529"/>
          <w:sz w:val="21"/>
          <w:szCs w:val="21"/>
        </w:rPr>
      </w:pPr>
      <w:r>
        <w:rPr>
          <w:rStyle w:val="Strong"/>
          <w:rFonts w:ascii="Segoe UI" w:hAnsi="Segoe UI" w:cs="Segoe UI"/>
          <w:color w:val="E06092"/>
          <w:sz w:val="21"/>
          <w:szCs w:val="21"/>
        </w:rPr>
        <w:t xml:space="preserve">Now, calculating the closure of the attributes </w:t>
      </w:r>
      <w:proofErr w:type="gramStart"/>
      <w:r>
        <w:rPr>
          <w:rStyle w:val="Strong"/>
          <w:rFonts w:ascii="Segoe UI" w:hAnsi="Segoe UI" w:cs="Segoe UI"/>
          <w:color w:val="E06092"/>
          <w:sz w:val="21"/>
          <w:szCs w:val="21"/>
        </w:rPr>
        <w:t>as :</w:t>
      </w:r>
      <w:proofErr w:type="gramEnd"/>
    </w:p>
    <w:tbl>
      <w:tblPr>
        <w:tblW w:w="0" w:type="auto"/>
        <w:shd w:val="clear" w:color="auto" w:fill="FFFFFF"/>
        <w:tblCellMar>
          <w:top w:w="15" w:type="dxa"/>
          <w:left w:w="15" w:type="dxa"/>
          <w:bottom w:w="15" w:type="dxa"/>
          <w:right w:w="15" w:type="dxa"/>
        </w:tblCellMar>
        <w:tblLook w:val="04A0"/>
      </w:tblPr>
      <w:tblGrid>
        <w:gridCol w:w="1661"/>
      </w:tblGrid>
      <w:tr w:rsidR="005E0A21" w:rsidTr="005E0A21">
        <w:tc>
          <w:tcPr>
            <w:tcW w:w="0" w:type="auto"/>
            <w:shd w:val="clear" w:color="auto" w:fill="FFFFFF"/>
            <w:vAlign w:val="center"/>
            <w:hideMark/>
          </w:tcPr>
          <w:p w:rsidR="005E0A21" w:rsidRDefault="005E0A21">
            <w:pPr>
              <w:pStyle w:val="NormalWeb"/>
              <w:spacing w:before="0" w:beforeAutospacing="0"/>
              <w:rPr>
                <w:rFonts w:ascii="Segoe UI" w:hAnsi="Segoe UI" w:cs="Segoe UI"/>
              </w:rPr>
            </w:pPr>
            <w:r>
              <w:rPr>
                <w:rStyle w:val="Strong"/>
                <w:rFonts w:ascii="Segoe UI" w:hAnsi="Segoe UI" w:cs="Segoe UI"/>
                <w:color w:val="FF0000"/>
              </w:rPr>
              <w:t>{A}</w:t>
            </w:r>
            <w:r>
              <w:rPr>
                <w:rStyle w:val="Strong"/>
                <w:rFonts w:ascii="Segoe UI" w:hAnsi="Segoe UI" w:cs="Segoe UI"/>
                <w:color w:val="FF0000"/>
                <w:sz w:val="16"/>
                <w:szCs w:val="16"/>
                <w:vertAlign w:val="superscript"/>
              </w:rPr>
              <w:t>+</w:t>
            </w:r>
            <w:r>
              <w:rPr>
                <w:rStyle w:val="Strong"/>
                <w:rFonts w:ascii="Segoe UI" w:hAnsi="Segoe UI" w:cs="Segoe UI"/>
                <w:color w:val="E06092"/>
              </w:rPr>
              <w:t> = </w:t>
            </w:r>
            <w:r>
              <w:rPr>
                <w:rStyle w:val="Strong"/>
                <w:rFonts w:ascii="Segoe UI" w:hAnsi="Segoe UI" w:cs="Segoe UI"/>
                <w:color w:val="99CC00"/>
              </w:rPr>
              <w:t>{A, B, C}</w:t>
            </w:r>
          </w:p>
          <w:p w:rsidR="005E0A21" w:rsidRDefault="005E0A21">
            <w:pPr>
              <w:pStyle w:val="NormalWeb"/>
              <w:spacing w:before="0" w:beforeAutospacing="0"/>
              <w:rPr>
                <w:rFonts w:ascii="Segoe UI" w:hAnsi="Segoe UI" w:cs="Segoe UI"/>
              </w:rPr>
            </w:pPr>
            <w:r>
              <w:rPr>
                <w:rStyle w:val="Strong"/>
                <w:rFonts w:ascii="Segoe UI" w:hAnsi="Segoe UI" w:cs="Segoe UI"/>
                <w:color w:val="FF0000"/>
              </w:rPr>
              <w:t>{B}</w:t>
            </w:r>
            <w:r>
              <w:rPr>
                <w:rStyle w:val="Strong"/>
                <w:rFonts w:ascii="Segoe UI" w:hAnsi="Segoe UI" w:cs="Segoe UI"/>
                <w:color w:val="FF0000"/>
                <w:sz w:val="16"/>
                <w:szCs w:val="16"/>
                <w:vertAlign w:val="superscript"/>
              </w:rPr>
              <w:t>+</w:t>
            </w:r>
            <w:r>
              <w:rPr>
                <w:rStyle w:val="Strong"/>
                <w:rFonts w:ascii="Segoe UI" w:hAnsi="Segoe UI" w:cs="Segoe UI"/>
                <w:color w:val="E06092"/>
              </w:rPr>
              <w:t> =</w:t>
            </w:r>
            <w:r>
              <w:rPr>
                <w:rStyle w:val="Strong"/>
                <w:rFonts w:ascii="Segoe UI" w:hAnsi="Segoe UI" w:cs="Segoe UI"/>
                <w:color w:val="99CC00"/>
              </w:rPr>
              <w:t> {B, C}</w:t>
            </w:r>
          </w:p>
          <w:p w:rsidR="005E0A21" w:rsidRDefault="005E0A21">
            <w:pPr>
              <w:pStyle w:val="NormalWeb"/>
              <w:spacing w:before="0" w:beforeAutospacing="0"/>
              <w:rPr>
                <w:rFonts w:ascii="Segoe UI" w:hAnsi="Segoe UI" w:cs="Segoe UI"/>
              </w:rPr>
            </w:pPr>
            <w:r>
              <w:rPr>
                <w:rStyle w:val="Strong"/>
                <w:rFonts w:ascii="Segoe UI" w:hAnsi="Segoe UI" w:cs="Segoe UI"/>
                <w:color w:val="FF0000"/>
              </w:rPr>
              <w:t>{C}</w:t>
            </w:r>
            <w:r>
              <w:rPr>
                <w:rStyle w:val="Strong"/>
                <w:rFonts w:ascii="Segoe UI" w:hAnsi="Segoe UI" w:cs="Segoe UI"/>
                <w:color w:val="FF0000"/>
                <w:sz w:val="16"/>
                <w:szCs w:val="16"/>
                <w:vertAlign w:val="superscript"/>
              </w:rPr>
              <w:t>+</w:t>
            </w:r>
            <w:r>
              <w:rPr>
                <w:rStyle w:val="Strong"/>
                <w:rFonts w:ascii="Segoe UI" w:hAnsi="Segoe UI" w:cs="Segoe UI"/>
                <w:color w:val="E06092"/>
              </w:rPr>
              <w:t> = </w:t>
            </w:r>
            <w:r>
              <w:rPr>
                <w:rStyle w:val="Strong"/>
                <w:rFonts w:ascii="Segoe UI" w:hAnsi="Segoe UI" w:cs="Segoe UI"/>
                <w:color w:val="99CC00"/>
              </w:rPr>
              <w:t>{C}</w:t>
            </w:r>
          </w:p>
        </w:tc>
      </w:tr>
    </w:tbl>
    <w:p w:rsidR="005E0A21" w:rsidRDefault="005E0A21" w:rsidP="005E0A21">
      <w:pPr>
        <w:pStyle w:val="NormalWeb"/>
        <w:shd w:val="clear" w:color="auto" w:fill="FFFFFF"/>
        <w:spacing w:before="0" w:beforeAutospacing="0"/>
        <w:rPr>
          <w:rFonts w:ascii="Segoe UI" w:hAnsi="Segoe UI" w:cs="Segoe UI"/>
          <w:color w:val="212529"/>
          <w:sz w:val="21"/>
          <w:szCs w:val="21"/>
        </w:rPr>
      </w:pPr>
      <w:r>
        <w:rPr>
          <w:rStyle w:val="Strong"/>
          <w:rFonts w:ascii="Segoe UI" w:hAnsi="Segoe UI" w:cs="Segoe UI"/>
          <w:color w:val="E06092"/>
          <w:sz w:val="21"/>
          <w:szCs w:val="21"/>
        </w:rPr>
        <w:t>Clearly, “</w:t>
      </w:r>
      <w:r>
        <w:rPr>
          <w:rStyle w:val="Strong"/>
          <w:rFonts w:ascii="Segoe UI" w:hAnsi="Segoe UI" w:cs="Segoe UI"/>
          <w:color w:val="0000FF"/>
          <w:sz w:val="21"/>
          <w:szCs w:val="21"/>
        </w:rPr>
        <w:t>A</w:t>
      </w:r>
      <w:r>
        <w:rPr>
          <w:rStyle w:val="Strong"/>
          <w:rFonts w:ascii="Segoe UI" w:hAnsi="Segoe UI" w:cs="Segoe UI"/>
          <w:color w:val="E06092"/>
          <w:sz w:val="21"/>
          <w:szCs w:val="21"/>
        </w:rPr>
        <w:t>” is the candidate key as, its closure contains all the attributes present in the relation “</w:t>
      </w:r>
      <w:r>
        <w:rPr>
          <w:rStyle w:val="Strong"/>
          <w:rFonts w:ascii="Segoe UI" w:hAnsi="Segoe UI" w:cs="Segoe UI"/>
          <w:color w:val="0000FF"/>
          <w:sz w:val="21"/>
          <w:szCs w:val="21"/>
        </w:rPr>
        <w:t>R</w:t>
      </w:r>
      <w:r>
        <w:rPr>
          <w:rStyle w:val="Strong"/>
          <w:rFonts w:ascii="Segoe UI" w:hAnsi="Segoe UI" w:cs="Segoe UI"/>
          <w:color w:val="E06092"/>
          <w:sz w:val="21"/>
          <w:szCs w:val="21"/>
        </w:rPr>
        <w:t>”.</w:t>
      </w:r>
    </w:p>
    <w:p w:rsidR="005E0A21" w:rsidRPr="005E0A21" w:rsidRDefault="005E0A21" w:rsidP="005E0A21">
      <w:pPr>
        <w:shd w:val="clear" w:color="auto" w:fill="FFFFFF"/>
        <w:spacing w:after="100" w:afterAutospacing="1" w:line="240" w:lineRule="auto"/>
        <w:rPr>
          <w:rFonts w:ascii="Segoe UI" w:eastAsia="Times New Roman" w:hAnsi="Segoe UI" w:cs="Segoe UI"/>
          <w:color w:val="212529"/>
          <w:sz w:val="21"/>
          <w:szCs w:val="21"/>
        </w:rPr>
      </w:pPr>
      <w:r w:rsidRPr="005E0A21">
        <w:rPr>
          <w:rFonts w:ascii="Segoe UI" w:eastAsia="Times New Roman" w:hAnsi="Segoe UI" w:cs="Segoe UI"/>
          <w:b/>
          <w:bCs/>
          <w:color w:val="000000"/>
          <w:sz w:val="21"/>
        </w:rPr>
        <w:t>Example-</w:t>
      </w:r>
      <w:proofErr w:type="gramStart"/>
      <w:r w:rsidRPr="005E0A21">
        <w:rPr>
          <w:rFonts w:ascii="Segoe UI" w:eastAsia="Times New Roman" w:hAnsi="Segoe UI" w:cs="Segoe UI"/>
          <w:b/>
          <w:bCs/>
          <w:color w:val="000000"/>
          <w:sz w:val="21"/>
        </w:rPr>
        <w:t>2</w:t>
      </w:r>
      <w:r w:rsidRPr="005E0A21">
        <w:rPr>
          <w:rFonts w:ascii="Segoe UI" w:eastAsia="Times New Roman" w:hAnsi="Segoe UI" w:cs="Segoe UI"/>
          <w:b/>
          <w:bCs/>
          <w:color w:val="E06092"/>
          <w:sz w:val="21"/>
        </w:rPr>
        <w:t> :</w:t>
      </w:r>
      <w:proofErr w:type="gramEnd"/>
      <w:r w:rsidRPr="005E0A21">
        <w:rPr>
          <w:rFonts w:ascii="Segoe UI" w:eastAsia="Times New Roman" w:hAnsi="Segoe UI" w:cs="Segoe UI"/>
          <w:b/>
          <w:bCs/>
          <w:color w:val="E06092"/>
          <w:sz w:val="21"/>
        </w:rPr>
        <w:t> </w:t>
      </w:r>
      <w:r w:rsidRPr="005E0A21">
        <w:rPr>
          <w:rFonts w:ascii="Segoe UI" w:eastAsia="Times New Roman" w:hAnsi="Segoe UI" w:cs="Segoe UI"/>
          <w:b/>
          <w:bCs/>
          <w:color w:val="008000"/>
          <w:sz w:val="21"/>
        </w:rPr>
        <w:t>Consider another relation R(A, B, C, D, E) having the Functional dependencies</w:t>
      </w:r>
      <w:r w:rsidRPr="005E0A21">
        <w:rPr>
          <w:rFonts w:ascii="Segoe UI" w:eastAsia="Times New Roman" w:hAnsi="Segoe UI" w:cs="Segoe UI"/>
          <w:b/>
          <w:bCs/>
          <w:color w:val="E06092"/>
          <w:sz w:val="21"/>
        </w:rPr>
        <w:t> :</w:t>
      </w:r>
    </w:p>
    <w:p w:rsidR="005E0A21" w:rsidRPr="005E0A21" w:rsidRDefault="005E0A21" w:rsidP="005E0A21">
      <w:pPr>
        <w:shd w:val="clear" w:color="auto" w:fill="FFFFFF"/>
        <w:spacing w:after="100" w:afterAutospacing="1" w:line="240" w:lineRule="auto"/>
        <w:rPr>
          <w:rFonts w:ascii="Segoe UI" w:eastAsia="Times New Roman" w:hAnsi="Segoe UI" w:cs="Segoe UI"/>
          <w:color w:val="212529"/>
          <w:sz w:val="21"/>
          <w:szCs w:val="21"/>
        </w:rPr>
      </w:pPr>
      <w:proofErr w:type="gramStart"/>
      <w:r w:rsidRPr="005E0A21">
        <w:rPr>
          <w:rFonts w:ascii="Segoe UI" w:eastAsia="Times New Roman" w:hAnsi="Segoe UI" w:cs="Segoe UI"/>
          <w:b/>
          <w:bCs/>
          <w:color w:val="FF0000"/>
          <w:sz w:val="21"/>
        </w:rPr>
        <w:t>FD1</w:t>
      </w:r>
      <w:r w:rsidRPr="005E0A21">
        <w:rPr>
          <w:rFonts w:ascii="Segoe UI" w:eastAsia="Times New Roman" w:hAnsi="Segoe UI" w:cs="Segoe UI"/>
          <w:b/>
          <w:bCs/>
          <w:color w:val="E06092"/>
          <w:sz w:val="21"/>
        </w:rPr>
        <w:t> :</w:t>
      </w:r>
      <w:proofErr w:type="gramEnd"/>
      <w:r w:rsidRPr="005E0A21">
        <w:rPr>
          <w:rFonts w:ascii="Segoe UI" w:eastAsia="Times New Roman" w:hAnsi="Segoe UI" w:cs="Segoe UI"/>
          <w:b/>
          <w:bCs/>
          <w:color w:val="E06092"/>
          <w:sz w:val="21"/>
        </w:rPr>
        <w:t> </w:t>
      </w:r>
      <w:r w:rsidRPr="005E0A21">
        <w:rPr>
          <w:rFonts w:ascii="Segoe UI" w:eastAsia="Times New Roman" w:hAnsi="Segoe UI" w:cs="Segoe UI"/>
          <w:b/>
          <w:bCs/>
          <w:color w:val="0000FF"/>
          <w:sz w:val="21"/>
        </w:rPr>
        <w:t>A</w:t>
      </w:r>
      <w:r w:rsidRPr="005E0A21">
        <w:rPr>
          <w:rFonts w:ascii="Segoe UI" w:eastAsia="Times New Roman" w:hAnsi="Segoe UI" w:cs="Segoe UI"/>
          <w:b/>
          <w:bCs/>
          <w:color w:val="E06092"/>
          <w:sz w:val="21"/>
        </w:rPr>
        <w:t> </w:t>
      </w:r>
      <w:r w:rsidRPr="005E0A21">
        <w:rPr>
          <w:rFonts w:ascii="Segoe UI" w:eastAsia="Times New Roman" w:hAnsi="Segoe UI" w:cs="Segoe UI"/>
          <w:b/>
          <w:bCs/>
          <w:color w:val="E06092"/>
          <w:sz w:val="21"/>
        </w:rPr>
        <w:sym w:font="Wingdings" w:char="F0E0"/>
      </w:r>
      <w:r w:rsidRPr="005E0A21">
        <w:rPr>
          <w:rFonts w:ascii="Segoe UI" w:eastAsia="Times New Roman" w:hAnsi="Segoe UI" w:cs="Segoe UI"/>
          <w:b/>
          <w:bCs/>
          <w:color w:val="008000"/>
          <w:sz w:val="21"/>
        </w:rPr>
        <w:t> BC</w:t>
      </w:r>
    </w:p>
    <w:p w:rsidR="005E0A21" w:rsidRPr="005E0A21" w:rsidRDefault="005E0A21" w:rsidP="005E0A21">
      <w:pPr>
        <w:shd w:val="clear" w:color="auto" w:fill="FFFFFF"/>
        <w:spacing w:after="100" w:afterAutospacing="1" w:line="240" w:lineRule="auto"/>
        <w:rPr>
          <w:rFonts w:ascii="Segoe UI" w:eastAsia="Times New Roman" w:hAnsi="Segoe UI" w:cs="Segoe UI"/>
          <w:color w:val="212529"/>
          <w:sz w:val="21"/>
          <w:szCs w:val="21"/>
        </w:rPr>
      </w:pPr>
      <w:proofErr w:type="gramStart"/>
      <w:r w:rsidRPr="005E0A21">
        <w:rPr>
          <w:rFonts w:ascii="Segoe UI" w:eastAsia="Times New Roman" w:hAnsi="Segoe UI" w:cs="Segoe UI"/>
          <w:b/>
          <w:bCs/>
          <w:color w:val="FF0000"/>
          <w:sz w:val="21"/>
        </w:rPr>
        <w:t>FD2</w:t>
      </w:r>
      <w:r w:rsidRPr="005E0A21">
        <w:rPr>
          <w:rFonts w:ascii="Segoe UI" w:eastAsia="Times New Roman" w:hAnsi="Segoe UI" w:cs="Segoe UI"/>
          <w:b/>
          <w:bCs/>
          <w:color w:val="E06092"/>
          <w:sz w:val="21"/>
        </w:rPr>
        <w:t> :</w:t>
      </w:r>
      <w:proofErr w:type="gramEnd"/>
      <w:r w:rsidRPr="005E0A21">
        <w:rPr>
          <w:rFonts w:ascii="Segoe UI" w:eastAsia="Times New Roman" w:hAnsi="Segoe UI" w:cs="Segoe UI"/>
          <w:b/>
          <w:bCs/>
          <w:color w:val="0000FF"/>
          <w:sz w:val="21"/>
        </w:rPr>
        <w:t> C</w:t>
      </w:r>
      <w:r w:rsidRPr="005E0A21">
        <w:rPr>
          <w:rFonts w:ascii="Segoe UI" w:eastAsia="Times New Roman" w:hAnsi="Segoe UI" w:cs="Segoe UI"/>
          <w:b/>
          <w:bCs/>
          <w:color w:val="E06092"/>
          <w:sz w:val="21"/>
        </w:rPr>
        <w:sym w:font="Wingdings" w:char="F0E0"/>
      </w:r>
      <w:r w:rsidRPr="005E0A21">
        <w:rPr>
          <w:rFonts w:ascii="Segoe UI" w:eastAsia="Times New Roman" w:hAnsi="Segoe UI" w:cs="Segoe UI"/>
          <w:b/>
          <w:bCs/>
          <w:color w:val="E06092"/>
          <w:sz w:val="21"/>
        </w:rPr>
        <w:t> </w:t>
      </w:r>
      <w:r w:rsidRPr="005E0A21">
        <w:rPr>
          <w:rFonts w:ascii="Segoe UI" w:eastAsia="Times New Roman" w:hAnsi="Segoe UI" w:cs="Segoe UI"/>
          <w:b/>
          <w:bCs/>
          <w:color w:val="008000"/>
          <w:sz w:val="21"/>
        </w:rPr>
        <w:t> B</w:t>
      </w:r>
    </w:p>
    <w:p w:rsidR="005E0A21" w:rsidRPr="005E0A21" w:rsidRDefault="005E0A21" w:rsidP="005E0A21">
      <w:pPr>
        <w:shd w:val="clear" w:color="auto" w:fill="FFFFFF"/>
        <w:spacing w:after="100" w:afterAutospacing="1" w:line="240" w:lineRule="auto"/>
        <w:rPr>
          <w:rFonts w:ascii="Segoe UI" w:eastAsia="Times New Roman" w:hAnsi="Segoe UI" w:cs="Segoe UI"/>
          <w:color w:val="212529"/>
          <w:sz w:val="21"/>
          <w:szCs w:val="21"/>
        </w:rPr>
      </w:pPr>
      <w:proofErr w:type="gramStart"/>
      <w:r w:rsidRPr="005E0A21">
        <w:rPr>
          <w:rFonts w:ascii="Segoe UI" w:eastAsia="Times New Roman" w:hAnsi="Segoe UI" w:cs="Segoe UI"/>
          <w:b/>
          <w:bCs/>
          <w:color w:val="FF0000"/>
          <w:sz w:val="21"/>
        </w:rPr>
        <w:t>FD3</w:t>
      </w:r>
      <w:r w:rsidRPr="005E0A21">
        <w:rPr>
          <w:rFonts w:ascii="Segoe UI" w:eastAsia="Times New Roman" w:hAnsi="Segoe UI" w:cs="Segoe UI"/>
          <w:b/>
          <w:bCs/>
          <w:color w:val="E06092"/>
          <w:sz w:val="21"/>
        </w:rPr>
        <w:t> :</w:t>
      </w:r>
      <w:proofErr w:type="gramEnd"/>
      <w:r w:rsidRPr="005E0A21">
        <w:rPr>
          <w:rFonts w:ascii="Segoe UI" w:eastAsia="Times New Roman" w:hAnsi="Segoe UI" w:cs="Segoe UI"/>
          <w:b/>
          <w:bCs/>
          <w:color w:val="E06092"/>
          <w:sz w:val="21"/>
        </w:rPr>
        <w:t> </w:t>
      </w:r>
      <w:r w:rsidRPr="005E0A21">
        <w:rPr>
          <w:rFonts w:ascii="Segoe UI" w:eastAsia="Times New Roman" w:hAnsi="Segoe UI" w:cs="Segoe UI"/>
          <w:b/>
          <w:bCs/>
          <w:color w:val="0000FF"/>
          <w:sz w:val="21"/>
        </w:rPr>
        <w:t>D</w:t>
      </w:r>
      <w:r w:rsidRPr="005E0A21">
        <w:rPr>
          <w:rFonts w:ascii="Segoe UI" w:eastAsia="Times New Roman" w:hAnsi="Segoe UI" w:cs="Segoe UI"/>
          <w:b/>
          <w:bCs/>
          <w:color w:val="E06092"/>
          <w:sz w:val="21"/>
        </w:rPr>
        <w:sym w:font="Wingdings" w:char="F0E0"/>
      </w:r>
      <w:r w:rsidRPr="005E0A21">
        <w:rPr>
          <w:rFonts w:ascii="Segoe UI" w:eastAsia="Times New Roman" w:hAnsi="Segoe UI" w:cs="Segoe UI"/>
          <w:b/>
          <w:bCs/>
          <w:color w:val="008000"/>
          <w:sz w:val="21"/>
        </w:rPr>
        <w:t> E</w:t>
      </w:r>
    </w:p>
    <w:p w:rsidR="005E0A21" w:rsidRPr="005E0A21" w:rsidRDefault="005E0A21" w:rsidP="005E0A21">
      <w:pPr>
        <w:shd w:val="clear" w:color="auto" w:fill="FFFFFF"/>
        <w:spacing w:after="100" w:afterAutospacing="1" w:line="240" w:lineRule="auto"/>
        <w:rPr>
          <w:rFonts w:ascii="Segoe UI" w:eastAsia="Times New Roman" w:hAnsi="Segoe UI" w:cs="Segoe UI"/>
          <w:color w:val="212529"/>
          <w:sz w:val="21"/>
          <w:szCs w:val="21"/>
        </w:rPr>
      </w:pPr>
      <w:proofErr w:type="gramStart"/>
      <w:r w:rsidRPr="005E0A21">
        <w:rPr>
          <w:rFonts w:ascii="Segoe UI" w:eastAsia="Times New Roman" w:hAnsi="Segoe UI" w:cs="Segoe UI"/>
          <w:b/>
          <w:bCs/>
          <w:color w:val="FF0000"/>
          <w:sz w:val="21"/>
        </w:rPr>
        <w:t>FD4</w:t>
      </w:r>
      <w:r w:rsidRPr="005E0A21">
        <w:rPr>
          <w:rFonts w:ascii="Segoe UI" w:eastAsia="Times New Roman" w:hAnsi="Segoe UI" w:cs="Segoe UI"/>
          <w:b/>
          <w:bCs/>
          <w:color w:val="E06092"/>
          <w:sz w:val="21"/>
        </w:rPr>
        <w:t> :</w:t>
      </w:r>
      <w:proofErr w:type="gramEnd"/>
      <w:r w:rsidRPr="005E0A21">
        <w:rPr>
          <w:rFonts w:ascii="Segoe UI" w:eastAsia="Times New Roman" w:hAnsi="Segoe UI" w:cs="Segoe UI"/>
          <w:b/>
          <w:bCs/>
          <w:color w:val="E06092"/>
          <w:sz w:val="21"/>
        </w:rPr>
        <w:t> </w:t>
      </w:r>
      <w:r w:rsidRPr="005E0A21">
        <w:rPr>
          <w:rFonts w:ascii="Segoe UI" w:eastAsia="Times New Roman" w:hAnsi="Segoe UI" w:cs="Segoe UI"/>
          <w:b/>
          <w:bCs/>
          <w:color w:val="0000FF"/>
          <w:sz w:val="21"/>
        </w:rPr>
        <w:t>E</w:t>
      </w:r>
      <w:r w:rsidRPr="005E0A21">
        <w:rPr>
          <w:rFonts w:ascii="Segoe UI" w:eastAsia="Times New Roman" w:hAnsi="Segoe UI" w:cs="Segoe UI"/>
          <w:b/>
          <w:bCs/>
          <w:color w:val="E06092"/>
          <w:sz w:val="21"/>
        </w:rPr>
        <w:t> </w:t>
      </w:r>
      <w:r w:rsidRPr="005E0A21">
        <w:rPr>
          <w:rFonts w:ascii="Segoe UI" w:eastAsia="Times New Roman" w:hAnsi="Segoe UI" w:cs="Segoe UI"/>
          <w:b/>
          <w:bCs/>
          <w:color w:val="008000"/>
          <w:sz w:val="21"/>
        </w:rPr>
        <w:t> </w:t>
      </w:r>
      <w:r w:rsidRPr="005E0A21">
        <w:rPr>
          <w:rFonts w:ascii="Segoe UI" w:eastAsia="Times New Roman" w:hAnsi="Segoe UI" w:cs="Segoe UI"/>
          <w:b/>
          <w:bCs/>
          <w:color w:val="E06092"/>
          <w:sz w:val="21"/>
        </w:rPr>
        <w:sym w:font="Wingdings" w:char="F0E0"/>
      </w:r>
      <w:r w:rsidRPr="005E0A21">
        <w:rPr>
          <w:rFonts w:ascii="Segoe UI" w:eastAsia="Times New Roman" w:hAnsi="Segoe UI" w:cs="Segoe UI"/>
          <w:b/>
          <w:bCs/>
          <w:color w:val="008000"/>
          <w:sz w:val="21"/>
        </w:rPr>
        <w:t>D</w:t>
      </w:r>
    </w:p>
    <w:p w:rsidR="005E0A21" w:rsidRPr="005E0A21" w:rsidRDefault="005E0A21" w:rsidP="005E0A21">
      <w:pPr>
        <w:shd w:val="clear" w:color="auto" w:fill="FFFFFF"/>
        <w:spacing w:after="100" w:afterAutospacing="1" w:line="240" w:lineRule="auto"/>
        <w:rPr>
          <w:rFonts w:ascii="Segoe UI" w:eastAsia="Times New Roman" w:hAnsi="Segoe UI" w:cs="Segoe UI"/>
          <w:color w:val="212529"/>
          <w:sz w:val="21"/>
          <w:szCs w:val="21"/>
        </w:rPr>
      </w:pPr>
      <w:r w:rsidRPr="005E0A21">
        <w:rPr>
          <w:rFonts w:ascii="Segoe UI" w:eastAsia="Times New Roman" w:hAnsi="Segoe UI" w:cs="Segoe UI"/>
          <w:b/>
          <w:bCs/>
          <w:color w:val="E06092"/>
          <w:sz w:val="21"/>
        </w:rPr>
        <w:t xml:space="preserve">Now, calculating the closure of the attributes </w:t>
      </w:r>
      <w:proofErr w:type="gramStart"/>
      <w:r w:rsidRPr="005E0A21">
        <w:rPr>
          <w:rFonts w:ascii="Segoe UI" w:eastAsia="Times New Roman" w:hAnsi="Segoe UI" w:cs="Segoe UI"/>
          <w:b/>
          <w:bCs/>
          <w:color w:val="E06092"/>
          <w:sz w:val="21"/>
        </w:rPr>
        <w:t>as :</w:t>
      </w:r>
      <w:proofErr w:type="gramEnd"/>
    </w:p>
    <w:tbl>
      <w:tblPr>
        <w:tblW w:w="0" w:type="auto"/>
        <w:shd w:val="clear" w:color="auto" w:fill="FFFFFF"/>
        <w:tblCellMar>
          <w:top w:w="15" w:type="dxa"/>
          <w:left w:w="15" w:type="dxa"/>
          <w:bottom w:w="15" w:type="dxa"/>
          <w:right w:w="15" w:type="dxa"/>
        </w:tblCellMar>
        <w:tblLook w:val="04A0"/>
      </w:tblPr>
      <w:tblGrid>
        <w:gridCol w:w="1661"/>
      </w:tblGrid>
      <w:tr w:rsidR="005E0A21" w:rsidRPr="005E0A21" w:rsidTr="005E0A21">
        <w:tc>
          <w:tcPr>
            <w:tcW w:w="0" w:type="auto"/>
            <w:shd w:val="clear" w:color="auto" w:fill="FFFFFF"/>
            <w:vAlign w:val="center"/>
            <w:hideMark/>
          </w:tcPr>
          <w:p w:rsidR="005E0A21" w:rsidRPr="005E0A21" w:rsidRDefault="005E0A21" w:rsidP="005E0A21">
            <w:pPr>
              <w:spacing w:after="100" w:afterAutospacing="1" w:line="240" w:lineRule="auto"/>
              <w:rPr>
                <w:rFonts w:ascii="Segoe UI" w:eastAsia="Times New Roman" w:hAnsi="Segoe UI" w:cs="Segoe UI"/>
                <w:sz w:val="24"/>
                <w:szCs w:val="24"/>
              </w:rPr>
            </w:pPr>
            <w:r w:rsidRPr="005E0A21">
              <w:rPr>
                <w:rFonts w:ascii="Segoe UI" w:eastAsia="Times New Roman" w:hAnsi="Segoe UI" w:cs="Segoe UI"/>
                <w:b/>
                <w:bCs/>
                <w:color w:val="FF0000"/>
                <w:sz w:val="24"/>
                <w:szCs w:val="24"/>
              </w:rPr>
              <w:t>{A}</w:t>
            </w:r>
            <w:r w:rsidRPr="005E0A21">
              <w:rPr>
                <w:rFonts w:ascii="Segoe UI" w:eastAsia="Times New Roman" w:hAnsi="Segoe UI" w:cs="Segoe UI"/>
                <w:b/>
                <w:bCs/>
                <w:color w:val="FF0000"/>
                <w:sz w:val="16"/>
                <w:vertAlign w:val="superscript"/>
              </w:rPr>
              <w:t>+</w:t>
            </w:r>
            <w:r w:rsidRPr="005E0A21">
              <w:rPr>
                <w:rFonts w:ascii="Segoe UI" w:eastAsia="Times New Roman" w:hAnsi="Segoe UI" w:cs="Segoe UI"/>
                <w:b/>
                <w:bCs/>
                <w:color w:val="E06092"/>
                <w:sz w:val="24"/>
                <w:szCs w:val="24"/>
              </w:rPr>
              <w:t> = </w:t>
            </w:r>
            <w:r w:rsidRPr="005E0A21">
              <w:rPr>
                <w:rFonts w:ascii="Segoe UI" w:eastAsia="Times New Roman" w:hAnsi="Segoe UI" w:cs="Segoe UI"/>
                <w:b/>
                <w:bCs/>
                <w:color w:val="99CC00"/>
                <w:sz w:val="24"/>
                <w:szCs w:val="24"/>
              </w:rPr>
              <w:t>{A, B, C}</w:t>
            </w:r>
          </w:p>
          <w:p w:rsidR="005E0A21" w:rsidRPr="005E0A21" w:rsidRDefault="005E0A21" w:rsidP="005E0A21">
            <w:pPr>
              <w:spacing w:after="100" w:afterAutospacing="1" w:line="240" w:lineRule="auto"/>
              <w:rPr>
                <w:rFonts w:ascii="Segoe UI" w:eastAsia="Times New Roman" w:hAnsi="Segoe UI" w:cs="Segoe UI"/>
                <w:sz w:val="24"/>
                <w:szCs w:val="24"/>
              </w:rPr>
            </w:pPr>
            <w:r w:rsidRPr="005E0A21">
              <w:rPr>
                <w:rFonts w:ascii="Segoe UI" w:eastAsia="Times New Roman" w:hAnsi="Segoe UI" w:cs="Segoe UI"/>
                <w:b/>
                <w:bCs/>
                <w:color w:val="FF0000"/>
                <w:sz w:val="24"/>
                <w:szCs w:val="24"/>
              </w:rPr>
              <w:t>{B}</w:t>
            </w:r>
            <w:r w:rsidRPr="005E0A21">
              <w:rPr>
                <w:rFonts w:ascii="Segoe UI" w:eastAsia="Times New Roman" w:hAnsi="Segoe UI" w:cs="Segoe UI"/>
                <w:b/>
                <w:bCs/>
                <w:color w:val="FF0000"/>
                <w:sz w:val="16"/>
                <w:vertAlign w:val="superscript"/>
              </w:rPr>
              <w:t>+</w:t>
            </w:r>
            <w:r w:rsidRPr="005E0A21">
              <w:rPr>
                <w:rFonts w:ascii="Segoe UI" w:eastAsia="Times New Roman" w:hAnsi="Segoe UI" w:cs="Segoe UI"/>
                <w:b/>
                <w:bCs/>
                <w:color w:val="E06092"/>
                <w:sz w:val="24"/>
                <w:szCs w:val="24"/>
              </w:rPr>
              <w:t> =</w:t>
            </w:r>
            <w:r w:rsidRPr="005E0A21">
              <w:rPr>
                <w:rFonts w:ascii="Segoe UI" w:eastAsia="Times New Roman" w:hAnsi="Segoe UI" w:cs="Segoe UI"/>
                <w:b/>
                <w:bCs/>
                <w:color w:val="99CC00"/>
                <w:sz w:val="24"/>
                <w:szCs w:val="24"/>
              </w:rPr>
              <w:t> {B}</w:t>
            </w:r>
          </w:p>
          <w:p w:rsidR="005E0A21" w:rsidRPr="005E0A21" w:rsidRDefault="005E0A21" w:rsidP="005E0A21">
            <w:pPr>
              <w:spacing w:after="100" w:afterAutospacing="1" w:line="240" w:lineRule="auto"/>
              <w:rPr>
                <w:rFonts w:ascii="Segoe UI" w:eastAsia="Times New Roman" w:hAnsi="Segoe UI" w:cs="Segoe UI"/>
                <w:sz w:val="24"/>
                <w:szCs w:val="24"/>
              </w:rPr>
            </w:pPr>
            <w:r w:rsidRPr="005E0A21">
              <w:rPr>
                <w:rFonts w:ascii="Segoe UI" w:eastAsia="Times New Roman" w:hAnsi="Segoe UI" w:cs="Segoe UI"/>
                <w:b/>
                <w:bCs/>
                <w:color w:val="FF0000"/>
                <w:sz w:val="24"/>
                <w:szCs w:val="24"/>
              </w:rPr>
              <w:t>{C}</w:t>
            </w:r>
            <w:r w:rsidRPr="005E0A21">
              <w:rPr>
                <w:rFonts w:ascii="Segoe UI" w:eastAsia="Times New Roman" w:hAnsi="Segoe UI" w:cs="Segoe UI"/>
                <w:b/>
                <w:bCs/>
                <w:color w:val="FF0000"/>
                <w:sz w:val="16"/>
                <w:vertAlign w:val="superscript"/>
              </w:rPr>
              <w:t>+</w:t>
            </w:r>
            <w:r w:rsidRPr="005E0A21">
              <w:rPr>
                <w:rFonts w:ascii="Segoe UI" w:eastAsia="Times New Roman" w:hAnsi="Segoe UI" w:cs="Segoe UI"/>
                <w:b/>
                <w:bCs/>
                <w:color w:val="E06092"/>
                <w:sz w:val="24"/>
                <w:szCs w:val="24"/>
              </w:rPr>
              <w:t> = </w:t>
            </w:r>
            <w:r w:rsidRPr="005E0A21">
              <w:rPr>
                <w:rFonts w:ascii="Segoe UI" w:eastAsia="Times New Roman" w:hAnsi="Segoe UI" w:cs="Segoe UI"/>
                <w:b/>
                <w:bCs/>
                <w:color w:val="99CC00"/>
                <w:sz w:val="24"/>
                <w:szCs w:val="24"/>
              </w:rPr>
              <w:t>{C, B}</w:t>
            </w:r>
          </w:p>
          <w:p w:rsidR="005E0A21" w:rsidRPr="005E0A21" w:rsidRDefault="005E0A21" w:rsidP="005E0A21">
            <w:pPr>
              <w:spacing w:after="100" w:afterAutospacing="1" w:line="240" w:lineRule="auto"/>
              <w:rPr>
                <w:rFonts w:ascii="Segoe UI" w:eastAsia="Times New Roman" w:hAnsi="Segoe UI" w:cs="Segoe UI"/>
                <w:sz w:val="24"/>
                <w:szCs w:val="24"/>
              </w:rPr>
            </w:pPr>
            <w:r w:rsidRPr="005E0A21">
              <w:rPr>
                <w:rFonts w:ascii="Segoe UI" w:eastAsia="Times New Roman" w:hAnsi="Segoe UI" w:cs="Segoe UI"/>
                <w:b/>
                <w:bCs/>
                <w:color w:val="FF0000"/>
                <w:sz w:val="24"/>
                <w:szCs w:val="24"/>
              </w:rPr>
              <w:t>{D}</w:t>
            </w:r>
            <w:r w:rsidRPr="005E0A21">
              <w:rPr>
                <w:rFonts w:ascii="Segoe UI" w:eastAsia="Times New Roman" w:hAnsi="Segoe UI" w:cs="Segoe UI"/>
                <w:b/>
                <w:bCs/>
                <w:color w:val="FF0000"/>
                <w:sz w:val="16"/>
                <w:vertAlign w:val="superscript"/>
              </w:rPr>
              <w:t>+</w:t>
            </w:r>
            <w:r w:rsidRPr="005E0A21">
              <w:rPr>
                <w:rFonts w:ascii="Segoe UI" w:eastAsia="Times New Roman" w:hAnsi="Segoe UI" w:cs="Segoe UI"/>
                <w:b/>
                <w:bCs/>
                <w:color w:val="E06092"/>
                <w:sz w:val="24"/>
                <w:szCs w:val="24"/>
              </w:rPr>
              <w:t> = </w:t>
            </w:r>
            <w:r w:rsidRPr="005E0A21">
              <w:rPr>
                <w:rFonts w:ascii="Segoe UI" w:eastAsia="Times New Roman" w:hAnsi="Segoe UI" w:cs="Segoe UI"/>
                <w:b/>
                <w:bCs/>
                <w:color w:val="99CC00"/>
                <w:sz w:val="24"/>
                <w:szCs w:val="24"/>
              </w:rPr>
              <w:t>{E, D}</w:t>
            </w:r>
          </w:p>
          <w:p w:rsidR="005E0A21" w:rsidRPr="005E0A21" w:rsidRDefault="005E0A21" w:rsidP="005E0A21">
            <w:pPr>
              <w:spacing w:after="100" w:afterAutospacing="1" w:line="240" w:lineRule="auto"/>
              <w:rPr>
                <w:rFonts w:ascii="Segoe UI" w:eastAsia="Times New Roman" w:hAnsi="Segoe UI" w:cs="Segoe UI"/>
                <w:sz w:val="24"/>
                <w:szCs w:val="24"/>
              </w:rPr>
            </w:pPr>
            <w:r w:rsidRPr="005E0A21">
              <w:rPr>
                <w:rFonts w:ascii="Segoe UI" w:eastAsia="Times New Roman" w:hAnsi="Segoe UI" w:cs="Segoe UI"/>
                <w:b/>
                <w:bCs/>
                <w:color w:val="FF0000"/>
                <w:sz w:val="24"/>
                <w:szCs w:val="24"/>
              </w:rPr>
              <w:t>{E}</w:t>
            </w:r>
            <w:r w:rsidRPr="005E0A21">
              <w:rPr>
                <w:rFonts w:ascii="Segoe UI" w:eastAsia="Times New Roman" w:hAnsi="Segoe UI" w:cs="Segoe UI"/>
                <w:b/>
                <w:bCs/>
                <w:color w:val="FF0000"/>
                <w:sz w:val="16"/>
                <w:vertAlign w:val="superscript"/>
              </w:rPr>
              <w:t>+</w:t>
            </w:r>
            <w:r w:rsidRPr="005E0A21">
              <w:rPr>
                <w:rFonts w:ascii="Segoe UI" w:eastAsia="Times New Roman" w:hAnsi="Segoe UI" w:cs="Segoe UI"/>
                <w:b/>
                <w:bCs/>
                <w:color w:val="E06092"/>
                <w:sz w:val="24"/>
                <w:szCs w:val="24"/>
              </w:rPr>
              <w:t> = </w:t>
            </w:r>
            <w:r w:rsidRPr="005E0A21">
              <w:rPr>
                <w:rFonts w:ascii="Segoe UI" w:eastAsia="Times New Roman" w:hAnsi="Segoe UI" w:cs="Segoe UI"/>
                <w:b/>
                <w:bCs/>
                <w:color w:val="99CC00"/>
                <w:sz w:val="24"/>
                <w:szCs w:val="24"/>
              </w:rPr>
              <w:t>{E, D}</w:t>
            </w:r>
          </w:p>
        </w:tc>
      </w:tr>
    </w:tbl>
    <w:p w:rsidR="005E0A21" w:rsidRPr="005E0A21" w:rsidRDefault="005E0A21" w:rsidP="005E0A21">
      <w:pPr>
        <w:shd w:val="clear" w:color="auto" w:fill="FFFFFF"/>
        <w:spacing w:after="100" w:afterAutospacing="1" w:line="240" w:lineRule="auto"/>
        <w:rPr>
          <w:rFonts w:ascii="Segoe UI" w:eastAsia="Times New Roman" w:hAnsi="Segoe UI" w:cs="Segoe UI"/>
          <w:color w:val="212529"/>
          <w:sz w:val="21"/>
          <w:szCs w:val="21"/>
        </w:rPr>
      </w:pPr>
      <w:r w:rsidRPr="005E0A21">
        <w:rPr>
          <w:rFonts w:ascii="Segoe UI" w:eastAsia="Times New Roman" w:hAnsi="Segoe UI" w:cs="Segoe UI"/>
          <w:b/>
          <w:bCs/>
          <w:color w:val="E06092"/>
          <w:sz w:val="21"/>
        </w:rPr>
        <w:t xml:space="preserve">In this case, a single attribute is unable to determine </w:t>
      </w:r>
      <w:proofErr w:type="gramStart"/>
      <w:r w:rsidRPr="005E0A21">
        <w:rPr>
          <w:rFonts w:ascii="Segoe UI" w:eastAsia="Times New Roman" w:hAnsi="Segoe UI" w:cs="Segoe UI"/>
          <w:b/>
          <w:bCs/>
          <w:color w:val="E06092"/>
          <w:sz w:val="21"/>
        </w:rPr>
        <w:t>all the</w:t>
      </w:r>
      <w:proofErr w:type="gramEnd"/>
      <w:r w:rsidRPr="005E0A21">
        <w:rPr>
          <w:rFonts w:ascii="Segoe UI" w:eastAsia="Times New Roman" w:hAnsi="Segoe UI" w:cs="Segoe UI"/>
          <w:b/>
          <w:bCs/>
          <w:color w:val="E06092"/>
          <w:sz w:val="21"/>
        </w:rPr>
        <w:t xml:space="preserve"> attribute on its own like in previous example. Here, we need to combine two or more attributes to determine the candidate keys.</w:t>
      </w:r>
    </w:p>
    <w:tbl>
      <w:tblPr>
        <w:tblW w:w="0" w:type="auto"/>
        <w:shd w:val="clear" w:color="auto" w:fill="FFFFFF"/>
        <w:tblCellMar>
          <w:top w:w="15" w:type="dxa"/>
          <w:left w:w="15" w:type="dxa"/>
          <w:bottom w:w="15" w:type="dxa"/>
          <w:right w:w="15" w:type="dxa"/>
        </w:tblCellMar>
        <w:tblLook w:val="04A0"/>
      </w:tblPr>
      <w:tblGrid>
        <w:gridCol w:w="2537"/>
      </w:tblGrid>
      <w:tr w:rsidR="005E0A21" w:rsidRPr="005E0A21" w:rsidTr="005E0A21">
        <w:tc>
          <w:tcPr>
            <w:tcW w:w="0" w:type="auto"/>
            <w:shd w:val="clear" w:color="auto" w:fill="FFFFFF"/>
            <w:vAlign w:val="center"/>
            <w:hideMark/>
          </w:tcPr>
          <w:p w:rsidR="005E0A21" w:rsidRPr="005E0A21" w:rsidRDefault="005E0A21" w:rsidP="005E0A21">
            <w:pPr>
              <w:spacing w:after="100" w:afterAutospacing="1" w:line="240" w:lineRule="auto"/>
              <w:rPr>
                <w:rFonts w:ascii="Segoe UI" w:eastAsia="Times New Roman" w:hAnsi="Segoe UI" w:cs="Segoe UI"/>
                <w:sz w:val="24"/>
                <w:szCs w:val="24"/>
              </w:rPr>
            </w:pPr>
            <w:r w:rsidRPr="005E0A21">
              <w:rPr>
                <w:rFonts w:ascii="Segoe UI" w:eastAsia="Times New Roman" w:hAnsi="Segoe UI" w:cs="Segoe UI"/>
                <w:b/>
                <w:bCs/>
                <w:color w:val="FF0000"/>
                <w:sz w:val="24"/>
                <w:szCs w:val="24"/>
              </w:rPr>
              <w:t>{A, D}</w:t>
            </w:r>
            <w:r w:rsidRPr="005E0A21">
              <w:rPr>
                <w:rFonts w:ascii="Segoe UI" w:eastAsia="Times New Roman" w:hAnsi="Segoe UI" w:cs="Segoe UI"/>
                <w:b/>
                <w:bCs/>
                <w:color w:val="FF0000"/>
                <w:sz w:val="16"/>
                <w:vertAlign w:val="superscript"/>
              </w:rPr>
              <w:t>+</w:t>
            </w:r>
            <w:r w:rsidRPr="005E0A21">
              <w:rPr>
                <w:rFonts w:ascii="Segoe UI" w:eastAsia="Times New Roman" w:hAnsi="Segoe UI" w:cs="Segoe UI"/>
                <w:b/>
                <w:bCs/>
                <w:color w:val="E06092"/>
                <w:sz w:val="24"/>
                <w:szCs w:val="24"/>
              </w:rPr>
              <w:t> = </w:t>
            </w:r>
            <w:r w:rsidRPr="005E0A21">
              <w:rPr>
                <w:rFonts w:ascii="Segoe UI" w:eastAsia="Times New Roman" w:hAnsi="Segoe UI" w:cs="Segoe UI"/>
                <w:b/>
                <w:bCs/>
                <w:color w:val="99CC00"/>
                <w:sz w:val="24"/>
                <w:szCs w:val="24"/>
              </w:rPr>
              <w:t>{A, B, C, D, E}</w:t>
            </w:r>
          </w:p>
          <w:p w:rsidR="005E0A21" w:rsidRPr="005E0A21" w:rsidRDefault="005E0A21" w:rsidP="005E0A21">
            <w:pPr>
              <w:spacing w:after="100" w:afterAutospacing="1" w:line="240" w:lineRule="auto"/>
              <w:rPr>
                <w:rFonts w:ascii="Segoe UI" w:eastAsia="Times New Roman" w:hAnsi="Segoe UI" w:cs="Segoe UI"/>
                <w:sz w:val="24"/>
                <w:szCs w:val="24"/>
              </w:rPr>
            </w:pPr>
            <w:r w:rsidRPr="005E0A21">
              <w:rPr>
                <w:rFonts w:ascii="Segoe UI" w:eastAsia="Times New Roman" w:hAnsi="Segoe UI" w:cs="Segoe UI"/>
                <w:b/>
                <w:bCs/>
                <w:color w:val="FF0000"/>
                <w:sz w:val="24"/>
                <w:szCs w:val="24"/>
              </w:rPr>
              <w:t>{A, E}</w:t>
            </w:r>
            <w:r w:rsidRPr="005E0A21">
              <w:rPr>
                <w:rFonts w:ascii="Segoe UI" w:eastAsia="Times New Roman" w:hAnsi="Segoe UI" w:cs="Segoe UI"/>
                <w:b/>
                <w:bCs/>
                <w:color w:val="FF0000"/>
                <w:sz w:val="16"/>
                <w:vertAlign w:val="superscript"/>
              </w:rPr>
              <w:t>+</w:t>
            </w:r>
            <w:r w:rsidRPr="005E0A21">
              <w:rPr>
                <w:rFonts w:ascii="Segoe UI" w:eastAsia="Times New Roman" w:hAnsi="Segoe UI" w:cs="Segoe UI"/>
                <w:b/>
                <w:bCs/>
                <w:color w:val="E06092"/>
                <w:sz w:val="24"/>
                <w:szCs w:val="24"/>
              </w:rPr>
              <w:t> = </w:t>
            </w:r>
            <w:r w:rsidRPr="005E0A21">
              <w:rPr>
                <w:rFonts w:ascii="Segoe UI" w:eastAsia="Times New Roman" w:hAnsi="Segoe UI" w:cs="Segoe UI"/>
                <w:b/>
                <w:bCs/>
                <w:color w:val="99CC00"/>
                <w:sz w:val="24"/>
                <w:szCs w:val="24"/>
              </w:rPr>
              <w:t>{A, B, C, D, E}</w:t>
            </w:r>
          </w:p>
        </w:tc>
      </w:tr>
    </w:tbl>
    <w:p w:rsidR="005E0A21" w:rsidRPr="005E0A21" w:rsidRDefault="005E0A21" w:rsidP="005E0A21">
      <w:pPr>
        <w:shd w:val="clear" w:color="auto" w:fill="FFFFFF"/>
        <w:spacing w:after="100" w:afterAutospacing="1" w:line="240" w:lineRule="auto"/>
        <w:rPr>
          <w:rFonts w:ascii="Segoe UI" w:eastAsia="Times New Roman" w:hAnsi="Segoe UI" w:cs="Segoe UI"/>
          <w:color w:val="212529"/>
          <w:sz w:val="21"/>
          <w:szCs w:val="21"/>
        </w:rPr>
      </w:pPr>
      <w:r w:rsidRPr="005E0A21">
        <w:rPr>
          <w:rFonts w:ascii="Segoe UI" w:eastAsia="Times New Roman" w:hAnsi="Segoe UI" w:cs="Segoe UI"/>
          <w:b/>
          <w:bCs/>
          <w:color w:val="E06092"/>
          <w:sz w:val="21"/>
        </w:rPr>
        <w:t>Hence, "</w:t>
      </w:r>
      <w:r w:rsidRPr="005E0A21">
        <w:rPr>
          <w:rFonts w:ascii="Segoe UI" w:eastAsia="Times New Roman" w:hAnsi="Segoe UI" w:cs="Segoe UI"/>
          <w:b/>
          <w:bCs/>
          <w:color w:val="0000FF"/>
          <w:sz w:val="21"/>
        </w:rPr>
        <w:t>AD</w:t>
      </w:r>
      <w:r w:rsidRPr="005E0A21">
        <w:rPr>
          <w:rFonts w:ascii="Segoe UI" w:eastAsia="Times New Roman" w:hAnsi="Segoe UI" w:cs="Segoe UI"/>
          <w:b/>
          <w:bCs/>
          <w:color w:val="E06092"/>
          <w:sz w:val="21"/>
        </w:rPr>
        <w:t>" and "</w:t>
      </w:r>
      <w:r w:rsidRPr="005E0A21">
        <w:rPr>
          <w:rFonts w:ascii="Segoe UI" w:eastAsia="Times New Roman" w:hAnsi="Segoe UI" w:cs="Segoe UI"/>
          <w:b/>
          <w:bCs/>
          <w:color w:val="0000FF"/>
          <w:sz w:val="21"/>
        </w:rPr>
        <w:t>AE</w:t>
      </w:r>
      <w:r w:rsidRPr="005E0A21">
        <w:rPr>
          <w:rFonts w:ascii="Segoe UI" w:eastAsia="Times New Roman" w:hAnsi="Segoe UI" w:cs="Segoe UI"/>
          <w:b/>
          <w:bCs/>
          <w:color w:val="E06092"/>
          <w:sz w:val="21"/>
        </w:rPr>
        <w:t>" are the two possible keys of the given relation “R”. Any other combination other than these two would have acted as extraneous attributes.</w:t>
      </w:r>
    </w:p>
    <w:p w:rsidR="005E0A21" w:rsidRPr="005E0A21" w:rsidRDefault="005E0A21" w:rsidP="005E0A21">
      <w:pPr>
        <w:spacing w:after="0" w:line="240" w:lineRule="auto"/>
        <w:rPr>
          <w:rFonts w:ascii="Times New Roman" w:eastAsia="Times New Roman" w:hAnsi="Times New Roman" w:cs="Times New Roman"/>
          <w:sz w:val="24"/>
          <w:szCs w:val="24"/>
        </w:rPr>
      </w:pPr>
      <w:r w:rsidRPr="005E0A21">
        <w:rPr>
          <w:rFonts w:ascii="Segoe UI" w:eastAsia="Times New Roman" w:hAnsi="Segoe UI" w:cs="Segoe UI"/>
          <w:color w:val="212529"/>
          <w:sz w:val="21"/>
          <w:szCs w:val="21"/>
          <w:shd w:val="clear" w:color="auto" w:fill="FFFFFF"/>
        </w:rPr>
        <w:t> </w:t>
      </w:r>
    </w:p>
    <w:tbl>
      <w:tblPr>
        <w:tblW w:w="0" w:type="auto"/>
        <w:shd w:val="clear" w:color="auto" w:fill="FFFFFF"/>
        <w:tblCellMar>
          <w:top w:w="15" w:type="dxa"/>
          <w:left w:w="15" w:type="dxa"/>
          <w:bottom w:w="15" w:type="dxa"/>
          <w:right w:w="15" w:type="dxa"/>
        </w:tblCellMar>
        <w:tblLook w:val="04A0"/>
      </w:tblPr>
      <w:tblGrid>
        <w:gridCol w:w="8348"/>
      </w:tblGrid>
      <w:tr w:rsidR="005E0A21" w:rsidRPr="005E0A21" w:rsidTr="005E0A21">
        <w:tc>
          <w:tcPr>
            <w:tcW w:w="0" w:type="auto"/>
            <w:shd w:val="clear" w:color="auto" w:fill="FFFFFF"/>
            <w:vAlign w:val="center"/>
            <w:hideMark/>
          </w:tcPr>
          <w:p w:rsidR="005E0A21" w:rsidRPr="005E0A21" w:rsidRDefault="005E0A21" w:rsidP="005E0A21">
            <w:pPr>
              <w:spacing w:after="100" w:afterAutospacing="1" w:line="240" w:lineRule="auto"/>
              <w:rPr>
                <w:rFonts w:ascii="Segoe UI" w:eastAsia="Times New Roman" w:hAnsi="Segoe UI" w:cs="Segoe UI"/>
                <w:sz w:val="24"/>
                <w:szCs w:val="24"/>
              </w:rPr>
            </w:pPr>
            <w:proofErr w:type="gramStart"/>
            <w:r w:rsidRPr="005E0A21">
              <w:rPr>
                <w:rFonts w:ascii="Segoe UI" w:eastAsia="Times New Roman" w:hAnsi="Segoe UI" w:cs="Segoe UI"/>
                <w:b/>
                <w:bCs/>
                <w:color w:val="000000"/>
                <w:sz w:val="24"/>
                <w:szCs w:val="24"/>
              </w:rPr>
              <w:t>NOTE</w:t>
            </w:r>
            <w:r w:rsidRPr="005E0A21">
              <w:rPr>
                <w:rFonts w:ascii="Segoe UI" w:eastAsia="Times New Roman" w:hAnsi="Segoe UI" w:cs="Segoe UI"/>
                <w:b/>
                <w:bCs/>
                <w:color w:val="E06092"/>
                <w:sz w:val="24"/>
                <w:szCs w:val="24"/>
              </w:rPr>
              <w:t> :</w:t>
            </w:r>
            <w:proofErr w:type="gramEnd"/>
            <w:r w:rsidRPr="005E0A21">
              <w:rPr>
                <w:rFonts w:ascii="Segoe UI" w:eastAsia="Times New Roman" w:hAnsi="Segoe UI" w:cs="Segoe UI"/>
                <w:b/>
                <w:bCs/>
                <w:color w:val="E06092"/>
                <w:sz w:val="24"/>
                <w:szCs w:val="24"/>
              </w:rPr>
              <w:t> </w:t>
            </w:r>
            <w:r w:rsidRPr="005E0A21">
              <w:rPr>
                <w:rFonts w:ascii="Segoe UI" w:eastAsia="Times New Roman" w:hAnsi="Segoe UI" w:cs="Segoe UI"/>
                <w:b/>
                <w:bCs/>
                <w:color w:val="0000FF"/>
                <w:sz w:val="24"/>
                <w:szCs w:val="24"/>
              </w:rPr>
              <w:t>Any relation “</w:t>
            </w:r>
            <w:r w:rsidRPr="005E0A21">
              <w:rPr>
                <w:rFonts w:ascii="Segoe UI" w:eastAsia="Times New Roman" w:hAnsi="Segoe UI" w:cs="Segoe UI"/>
                <w:b/>
                <w:bCs/>
                <w:color w:val="FF0000"/>
                <w:sz w:val="24"/>
                <w:szCs w:val="24"/>
              </w:rPr>
              <w:t>R</w:t>
            </w:r>
            <w:r w:rsidRPr="005E0A21">
              <w:rPr>
                <w:rFonts w:ascii="Segoe UI" w:eastAsia="Times New Roman" w:hAnsi="Segoe UI" w:cs="Segoe UI"/>
                <w:b/>
                <w:bCs/>
                <w:color w:val="0000FF"/>
                <w:sz w:val="24"/>
                <w:szCs w:val="24"/>
              </w:rPr>
              <w:t>” can have either single or multiple candidate keys.</w:t>
            </w:r>
          </w:p>
        </w:tc>
      </w:tr>
    </w:tbl>
    <w:p w:rsidR="005E0A21" w:rsidRDefault="005E0A21" w:rsidP="00D027BB">
      <w:pPr>
        <w:rPr>
          <w:szCs w:val="24"/>
        </w:rPr>
      </w:pPr>
    </w:p>
    <w:p w:rsidR="005E0A21" w:rsidRDefault="005E0A21" w:rsidP="00D027BB">
      <w:pPr>
        <w:rPr>
          <w:szCs w:val="24"/>
        </w:rPr>
      </w:pPr>
    </w:p>
    <w:p w:rsidR="005E0A21" w:rsidRDefault="005E0A21" w:rsidP="005E0A21">
      <w:pPr>
        <w:pStyle w:val="Heading3"/>
        <w:shd w:val="clear" w:color="auto" w:fill="FFFFFF"/>
        <w:spacing w:before="0"/>
        <w:rPr>
          <w:rFonts w:ascii="Segoe UI" w:hAnsi="Segoe UI" w:cs="Segoe UI"/>
          <w:b w:val="0"/>
          <w:bCs w:val="0"/>
          <w:color w:val="212529"/>
        </w:rPr>
      </w:pPr>
      <w:r>
        <w:rPr>
          <w:rStyle w:val="Strong"/>
          <w:rFonts w:ascii="Segoe UI" w:hAnsi="Segoe UI" w:cs="Segoe UI"/>
          <w:b/>
          <w:bCs/>
          <w:color w:val="0000FF"/>
          <w:u w:val="single"/>
        </w:rPr>
        <w:lastRenderedPageBreak/>
        <w:t xml:space="preserve">Closure Of Functional </w:t>
      </w:r>
      <w:proofErr w:type="gramStart"/>
      <w:r>
        <w:rPr>
          <w:rStyle w:val="Strong"/>
          <w:rFonts w:ascii="Segoe UI" w:hAnsi="Segoe UI" w:cs="Segoe UI"/>
          <w:b/>
          <w:bCs/>
          <w:color w:val="0000FF"/>
          <w:u w:val="single"/>
        </w:rPr>
        <w:t>Dependency :</w:t>
      </w:r>
      <w:proofErr w:type="gramEnd"/>
      <w:r>
        <w:rPr>
          <w:rStyle w:val="Strong"/>
          <w:rFonts w:ascii="Segoe UI" w:hAnsi="Segoe UI" w:cs="Segoe UI"/>
          <w:b/>
          <w:bCs/>
          <w:color w:val="0000FF"/>
          <w:u w:val="single"/>
        </w:rPr>
        <w:t xml:space="preserve"> Key Definitions</w:t>
      </w:r>
    </w:p>
    <w:p w:rsidR="005E0A21" w:rsidRDefault="005E0A21" w:rsidP="005E0A21">
      <w:pPr>
        <w:numPr>
          <w:ilvl w:val="0"/>
          <w:numId w:val="8"/>
        </w:numPr>
        <w:shd w:val="clear" w:color="auto" w:fill="FFFFFF"/>
        <w:spacing w:before="100" w:beforeAutospacing="1" w:after="100" w:afterAutospacing="1" w:line="240" w:lineRule="auto"/>
        <w:rPr>
          <w:rFonts w:ascii="Segoe UI" w:hAnsi="Segoe UI" w:cs="Segoe UI"/>
          <w:color w:val="212529"/>
          <w:sz w:val="21"/>
          <w:szCs w:val="21"/>
        </w:rPr>
      </w:pPr>
      <w:r>
        <w:rPr>
          <w:rStyle w:val="Strong"/>
          <w:rFonts w:ascii="Segoe UI" w:hAnsi="Segoe UI" w:cs="Segoe UI"/>
          <w:color w:val="FF0000"/>
          <w:sz w:val="21"/>
          <w:szCs w:val="21"/>
        </w:rPr>
        <w:t xml:space="preserve">Prime </w:t>
      </w:r>
      <w:proofErr w:type="gramStart"/>
      <w:r>
        <w:rPr>
          <w:rStyle w:val="Strong"/>
          <w:rFonts w:ascii="Segoe UI" w:hAnsi="Segoe UI" w:cs="Segoe UI"/>
          <w:color w:val="FF0000"/>
          <w:sz w:val="21"/>
          <w:szCs w:val="21"/>
        </w:rPr>
        <w:t>Attributes</w:t>
      </w:r>
      <w:r>
        <w:rPr>
          <w:rFonts w:ascii="Segoe UI" w:hAnsi="Segoe UI" w:cs="Segoe UI"/>
          <w:b/>
          <w:bCs/>
          <w:color w:val="E06092"/>
          <w:sz w:val="21"/>
          <w:szCs w:val="21"/>
        </w:rPr>
        <w:t> :</w:t>
      </w:r>
      <w:proofErr w:type="gramEnd"/>
      <w:r>
        <w:rPr>
          <w:rFonts w:ascii="Segoe UI" w:hAnsi="Segoe UI" w:cs="Segoe UI"/>
          <w:b/>
          <w:bCs/>
          <w:color w:val="008000"/>
          <w:sz w:val="21"/>
          <w:szCs w:val="21"/>
        </w:rPr>
        <w:t xml:space="preserve"> Attributes which are indispensable part of candidate keys. For </w:t>
      </w:r>
      <w:proofErr w:type="gramStart"/>
      <w:r>
        <w:rPr>
          <w:rFonts w:ascii="Segoe UI" w:hAnsi="Segoe UI" w:cs="Segoe UI"/>
          <w:b/>
          <w:bCs/>
          <w:color w:val="008000"/>
          <w:sz w:val="21"/>
          <w:szCs w:val="21"/>
        </w:rPr>
        <w:t>example :</w:t>
      </w:r>
      <w:proofErr w:type="gramEnd"/>
      <w:r>
        <w:rPr>
          <w:rFonts w:ascii="Segoe UI" w:hAnsi="Segoe UI" w:cs="Segoe UI"/>
          <w:b/>
          <w:bCs/>
          <w:color w:val="008000"/>
          <w:sz w:val="21"/>
          <w:szCs w:val="21"/>
        </w:rPr>
        <w:t xml:space="preserve"> “A, D, E” attributes are prime attributes in above example-2</w:t>
      </w:r>
      <w:r>
        <w:rPr>
          <w:rFonts w:ascii="Segoe UI" w:hAnsi="Segoe UI" w:cs="Segoe UI"/>
          <w:b/>
          <w:bCs/>
          <w:color w:val="E06092"/>
          <w:sz w:val="21"/>
          <w:szCs w:val="21"/>
        </w:rPr>
        <w:t>.</w:t>
      </w:r>
    </w:p>
    <w:p w:rsidR="005E0A21" w:rsidRDefault="005E0A21" w:rsidP="005E0A21">
      <w:pPr>
        <w:numPr>
          <w:ilvl w:val="0"/>
          <w:numId w:val="8"/>
        </w:numPr>
        <w:shd w:val="clear" w:color="auto" w:fill="FFFFFF"/>
        <w:spacing w:before="100" w:beforeAutospacing="1" w:after="100" w:afterAutospacing="1" w:line="240" w:lineRule="auto"/>
        <w:rPr>
          <w:rFonts w:ascii="Segoe UI" w:hAnsi="Segoe UI" w:cs="Segoe UI"/>
          <w:color w:val="212529"/>
          <w:sz w:val="21"/>
          <w:szCs w:val="21"/>
        </w:rPr>
      </w:pPr>
      <w:r>
        <w:rPr>
          <w:rStyle w:val="Strong"/>
          <w:rFonts w:ascii="Segoe UI" w:hAnsi="Segoe UI" w:cs="Segoe UI"/>
          <w:color w:val="FF0000"/>
          <w:sz w:val="21"/>
          <w:szCs w:val="21"/>
        </w:rPr>
        <w:t xml:space="preserve">Non-Prime </w:t>
      </w:r>
      <w:proofErr w:type="gramStart"/>
      <w:r>
        <w:rPr>
          <w:rStyle w:val="Strong"/>
          <w:rFonts w:ascii="Segoe UI" w:hAnsi="Segoe UI" w:cs="Segoe UI"/>
          <w:color w:val="FF0000"/>
          <w:sz w:val="21"/>
          <w:szCs w:val="21"/>
        </w:rPr>
        <w:t>Attributes</w:t>
      </w:r>
      <w:r>
        <w:rPr>
          <w:rStyle w:val="Strong"/>
          <w:rFonts w:ascii="Segoe UI" w:hAnsi="Segoe UI" w:cs="Segoe UI"/>
          <w:color w:val="E06092"/>
          <w:sz w:val="21"/>
          <w:szCs w:val="21"/>
        </w:rPr>
        <w:t> :</w:t>
      </w:r>
      <w:proofErr w:type="gramEnd"/>
      <w:r>
        <w:rPr>
          <w:rStyle w:val="Strong"/>
          <w:rFonts w:ascii="Segoe UI" w:hAnsi="Segoe UI" w:cs="Segoe UI"/>
          <w:color w:val="E06092"/>
          <w:sz w:val="21"/>
          <w:szCs w:val="21"/>
        </w:rPr>
        <w:t> </w:t>
      </w:r>
      <w:r>
        <w:rPr>
          <w:rStyle w:val="Strong"/>
          <w:rFonts w:ascii="Segoe UI" w:hAnsi="Segoe UI" w:cs="Segoe UI"/>
          <w:color w:val="008000"/>
          <w:sz w:val="21"/>
          <w:szCs w:val="21"/>
        </w:rPr>
        <w:t>Attributes other than prime attributes which does not take part in formation of candidate keys. For example.</w:t>
      </w:r>
    </w:p>
    <w:p w:rsidR="005E0A21" w:rsidRDefault="005E0A21" w:rsidP="005E0A21">
      <w:pPr>
        <w:numPr>
          <w:ilvl w:val="0"/>
          <w:numId w:val="8"/>
        </w:numPr>
        <w:shd w:val="clear" w:color="auto" w:fill="FFFFFF"/>
        <w:spacing w:before="100" w:beforeAutospacing="1" w:after="100" w:afterAutospacing="1" w:line="240" w:lineRule="auto"/>
        <w:rPr>
          <w:rFonts w:ascii="Segoe UI" w:hAnsi="Segoe UI" w:cs="Segoe UI"/>
          <w:color w:val="212529"/>
          <w:sz w:val="21"/>
          <w:szCs w:val="21"/>
        </w:rPr>
      </w:pPr>
      <w:r>
        <w:rPr>
          <w:rStyle w:val="Strong"/>
          <w:rFonts w:ascii="Segoe UI" w:hAnsi="Segoe UI" w:cs="Segoe UI"/>
          <w:color w:val="FF0000"/>
          <w:sz w:val="21"/>
          <w:szCs w:val="21"/>
        </w:rPr>
        <w:t xml:space="preserve">Extraneous </w:t>
      </w:r>
      <w:proofErr w:type="gramStart"/>
      <w:r>
        <w:rPr>
          <w:rStyle w:val="Strong"/>
          <w:rFonts w:ascii="Segoe UI" w:hAnsi="Segoe UI" w:cs="Segoe UI"/>
          <w:color w:val="FF0000"/>
          <w:sz w:val="21"/>
          <w:szCs w:val="21"/>
        </w:rPr>
        <w:t>Attributes</w:t>
      </w:r>
      <w:r>
        <w:rPr>
          <w:rStyle w:val="Strong"/>
          <w:rFonts w:ascii="Segoe UI" w:hAnsi="Segoe UI" w:cs="Segoe UI"/>
          <w:color w:val="E06092"/>
          <w:sz w:val="21"/>
          <w:szCs w:val="21"/>
        </w:rPr>
        <w:t> :</w:t>
      </w:r>
      <w:proofErr w:type="gramEnd"/>
      <w:r>
        <w:rPr>
          <w:rStyle w:val="Strong"/>
          <w:rFonts w:ascii="Segoe UI" w:hAnsi="Segoe UI" w:cs="Segoe UI"/>
          <w:color w:val="E06092"/>
          <w:sz w:val="21"/>
          <w:szCs w:val="21"/>
        </w:rPr>
        <w:t> </w:t>
      </w:r>
      <w:r>
        <w:rPr>
          <w:rStyle w:val="Strong"/>
          <w:rFonts w:ascii="Segoe UI" w:hAnsi="Segoe UI" w:cs="Segoe UI"/>
          <w:color w:val="008000"/>
          <w:sz w:val="21"/>
          <w:szCs w:val="21"/>
        </w:rPr>
        <w:t>Attributes which does not make any effect on removal from candidate key</w:t>
      </w:r>
      <w:r>
        <w:rPr>
          <w:rStyle w:val="Strong"/>
          <w:rFonts w:ascii="Segoe UI" w:hAnsi="Segoe UI" w:cs="Segoe UI"/>
          <w:color w:val="E06092"/>
          <w:sz w:val="21"/>
          <w:szCs w:val="21"/>
        </w:rPr>
        <w:t>.</w:t>
      </w:r>
    </w:p>
    <w:p w:rsidR="005E0A21" w:rsidRDefault="005E0A21" w:rsidP="005E0A21">
      <w:pPr>
        <w:pStyle w:val="NormalWeb"/>
        <w:shd w:val="clear" w:color="auto" w:fill="FFFFFF"/>
        <w:spacing w:before="0" w:beforeAutospacing="0"/>
        <w:rPr>
          <w:rFonts w:ascii="Segoe UI" w:hAnsi="Segoe UI" w:cs="Segoe UI"/>
          <w:color w:val="212529"/>
          <w:sz w:val="21"/>
          <w:szCs w:val="21"/>
        </w:rPr>
      </w:pPr>
      <w:r>
        <w:rPr>
          <w:rStyle w:val="Strong"/>
          <w:rFonts w:ascii="Segoe UI" w:hAnsi="Segoe UI" w:cs="Segoe UI"/>
          <w:color w:val="000000"/>
          <w:sz w:val="21"/>
          <w:szCs w:val="21"/>
        </w:rPr>
        <w:t xml:space="preserve">For </w:t>
      </w:r>
      <w:proofErr w:type="gramStart"/>
      <w:r>
        <w:rPr>
          <w:rStyle w:val="Strong"/>
          <w:rFonts w:ascii="Segoe UI" w:hAnsi="Segoe UI" w:cs="Segoe UI"/>
          <w:color w:val="000000"/>
          <w:sz w:val="21"/>
          <w:szCs w:val="21"/>
        </w:rPr>
        <w:t>example</w:t>
      </w:r>
      <w:r>
        <w:rPr>
          <w:rStyle w:val="Strong"/>
          <w:rFonts w:ascii="Segoe UI" w:hAnsi="Segoe UI" w:cs="Segoe UI"/>
          <w:color w:val="E06092"/>
          <w:sz w:val="21"/>
          <w:szCs w:val="21"/>
        </w:rPr>
        <w:t> :</w:t>
      </w:r>
      <w:proofErr w:type="gramEnd"/>
      <w:r>
        <w:rPr>
          <w:rStyle w:val="Strong"/>
          <w:rFonts w:ascii="Segoe UI" w:hAnsi="Segoe UI" w:cs="Segoe UI"/>
          <w:color w:val="E06092"/>
          <w:sz w:val="21"/>
          <w:szCs w:val="21"/>
        </w:rPr>
        <w:t> </w:t>
      </w:r>
      <w:r>
        <w:rPr>
          <w:rStyle w:val="Strong"/>
          <w:rFonts w:ascii="Segoe UI" w:hAnsi="Segoe UI" w:cs="Segoe UI"/>
          <w:color w:val="008000"/>
          <w:sz w:val="21"/>
          <w:szCs w:val="21"/>
        </w:rPr>
        <w:t>Consider the relation R(A, B, C, D) with functional dependencies :</w:t>
      </w:r>
    </w:p>
    <w:p w:rsidR="005E0A21" w:rsidRDefault="005E0A21" w:rsidP="005E0A21">
      <w:pPr>
        <w:pStyle w:val="NormalWeb"/>
        <w:shd w:val="clear" w:color="auto" w:fill="FFFFFF"/>
        <w:spacing w:before="0" w:beforeAutospacing="0"/>
        <w:rPr>
          <w:rFonts w:ascii="Segoe UI" w:hAnsi="Segoe UI" w:cs="Segoe UI"/>
          <w:color w:val="212529"/>
          <w:sz w:val="21"/>
          <w:szCs w:val="21"/>
        </w:rPr>
      </w:pPr>
      <w:proofErr w:type="gramStart"/>
      <w:r>
        <w:rPr>
          <w:rStyle w:val="Strong"/>
          <w:rFonts w:ascii="Segoe UI" w:hAnsi="Segoe UI" w:cs="Segoe UI"/>
          <w:color w:val="FF0000"/>
          <w:sz w:val="21"/>
          <w:szCs w:val="21"/>
        </w:rPr>
        <w:t>FD1</w:t>
      </w:r>
      <w:r>
        <w:rPr>
          <w:rStyle w:val="Strong"/>
          <w:rFonts w:ascii="Segoe UI" w:hAnsi="Segoe UI" w:cs="Segoe UI"/>
          <w:color w:val="E06092"/>
          <w:sz w:val="21"/>
          <w:szCs w:val="21"/>
        </w:rPr>
        <w:t> :</w:t>
      </w:r>
      <w:proofErr w:type="gramEnd"/>
      <w:r>
        <w:rPr>
          <w:rStyle w:val="Strong"/>
          <w:rFonts w:ascii="Segoe UI" w:hAnsi="Segoe UI" w:cs="Segoe UI"/>
          <w:color w:val="E06092"/>
          <w:sz w:val="21"/>
          <w:szCs w:val="21"/>
        </w:rPr>
        <w:t> </w:t>
      </w:r>
      <w:r>
        <w:rPr>
          <w:rStyle w:val="Strong"/>
          <w:rFonts w:ascii="Segoe UI" w:hAnsi="Segoe UI" w:cs="Segoe UI"/>
          <w:color w:val="0000FF"/>
          <w:sz w:val="21"/>
          <w:szCs w:val="21"/>
        </w:rPr>
        <w:t>A</w:t>
      </w:r>
      <w:r>
        <w:rPr>
          <w:rStyle w:val="Strong"/>
          <w:rFonts w:ascii="Segoe UI" w:hAnsi="Segoe UI" w:cs="Segoe UI"/>
          <w:color w:val="E06092"/>
          <w:sz w:val="21"/>
          <w:szCs w:val="21"/>
        </w:rPr>
        <w:t> </w:t>
      </w:r>
      <w:r w:rsidRPr="005E0A21">
        <w:rPr>
          <w:rStyle w:val="Strong"/>
          <w:rFonts w:ascii="Segoe UI" w:hAnsi="Segoe UI" w:cs="Segoe UI"/>
          <w:color w:val="E06092"/>
          <w:sz w:val="21"/>
          <w:szCs w:val="21"/>
        </w:rPr>
        <w:sym w:font="Wingdings" w:char="F0E0"/>
      </w:r>
      <w:r>
        <w:rPr>
          <w:rStyle w:val="Strong"/>
          <w:rFonts w:ascii="Segoe UI" w:hAnsi="Segoe UI" w:cs="Segoe UI"/>
          <w:color w:val="008000"/>
          <w:sz w:val="21"/>
          <w:szCs w:val="21"/>
        </w:rPr>
        <w:t> BC</w:t>
      </w:r>
    </w:p>
    <w:p w:rsidR="005E0A21" w:rsidRDefault="005E0A21" w:rsidP="005E0A21">
      <w:pPr>
        <w:pStyle w:val="NormalWeb"/>
        <w:shd w:val="clear" w:color="auto" w:fill="FFFFFF"/>
        <w:spacing w:before="0" w:beforeAutospacing="0"/>
        <w:rPr>
          <w:rFonts w:ascii="Segoe UI" w:hAnsi="Segoe UI" w:cs="Segoe UI"/>
          <w:color w:val="212529"/>
          <w:sz w:val="21"/>
          <w:szCs w:val="21"/>
        </w:rPr>
      </w:pPr>
      <w:proofErr w:type="gramStart"/>
      <w:r>
        <w:rPr>
          <w:rStyle w:val="Strong"/>
          <w:rFonts w:ascii="Segoe UI" w:hAnsi="Segoe UI" w:cs="Segoe UI"/>
          <w:color w:val="FF0000"/>
          <w:sz w:val="21"/>
          <w:szCs w:val="21"/>
        </w:rPr>
        <w:t>FD2</w:t>
      </w:r>
      <w:r>
        <w:rPr>
          <w:rStyle w:val="Strong"/>
          <w:rFonts w:ascii="Segoe UI" w:hAnsi="Segoe UI" w:cs="Segoe UI"/>
          <w:color w:val="E06092"/>
          <w:sz w:val="21"/>
          <w:szCs w:val="21"/>
        </w:rPr>
        <w:t> :</w:t>
      </w:r>
      <w:proofErr w:type="gramEnd"/>
      <w:r>
        <w:rPr>
          <w:rStyle w:val="Strong"/>
          <w:rFonts w:ascii="Segoe UI" w:hAnsi="Segoe UI" w:cs="Segoe UI"/>
          <w:color w:val="0000FF"/>
          <w:sz w:val="21"/>
          <w:szCs w:val="21"/>
        </w:rPr>
        <w:t> B</w:t>
      </w:r>
      <w:r>
        <w:rPr>
          <w:rStyle w:val="Strong"/>
          <w:rFonts w:ascii="Segoe UI" w:hAnsi="Segoe UI" w:cs="Segoe UI"/>
          <w:color w:val="E06092"/>
          <w:sz w:val="21"/>
          <w:szCs w:val="21"/>
        </w:rPr>
        <w:t> </w:t>
      </w:r>
      <w:r w:rsidRPr="005E0A21">
        <w:rPr>
          <w:rStyle w:val="Strong"/>
          <w:rFonts w:ascii="Segoe UI" w:hAnsi="Segoe UI" w:cs="Segoe UI"/>
          <w:color w:val="E06092"/>
          <w:sz w:val="21"/>
          <w:szCs w:val="21"/>
        </w:rPr>
        <w:sym w:font="Wingdings" w:char="F0E0"/>
      </w:r>
      <w:r>
        <w:rPr>
          <w:rStyle w:val="Strong"/>
          <w:rFonts w:ascii="Segoe UI" w:hAnsi="Segoe UI" w:cs="Segoe UI"/>
          <w:color w:val="008000"/>
          <w:sz w:val="21"/>
          <w:szCs w:val="21"/>
        </w:rPr>
        <w:t> C</w:t>
      </w:r>
    </w:p>
    <w:p w:rsidR="005E0A21" w:rsidRDefault="005E0A21" w:rsidP="005E0A21">
      <w:pPr>
        <w:pStyle w:val="NormalWeb"/>
        <w:shd w:val="clear" w:color="auto" w:fill="FFFFFF"/>
        <w:spacing w:before="0" w:beforeAutospacing="0"/>
        <w:rPr>
          <w:rFonts w:ascii="Segoe UI" w:hAnsi="Segoe UI" w:cs="Segoe UI"/>
          <w:color w:val="212529"/>
          <w:sz w:val="21"/>
          <w:szCs w:val="21"/>
        </w:rPr>
      </w:pPr>
      <w:proofErr w:type="gramStart"/>
      <w:r>
        <w:rPr>
          <w:rStyle w:val="Strong"/>
          <w:rFonts w:ascii="Segoe UI" w:hAnsi="Segoe UI" w:cs="Segoe UI"/>
          <w:color w:val="FF0000"/>
          <w:sz w:val="21"/>
          <w:szCs w:val="21"/>
        </w:rPr>
        <w:t>FD3</w:t>
      </w:r>
      <w:r>
        <w:rPr>
          <w:rStyle w:val="Strong"/>
          <w:rFonts w:ascii="Segoe UI" w:hAnsi="Segoe UI" w:cs="Segoe UI"/>
          <w:color w:val="E06092"/>
          <w:sz w:val="21"/>
          <w:szCs w:val="21"/>
        </w:rPr>
        <w:t> :</w:t>
      </w:r>
      <w:proofErr w:type="gramEnd"/>
      <w:r>
        <w:rPr>
          <w:rStyle w:val="Strong"/>
          <w:rFonts w:ascii="Segoe UI" w:hAnsi="Segoe UI" w:cs="Segoe UI"/>
          <w:color w:val="E06092"/>
          <w:sz w:val="21"/>
          <w:szCs w:val="21"/>
        </w:rPr>
        <w:t> </w:t>
      </w:r>
      <w:r>
        <w:rPr>
          <w:rStyle w:val="Strong"/>
          <w:rFonts w:ascii="Segoe UI" w:hAnsi="Segoe UI" w:cs="Segoe UI"/>
          <w:color w:val="0000FF"/>
          <w:sz w:val="21"/>
          <w:szCs w:val="21"/>
        </w:rPr>
        <w:t>D</w:t>
      </w:r>
      <w:r>
        <w:rPr>
          <w:rStyle w:val="Strong"/>
          <w:rFonts w:ascii="Segoe UI" w:hAnsi="Segoe UI" w:cs="Segoe UI"/>
          <w:color w:val="E06092"/>
          <w:sz w:val="21"/>
          <w:szCs w:val="21"/>
        </w:rPr>
        <w:t> </w:t>
      </w:r>
      <w:r w:rsidRPr="005E0A21">
        <w:rPr>
          <w:rStyle w:val="Strong"/>
          <w:rFonts w:ascii="Segoe UI" w:hAnsi="Segoe UI" w:cs="Segoe UI"/>
          <w:color w:val="E06092"/>
          <w:sz w:val="21"/>
          <w:szCs w:val="21"/>
        </w:rPr>
        <w:sym w:font="Wingdings" w:char="F0E0"/>
      </w:r>
      <w:r>
        <w:rPr>
          <w:rStyle w:val="Strong"/>
          <w:rFonts w:ascii="Segoe UI" w:hAnsi="Segoe UI" w:cs="Segoe UI"/>
          <w:color w:val="008000"/>
          <w:sz w:val="21"/>
          <w:szCs w:val="21"/>
        </w:rPr>
        <w:t> C</w:t>
      </w:r>
    </w:p>
    <w:p w:rsidR="005E0A21" w:rsidRDefault="005E0A21" w:rsidP="005E0A21">
      <w:pPr>
        <w:pStyle w:val="NormalWeb"/>
        <w:shd w:val="clear" w:color="auto" w:fill="FFFFFF"/>
        <w:spacing w:before="0" w:beforeAutospacing="0"/>
        <w:rPr>
          <w:rFonts w:ascii="Segoe UI" w:hAnsi="Segoe UI" w:cs="Segoe UI"/>
          <w:color w:val="212529"/>
          <w:sz w:val="21"/>
          <w:szCs w:val="21"/>
        </w:rPr>
      </w:pPr>
      <w:r>
        <w:rPr>
          <w:rStyle w:val="Strong"/>
          <w:rFonts w:ascii="Segoe UI" w:hAnsi="Segoe UI" w:cs="Segoe UI"/>
          <w:color w:val="E06092"/>
          <w:sz w:val="21"/>
          <w:szCs w:val="21"/>
        </w:rPr>
        <w:t>Here, Candidate key can be “</w:t>
      </w:r>
      <w:r>
        <w:rPr>
          <w:rStyle w:val="Strong"/>
          <w:rFonts w:ascii="Segoe UI" w:hAnsi="Segoe UI" w:cs="Segoe UI"/>
          <w:color w:val="FF0000"/>
          <w:sz w:val="21"/>
          <w:szCs w:val="21"/>
        </w:rPr>
        <w:t>AD</w:t>
      </w:r>
      <w:r>
        <w:rPr>
          <w:rStyle w:val="Strong"/>
          <w:rFonts w:ascii="Segoe UI" w:hAnsi="Segoe UI" w:cs="Segoe UI"/>
          <w:color w:val="E06092"/>
          <w:sz w:val="21"/>
          <w:szCs w:val="21"/>
        </w:rPr>
        <w:t>” only. Hence,</w:t>
      </w:r>
    </w:p>
    <w:p w:rsidR="005E0A21" w:rsidRDefault="005E0A21" w:rsidP="005E0A21">
      <w:pPr>
        <w:pStyle w:val="NormalWeb"/>
        <w:shd w:val="clear" w:color="auto" w:fill="FFFFFF"/>
        <w:spacing w:before="0" w:beforeAutospacing="0"/>
        <w:rPr>
          <w:rFonts w:ascii="Segoe UI" w:hAnsi="Segoe UI" w:cs="Segoe UI"/>
          <w:color w:val="212529"/>
          <w:sz w:val="21"/>
          <w:szCs w:val="21"/>
        </w:rPr>
      </w:pPr>
      <w:r>
        <w:rPr>
          <w:rStyle w:val="Strong"/>
          <w:rFonts w:ascii="Segoe UI" w:hAnsi="Segoe UI" w:cs="Segoe UI"/>
          <w:color w:val="0000FF"/>
          <w:sz w:val="21"/>
          <w:szCs w:val="21"/>
        </w:rPr>
        <w:t xml:space="preserve">Prime </w:t>
      </w:r>
      <w:proofErr w:type="gramStart"/>
      <w:r>
        <w:rPr>
          <w:rStyle w:val="Strong"/>
          <w:rFonts w:ascii="Segoe UI" w:hAnsi="Segoe UI" w:cs="Segoe UI"/>
          <w:color w:val="0000FF"/>
          <w:sz w:val="21"/>
          <w:szCs w:val="21"/>
        </w:rPr>
        <w:t>Attributes</w:t>
      </w:r>
      <w:r>
        <w:rPr>
          <w:rStyle w:val="Strong"/>
          <w:rFonts w:ascii="Segoe UI" w:hAnsi="Segoe UI" w:cs="Segoe UI"/>
          <w:color w:val="E06092"/>
          <w:sz w:val="21"/>
          <w:szCs w:val="21"/>
        </w:rPr>
        <w:t> :</w:t>
      </w:r>
      <w:proofErr w:type="gramEnd"/>
      <w:r>
        <w:rPr>
          <w:rStyle w:val="Strong"/>
          <w:rFonts w:ascii="Segoe UI" w:hAnsi="Segoe UI" w:cs="Segoe UI"/>
          <w:color w:val="E06092"/>
          <w:sz w:val="21"/>
          <w:szCs w:val="21"/>
        </w:rPr>
        <w:t xml:space="preserve"> A, D.</w:t>
      </w:r>
    </w:p>
    <w:p w:rsidR="005E0A21" w:rsidRDefault="005E0A21" w:rsidP="005E0A21">
      <w:pPr>
        <w:pStyle w:val="NormalWeb"/>
        <w:shd w:val="clear" w:color="auto" w:fill="FFFFFF"/>
        <w:spacing w:before="0" w:beforeAutospacing="0"/>
        <w:rPr>
          <w:rFonts w:ascii="Segoe UI" w:hAnsi="Segoe UI" w:cs="Segoe UI"/>
          <w:color w:val="212529"/>
          <w:sz w:val="21"/>
          <w:szCs w:val="21"/>
        </w:rPr>
      </w:pPr>
      <w:r>
        <w:rPr>
          <w:rStyle w:val="Strong"/>
          <w:rFonts w:ascii="Segoe UI" w:hAnsi="Segoe UI" w:cs="Segoe UI"/>
          <w:color w:val="0000FF"/>
          <w:sz w:val="21"/>
          <w:szCs w:val="21"/>
        </w:rPr>
        <w:t xml:space="preserve">Non-Prime </w:t>
      </w:r>
      <w:proofErr w:type="gramStart"/>
      <w:r>
        <w:rPr>
          <w:rStyle w:val="Strong"/>
          <w:rFonts w:ascii="Segoe UI" w:hAnsi="Segoe UI" w:cs="Segoe UI"/>
          <w:color w:val="0000FF"/>
          <w:sz w:val="21"/>
          <w:szCs w:val="21"/>
        </w:rPr>
        <w:t>Attributes</w:t>
      </w:r>
      <w:r>
        <w:rPr>
          <w:rStyle w:val="Strong"/>
          <w:rFonts w:ascii="Segoe UI" w:hAnsi="Segoe UI" w:cs="Segoe UI"/>
          <w:color w:val="E06092"/>
          <w:sz w:val="21"/>
          <w:szCs w:val="21"/>
        </w:rPr>
        <w:t> :</w:t>
      </w:r>
      <w:proofErr w:type="gramEnd"/>
      <w:r>
        <w:rPr>
          <w:rStyle w:val="Strong"/>
          <w:rFonts w:ascii="Segoe UI" w:hAnsi="Segoe UI" w:cs="Segoe UI"/>
          <w:color w:val="E06092"/>
          <w:sz w:val="21"/>
          <w:szCs w:val="21"/>
        </w:rPr>
        <w:t xml:space="preserve"> B, C</w:t>
      </w:r>
    </w:p>
    <w:p w:rsidR="005E0A21" w:rsidRDefault="005E0A21" w:rsidP="005E0A21">
      <w:pPr>
        <w:pStyle w:val="NormalWeb"/>
        <w:shd w:val="clear" w:color="auto" w:fill="FFFFFF"/>
        <w:spacing w:before="0" w:beforeAutospacing="0"/>
        <w:rPr>
          <w:rFonts w:ascii="Segoe UI" w:hAnsi="Segoe UI" w:cs="Segoe UI"/>
          <w:color w:val="212529"/>
          <w:sz w:val="21"/>
          <w:szCs w:val="21"/>
        </w:rPr>
      </w:pPr>
      <w:r>
        <w:rPr>
          <w:rStyle w:val="Strong"/>
          <w:rFonts w:ascii="Segoe UI" w:hAnsi="Segoe UI" w:cs="Segoe UI"/>
          <w:color w:val="0000FF"/>
          <w:sz w:val="21"/>
          <w:szCs w:val="21"/>
        </w:rPr>
        <w:t xml:space="preserve">Extraneous </w:t>
      </w:r>
      <w:proofErr w:type="gramStart"/>
      <w:r>
        <w:rPr>
          <w:rStyle w:val="Strong"/>
          <w:rFonts w:ascii="Segoe UI" w:hAnsi="Segoe UI" w:cs="Segoe UI"/>
          <w:color w:val="0000FF"/>
          <w:sz w:val="21"/>
          <w:szCs w:val="21"/>
        </w:rPr>
        <w:t>Attributes</w:t>
      </w:r>
      <w:r>
        <w:rPr>
          <w:rStyle w:val="Strong"/>
          <w:rFonts w:ascii="Segoe UI" w:hAnsi="Segoe UI" w:cs="Segoe UI"/>
          <w:color w:val="E06092"/>
          <w:sz w:val="21"/>
          <w:szCs w:val="21"/>
        </w:rPr>
        <w:t> :</w:t>
      </w:r>
      <w:proofErr w:type="gramEnd"/>
      <w:r>
        <w:rPr>
          <w:rStyle w:val="Strong"/>
          <w:rFonts w:ascii="Segoe UI" w:hAnsi="Segoe UI" w:cs="Segoe UI"/>
          <w:color w:val="E06092"/>
          <w:sz w:val="21"/>
          <w:szCs w:val="21"/>
        </w:rPr>
        <w:t xml:space="preserve"> B, C(As if we add any of the to the candidate key, it will remain unaffected). Those attributes, which if removed does not affect closure of that set.</w:t>
      </w:r>
    </w:p>
    <w:p w:rsidR="005466EE" w:rsidRPr="005466EE" w:rsidRDefault="005466EE" w:rsidP="005466EE">
      <w:pPr>
        <w:shd w:val="clear" w:color="auto" w:fill="FFFFFF"/>
        <w:spacing w:after="0" w:line="240" w:lineRule="auto"/>
        <w:textAlignment w:val="baseline"/>
        <w:outlineLvl w:val="1"/>
        <w:rPr>
          <w:rFonts w:ascii="Arial" w:eastAsia="Times New Roman" w:hAnsi="Arial" w:cs="Arial"/>
          <w:b/>
          <w:bCs/>
          <w:color w:val="303030"/>
          <w:sz w:val="36"/>
          <w:szCs w:val="36"/>
        </w:rPr>
      </w:pPr>
      <w:r w:rsidRPr="005466EE">
        <w:rPr>
          <w:rFonts w:ascii="Arial" w:eastAsia="Times New Roman" w:hAnsi="Arial" w:cs="Arial"/>
          <w:b/>
          <w:bCs/>
          <w:color w:val="303030"/>
          <w:sz w:val="36"/>
          <w:szCs w:val="36"/>
          <w:u w:val="single"/>
        </w:rPr>
        <w:t>Canonical Cover in DBMS-</w:t>
      </w:r>
    </w:p>
    <w:p w:rsidR="005466EE" w:rsidRDefault="005466EE" w:rsidP="005466EE">
      <w:pPr>
        <w:shd w:val="clear" w:color="auto" w:fill="FFFFFF"/>
        <w:spacing w:before="52" w:after="156" w:line="240" w:lineRule="auto"/>
        <w:textAlignment w:val="baseline"/>
        <w:rPr>
          <w:rFonts w:ascii="Arial" w:eastAsia="Times New Roman" w:hAnsi="Arial" w:cs="Arial"/>
          <w:color w:val="303030"/>
          <w:sz w:val="19"/>
          <w:szCs w:val="19"/>
        </w:rPr>
      </w:pPr>
    </w:p>
    <w:p w:rsidR="005466EE" w:rsidRPr="005466EE" w:rsidRDefault="005466EE" w:rsidP="005466EE">
      <w:pPr>
        <w:shd w:val="clear" w:color="auto" w:fill="FFFFFF"/>
        <w:spacing w:before="52" w:after="156" w:line="240" w:lineRule="auto"/>
        <w:textAlignment w:val="baseline"/>
        <w:rPr>
          <w:rFonts w:ascii="Arial" w:eastAsia="Times New Roman" w:hAnsi="Arial" w:cs="Arial"/>
          <w:color w:val="303030"/>
          <w:sz w:val="19"/>
          <w:szCs w:val="19"/>
        </w:rPr>
      </w:pPr>
      <w:r w:rsidRPr="005466EE">
        <w:rPr>
          <w:rFonts w:ascii="Arial" w:eastAsia="Times New Roman" w:hAnsi="Arial" w:cs="Arial"/>
          <w:color w:val="303030"/>
          <w:sz w:val="19"/>
          <w:szCs w:val="19"/>
        </w:rPr>
        <w:t>In DBMS,</w:t>
      </w:r>
    </w:p>
    <w:p w:rsidR="005466EE" w:rsidRPr="005466EE" w:rsidRDefault="005466EE" w:rsidP="005466EE">
      <w:pPr>
        <w:numPr>
          <w:ilvl w:val="0"/>
          <w:numId w:val="9"/>
        </w:numPr>
        <w:shd w:val="clear" w:color="auto" w:fill="FFFFFF"/>
        <w:spacing w:before="52" w:after="52" w:line="240" w:lineRule="auto"/>
        <w:ind w:left="195"/>
        <w:textAlignment w:val="baseline"/>
        <w:rPr>
          <w:rFonts w:ascii="Arial" w:eastAsia="Times New Roman" w:hAnsi="Arial" w:cs="Arial"/>
          <w:color w:val="303030"/>
          <w:sz w:val="19"/>
          <w:szCs w:val="19"/>
        </w:rPr>
      </w:pPr>
      <w:r w:rsidRPr="005466EE">
        <w:rPr>
          <w:rFonts w:ascii="Arial" w:eastAsia="Times New Roman" w:hAnsi="Arial" w:cs="Arial"/>
          <w:color w:val="303030"/>
          <w:sz w:val="19"/>
          <w:szCs w:val="19"/>
        </w:rPr>
        <w:t>A canonical cover is a simplified and reduced version of the given set of functional dependencies.</w:t>
      </w:r>
    </w:p>
    <w:p w:rsidR="005466EE" w:rsidRPr="005466EE" w:rsidRDefault="005466EE" w:rsidP="005466EE">
      <w:pPr>
        <w:numPr>
          <w:ilvl w:val="0"/>
          <w:numId w:val="9"/>
        </w:numPr>
        <w:shd w:val="clear" w:color="auto" w:fill="FFFFFF"/>
        <w:spacing w:before="52" w:after="52" w:line="240" w:lineRule="auto"/>
        <w:ind w:left="195"/>
        <w:textAlignment w:val="baseline"/>
        <w:rPr>
          <w:rFonts w:ascii="Arial" w:eastAsia="Times New Roman" w:hAnsi="Arial" w:cs="Arial"/>
          <w:color w:val="303030"/>
          <w:sz w:val="19"/>
          <w:szCs w:val="19"/>
        </w:rPr>
      </w:pPr>
      <w:r w:rsidRPr="005466EE">
        <w:rPr>
          <w:rFonts w:ascii="Arial" w:eastAsia="Times New Roman" w:hAnsi="Arial" w:cs="Arial"/>
          <w:color w:val="303030"/>
          <w:sz w:val="19"/>
          <w:szCs w:val="19"/>
        </w:rPr>
        <w:t>Since it is a reduced version, it is also called as </w:t>
      </w:r>
      <w:r w:rsidRPr="005466EE">
        <w:rPr>
          <w:rFonts w:ascii="Arial" w:eastAsia="Times New Roman" w:hAnsi="Arial" w:cs="Arial"/>
          <w:b/>
          <w:bCs/>
          <w:color w:val="303030"/>
          <w:sz w:val="19"/>
        </w:rPr>
        <w:t>Irreducible set</w:t>
      </w:r>
      <w:r w:rsidRPr="005466EE">
        <w:rPr>
          <w:rFonts w:ascii="Arial" w:eastAsia="Times New Roman" w:hAnsi="Arial" w:cs="Arial"/>
          <w:color w:val="303030"/>
          <w:sz w:val="19"/>
          <w:szCs w:val="19"/>
        </w:rPr>
        <w:t>.</w:t>
      </w:r>
    </w:p>
    <w:p w:rsidR="005466EE" w:rsidRPr="005466EE" w:rsidRDefault="005466EE" w:rsidP="005466EE">
      <w:pPr>
        <w:shd w:val="clear" w:color="auto" w:fill="FFFFFF"/>
        <w:spacing w:before="52" w:after="156" w:line="240" w:lineRule="auto"/>
        <w:textAlignment w:val="baseline"/>
        <w:rPr>
          <w:rFonts w:ascii="Arial" w:eastAsia="Times New Roman" w:hAnsi="Arial" w:cs="Arial"/>
          <w:color w:val="303030"/>
          <w:sz w:val="19"/>
          <w:szCs w:val="19"/>
        </w:rPr>
      </w:pPr>
      <w:r w:rsidRPr="005466EE">
        <w:rPr>
          <w:rFonts w:ascii="Arial" w:eastAsia="Times New Roman" w:hAnsi="Arial" w:cs="Arial"/>
          <w:color w:val="303030"/>
          <w:sz w:val="19"/>
          <w:szCs w:val="19"/>
        </w:rPr>
        <w:t> </w:t>
      </w:r>
    </w:p>
    <w:p w:rsidR="005466EE" w:rsidRPr="005466EE" w:rsidRDefault="005466EE" w:rsidP="005466EE">
      <w:pPr>
        <w:shd w:val="clear" w:color="auto" w:fill="FFFFFF"/>
        <w:spacing w:after="0" w:line="240" w:lineRule="auto"/>
        <w:textAlignment w:val="baseline"/>
        <w:outlineLvl w:val="1"/>
        <w:rPr>
          <w:rFonts w:ascii="Arial" w:eastAsia="Times New Roman" w:hAnsi="Arial" w:cs="Arial"/>
          <w:b/>
          <w:bCs/>
          <w:color w:val="303030"/>
          <w:sz w:val="36"/>
          <w:szCs w:val="36"/>
        </w:rPr>
      </w:pPr>
      <w:r w:rsidRPr="005466EE">
        <w:rPr>
          <w:rFonts w:ascii="Arial" w:eastAsia="Times New Roman" w:hAnsi="Arial" w:cs="Arial"/>
          <w:b/>
          <w:bCs/>
          <w:color w:val="303030"/>
          <w:sz w:val="36"/>
          <w:szCs w:val="36"/>
          <w:u w:val="single"/>
        </w:rPr>
        <w:t>Characteristics-</w:t>
      </w:r>
    </w:p>
    <w:p w:rsidR="005466EE" w:rsidRPr="005466EE" w:rsidRDefault="005466EE" w:rsidP="005466EE">
      <w:pPr>
        <w:shd w:val="clear" w:color="auto" w:fill="FFFFFF"/>
        <w:spacing w:before="52" w:after="156" w:line="240" w:lineRule="auto"/>
        <w:textAlignment w:val="baseline"/>
        <w:rPr>
          <w:rFonts w:ascii="Arial" w:eastAsia="Times New Roman" w:hAnsi="Arial" w:cs="Arial"/>
          <w:color w:val="303030"/>
          <w:sz w:val="19"/>
          <w:szCs w:val="19"/>
        </w:rPr>
      </w:pPr>
      <w:r w:rsidRPr="005466EE">
        <w:rPr>
          <w:rFonts w:ascii="Arial" w:eastAsia="Times New Roman" w:hAnsi="Arial" w:cs="Arial"/>
          <w:color w:val="303030"/>
          <w:sz w:val="19"/>
          <w:szCs w:val="19"/>
        </w:rPr>
        <w:t> </w:t>
      </w:r>
    </w:p>
    <w:p w:rsidR="005466EE" w:rsidRPr="005466EE" w:rsidRDefault="005466EE" w:rsidP="005466EE">
      <w:pPr>
        <w:numPr>
          <w:ilvl w:val="0"/>
          <w:numId w:val="10"/>
        </w:numPr>
        <w:shd w:val="clear" w:color="auto" w:fill="FFFFFF"/>
        <w:spacing w:before="52" w:after="52" w:line="240" w:lineRule="auto"/>
        <w:ind w:left="195"/>
        <w:textAlignment w:val="baseline"/>
        <w:rPr>
          <w:rFonts w:ascii="Arial" w:eastAsia="Times New Roman" w:hAnsi="Arial" w:cs="Arial"/>
          <w:color w:val="303030"/>
          <w:sz w:val="19"/>
          <w:szCs w:val="19"/>
        </w:rPr>
      </w:pPr>
      <w:r w:rsidRPr="005466EE">
        <w:rPr>
          <w:rFonts w:ascii="Arial" w:eastAsia="Times New Roman" w:hAnsi="Arial" w:cs="Arial"/>
          <w:color w:val="303030"/>
          <w:sz w:val="19"/>
          <w:szCs w:val="19"/>
        </w:rPr>
        <w:t>Canonical cover is free from all the extraneous functional dependencies.</w:t>
      </w:r>
    </w:p>
    <w:p w:rsidR="005466EE" w:rsidRPr="005466EE" w:rsidRDefault="005466EE" w:rsidP="005466EE">
      <w:pPr>
        <w:numPr>
          <w:ilvl w:val="0"/>
          <w:numId w:val="10"/>
        </w:numPr>
        <w:shd w:val="clear" w:color="auto" w:fill="FFFFFF"/>
        <w:spacing w:before="52" w:after="52" w:line="240" w:lineRule="auto"/>
        <w:ind w:left="195"/>
        <w:textAlignment w:val="baseline"/>
        <w:rPr>
          <w:rFonts w:ascii="Arial" w:eastAsia="Times New Roman" w:hAnsi="Arial" w:cs="Arial"/>
          <w:color w:val="303030"/>
          <w:sz w:val="19"/>
          <w:szCs w:val="19"/>
        </w:rPr>
      </w:pPr>
      <w:r w:rsidRPr="005466EE">
        <w:rPr>
          <w:rFonts w:ascii="Arial" w:eastAsia="Times New Roman" w:hAnsi="Arial" w:cs="Arial"/>
          <w:color w:val="303030"/>
          <w:sz w:val="19"/>
          <w:szCs w:val="19"/>
        </w:rPr>
        <w:t>The closure of canonical cover is same as that of the given set of functional dependencies.</w:t>
      </w:r>
    </w:p>
    <w:p w:rsidR="005466EE" w:rsidRPr="005466EE" w:rsidRDefault="005466EE" w:rsidP="005466EE">
      <w:pPr>
        <w:numPr>
          <w:ilvl w:val="0"/>
          <w:numId w:val="10"/>
        </w:numPr>
        <w:shd w:val="clear" w:color="auto" w:fill="FFFFFF"/>
        <w:spacing w:before="52" w:after="52" w:line="240" w:lineRule="auto"/>
        <w:ind w:left="195"/>
        <w:textAlignment w:val="baseline"/>
        <w:rPr>
          <w:rFonts w:ascii="Arial" w:eastAsia="Times New Roman" w:hAnsi="Arial" w:cs="Arial"/>
          <w:color w:val="303030"/>
          <w:sz w:val="19"/>
          <w:szCs w:val="19"/>
        </w:rPr>
      </w:pPr>
      <w:r w:rsidRPr="005466EE">
        <w:rPr>
          <w:rFonts w:ascii="Arial" w:eastAsia="Times New Roman" w:hAnsi="Arial" w:cs="Arial"/>
          <w:color w:val="303030"/>
          <w:sz w:val="19"/>
          <w:szCs w:val="19"/>
        </w:rPr>
        <w:t>Canonical cover is not unique and may be more than one for a given set of functional dependencies.</w:t>
      </w:r>
    </w:p>
    <w:p w:rsidR="005466EE" w:rsidRPr="005466EE" w:rsidRDefault="005466EE" w:rsidP="005466EE">
      <w:pPr>
        <w:shd w:val="clear" w:color="auto" w:fill="FFFFFF"/>
        <w:spacing w:after="0" w:line="240" w:lineRule="auto"/>
        <w:textAlignment w:val="baseline"/>
        <w:outlineLvl w:val="1"/>
        <w:rPr>
          <w:rFonts w:ascii="Arial" w:eastAsia="Times New Roman" w:hAnsi="Arial" w:cs="Arial"/>
          <w:b/>
          <w:bCs/>
          <w:color w:val="303030"/>
          <w:sz w:val="36"/>
          <w:szCs w:val="36"/>
        </w:rPr>
      </w:pPr>
      <w:r w:rsidRPr="005466EE">
        <w:rPr>
          <w:rFonts w:ascii="Arial" w:eastAsia="Times New Roman" w:hAnsi="Arial" w:cs="Arial"/>
          <w:b/>
          <w:bCs/>
          <w:color w:val="303030"/>
          <w:sz w:val="36"/>
          <w:szCs w:val="36"/>
          <w:u w:val="single"/>
        </w:rPr>
        <w:t>Need-</w:t>
      </w:r>
    </w:p>
    <w:p w:rsidR="005466EE" w:rsidRPr="005466EE" w:rsidRDefault="005466EE" w:rsidP="005466EE">
      <w:pPr>
        <w:shd w:val="clear" w:color="auto" w:fill="FFFFFF"/>
        <w:spacing w:before="52" w:after="156" w:line="240" w:lineRule="auto"/>
        <w:textAlignment w:val="baseline"/>
        <w:rPr>
          <w:rFonts w:ascii="Arial" w:eastAsia="Times New Roman" w:hAnsi="Arial" w:cs="Arial"/>
          <w:color w:val="303030"/>
          <w:sz w:val="19"/>
          <w:szCs w:val="19"/>
        </w:rPr>
      </w:pPr>
      <w:r w:rsidRPr="005466EE">
        <w:rPr>
          <w:rFonts w:ascii="Arial" w:eastAsia="Times New Roman" w:hAnsi="Arial" w:cs="Arial"/>
          <w:color w:val="303030"/>
          <w:sz w:val="19"/>
          <w:szCs w:val="19"/>
        </w:rPr>
        <w:t> </w:t>
      </w:r>
    </w:p>
    <w:p w:rsidR="005466EE" w:rsidRPr="005466EE" w:rsidRDefault="005466EE" w:rsidP="005466EE">
      <w:pPr>
        <w:numPr>
          <w:ilvl w:val="0"/>
          <w:numId w:val="11"/>
        </w:numPr>
        <w:shd w:val="clear" w:color="auto" w:fill="FFFFFF"/>
        <w:spacing w:before="52" w:after="52" w:line="240" w:lineRule="auto"/>
        <w:ind w:left="195"/>
        <w:textAlignment w:val="baseline"/>
        <w:rPr>
          <w:rFonts w:ascii="Arial" w:eastAsia="Times New Roman" w:hAnsi="Arial" w:cs="Arial"/>
          <w:color w:val="303030"/>
          <w:sz w:val="19"/>
          <w:szCs w:val="19"/>
        </w:rPr>
      </w:pPr>
      <w:r w:rsidRPr="005466EE">
        <w:rPr>
          <w:rFonts w:ascii="Arial" w:eastAsia="Times New Roman" w:hAnsi="Arial" w:cs="Arial"/>
          <w:color w:val="303030"/>
          <w:sz w:val="19"/>
          <w:szCs w:val="19"/>
        </w:rPr>
        <w:t>Working with the set containing extraneous functional dependencies increases the computation time.</w:t>
      </w:r>
    </w:p>
    <w:p w:rsidR="005466EE" w:rsidRPr="005466EE" w:rsidRDefault="005466EE" w:rsidP="005466EE">
      <w:pPr>
        <w:numPr>
          <w:ilvl w:val="0"/>
          <w:numId w:val="11"/>
        </w:numPr>
        <w:shd w:val="clear" w:color="auto" w:fill="FFFFFF"/>
        <w:spacing w:before="52" w:after="52" w:line="240" w:lineRule="auto"/>
        <w:ind w:left="195"/>
        <w:textAlignment w:val="baseline"/>
        <w:rPr>
          <w:rFonts w:ascii="Arial" w:eastAsia="Times New Roman" w:hAnsi="Arial" w:cs="Arial"/>
          <w:color w:val="303030"/>
          <w:sz w:val="19"/>
          <w:szCs w:val="19"/>
        </w:rPr>
      </w:pPr>
      <w:r w:rsidRPr="005466EE">
        <w:rPr>
          <w:rFonts w:ascii="Arial" w:eastAsia="Times New Roman" w:hAnsi="Arial" w:cs="Arial"/>
          <w:color w:val="303030"/>
          <w:sz w:val="19"/>
          <w:szCs w:val="19"/>
        </w:rPr>
        <w:t>Therefore, the given set is reduced by eliminating the useless functional dependencies.</w:t>
      </w:r>
    </w:p>
    <w:p w:rsidR="005466EE" w:rsidRPr="005466EE" w:rsidRDefault="005466EE" w:rsidP="005466EE">
      <w:pPr>
        <w:numPr>
          <w:ilvl w:val="0"/>
          <w:numId w:val="11"/>
        </w:numPr>
        <w:shd w:val="clear" w:color="auto" w:fill="FFFFFF"/>
        <w:spacing w:before="52" w:after="52" w:line="240" w:lineRule="auto"/>
        <w:ind w:left="195"/>
        <w:textAlignment w:val="baseline"/>
        <w:rPr>
          <w:rFonts w:ascii="Arial" w:eastAsia="Times New Roman" w:hAnsi="Arial" w:cs="Arial"/>
          <w:color w:val="303030"/>
          <w:sz w:val="19"/>
          <w:szCs w:val="19"/>
        </w:rPr>
      </w:pPr>
      <w:r w:rsidRPr="005466EE">
        <w:rPr>
          <w:rFonts w:ascii="Arial" w:eastAsia="Times New Roman" w:hAnsi="Arial" w:cs="Arial"/>
          <w:color w:val="303030"/>
          <w:sz w:val="19"/>
          <w:szCs w:val="19"/>
        </w:rPr>
        <w:t>This reduces the computation time and working with the irreducible set becomes easier.</w:t>
      </w:r>
    </w:p>
    <w:p w:rsidR="005466EE" w:rsidRPr="005466EE" w:rsidRDefault="005466EE" w:rsidP="005466EE">
      <w:pPr>
        <w:shd w:val="clear" w:color="auto" w:fill="FFFFFF"/>
        <w:spacing w:before="52" w:after="156" w:line="240" w:lineRule="auto"/>
        <w:textAlignment w:val="baseline"/>
        <w:rPr>
          <w:rFonts w:ascii="Arial" w:eastAsia="Times New Roman" w:hAnsi="Arial" w:cs="Arial"/>
          <w:color w:val="303030"/>
          <w:sz w:val="19"/>
          <w:szCs w:val="19"/>
        </w:rPr>
      </w:pPr>
      <w:r w:rsidRPr="005466EE">
        <w:rPr>
          <w:rFonts w:ascii="Arial" w:eastAsia="Times New Roman" w:hAnsi="Arial" w:cs="Arial"/>
          <w:color w:val="303030"/>
          <w:sz w:val="19"/>
          <w:szCs w:val="19"/>
        </w:rPr>
        <w:t> </w:t>
      </w:r>
    </w:p>
    <w:p w:rsidR="005466EE" w:rsidRDefault="005466EE" w:rsidP="005466EE">
      <w:pPr>
        <w:shd w:val="clear" w:color="auto" w:fill="FFFFFF"/>
        <w:spacing w:after="0" w:line="240" w:lineRule="auto"/>
        <w:textAlignment w:val="baseline"/>
        <w:outlineLvl w:val="1"/>
        <w:rPr>
          <w:rFonts w:ascii="Arial" w:eastAsia="Times New Roman" w:hAnsi="Arial" w:cs="Arial"/>
          <w:b/>
          <w:bCs/>
          <w:color w:val="303030"/>
          <w:sz w:val="36"/>
          <w:szCs w:val="36"/>
          <w:u w:val="single"/>
        </w:rPr>
      </w:pPr>
    </w:p>
    <w:p w:rsidR="005466EE" w:rsidRDefault="005466EE" w:rsidP="005466EE">
      <w:pPr>
        <w:shd w:val="clear" w:color="auto" w:fill="FFFFFF"/>
        <w:spacing w:after="0" w:line="240" w:lineRule="auto"/>
        <w:textAlignment w:val="baseline"/>
        <w:outlineLvl w:val="1"/>
        <w:rPr>
          <w:rFonts w:ascii="Arial" w:eastAsia="Times New Roman" w:hAnsi="Arial" w:cs="Arial"/>
          <w:b/>
          <w:bCs/>
          <w:color w:val="303030"/>
          <w:sz w:val="36"/>
          <w:szCs w:val="36"/>
          <w:u w:val="single"/>
        </w:rPr>
      </w:pPr>
    </w:p>
    <w:p w:rsidR="005466EE" w:rsidRPr="005466EE" w:rsidRDefault="005466EE" w:rsidP="005466EE">
      <w:pPr>
        <w:shd w:val="clear" w:color="auto" w:fill="FFFFFF"/>
        <w:spacing w:after="0" w:line="240" w:lineRule="auto"/>
        <w:textAlignment w:val="baseline"/>
        <w:outlineLvl w:val="1"/>
        <w:rPr>
          <w:rFonts w:ascii="Arial" w:eastAsia="Times New Roman" w:hAnsi="Arial" w:cs="Arial"/>
          <w:b/>
          <w:bCs/>
          <w:color w:val="303030"/>
          <w:sz w:val="36"/>
          <w:szCs w:val="36"/>
        </w:rPr>
      </w:pPr>
      <w:r w:rsidRPr="005466EE">
        <w:rPr>
          <w:rFonts w:ascii="Arial" w:eastAsia="Times New Roman" w:hAnsi="Arial" w:cs="Arial"/>
          <w:b/>
          <w:bCs/>
          <w:color w:val="303030"/>
          <w:sz w:val="36"/>
          <w:szCs w:val="36"/>
          <w:u w:val="single"/>
        </w:rPr>
        <w:lastRenderedPageBreak/>
        <w:t>Steps To Find Canonical Cover-</w:t>
      </w:r>
    </w:p>
    <w:p w:rsidR="005466EE" w:rsidRPr="005466EE" w:rsidRDefault="005466EE" w:rsidP="005466EE">
      <w:pPr>
        <w:shd w:val="clear" w:color="auto" w:fill="FFFFFF"/>
        <w:spacing w:before="52" w:after="156" w:line="240" w:lineRule="auto"/>
        <w:textAlignment w:val="baseline"/>
        <w:rPr>
          <w:rFonts w:ascii="Arial" w:eastAsia="Times New Roman" w:hAnsi="Arial" w:cs="Arial"/>
          <w:color w:val="303030"/>
          <w:sz w:val="19"/>
          <w:szCs w:val="19"/>
        </w:rPr>
      </w:pPr>
      <w:r w:rsidRPr="005466EE">
        <w:rPr>
          <w:rFonts w:ascii="Arial" w:eastAsia="Times New Roman" w:hAnsi="Arial" w:cs="Arial"/>
          <w:color w:val="303030"/>
          <w:sz w:val="19"/>
          <w:szCs w:val="19"/>
        </w:rPr>
        <w:t> </w:t>
      </w:r>
    </w:p>
    <w:p w:rsidR="005466EE" w:rsidRPr="005466EE" w:rsidRDefault="005466EE" w:rsidP="005466EE">
      <w:pPr>
        <w:shd w:val="clear" w:color="auto" w:fill="FFFFFF"/>
        <w:spacing w:after="0" w:line="240" w:lineRule="auto"/>
        <w:textAlignment w:val="baseline"/>
        <w:outlineLvl w:val="1"/>
        <w:rPr>
          <w:rFonts w:ascii="Arial" w:eastAsia="Times New Roman" w:hAnsi="Arial" w:cs="Arial"/>
          <w:b/>
          <w:bCs/>
          <w:color w:val="303030"/>
          <w:sz w:val="36"/>
          <w:szCs w:val="36"/>
        </w:rPr>
      </w:pPr>
      <w:r w:rsidRPr="005466EE">
        <w:rPr>
          <w:rFonts w:ascii="Arial" w:eastAsia="Times New Roman" w:hAnsi="Arial" w:cs="Arial"/>
          <w:b/>
          <w:bCs/>
          <w:color w:val="303030"/>
          <w:sz w:val="36"/>
          <w:szCs w:val="36"/>
          <w:u w:val="single"/>
        </w:rPr>
        <w:t>Step-01:</w:t>
      </w:r>
    </w:p>
    <w:p w:rsidR="005466EE" w:rsidRPr="005466EE" w:rsidRDefault="005466EE" w:rsidP="005466EE">
      <w:pPr>
        <w:shd w:val="clear" w:color="auto" w:fill="FFFFFF"/>
        <w:spacing w:before="52" w:after="156" w:line="240" w:lineRule="auto"/>
        <w:textAlignment w:val="baseline"/>
        <w:rPr>
          <w:rFonts w:ascii="Arial" w:eastAsia="Times New Roman" w:hAnsi="Arial" w:cs="Arial"/>
          <w:color w:val="303030"/>
          <w:sz w:val="19"/>
          <w:szCs w:val="19"/>
        </w:rPr>
      </w:pPr>
      <w:r w:rsidRPr="005466EE">
        <w:rPr>
          <w:rFonts w:ascii="Arial" w:eastAsia="Times New Roman" w:hAnsi="Arial" w:cs="Arial"/>
          <w:color w:val="303030"/>
          <w:sz w:val="19"/>
          <w:szCs w:val="19"/>
        </w:rPr>
        <w:t> </w:t>
      </w:r>
    </w:p>
    <w:p w:rsidR="005466EE" w:rsidRPr="005466EE" w:rsidRDefault="005466EE" w:rsidP="005466EE">
      <w:pPr>
        <w:shd w:val="clear" w:color="auto" w:fill="FFFFFF"/>
        <w:spacing w:before="52" w:after="156" w:line="240" w:lineRule="auto"/>
        <w:textAlignment w:val="baseline"/>
        <w:rPr>
          <w:rFonts w:ascii="Arial" w:eastAsia="Times New Roman" w:hAnsi="Arial" w:cs="Arial"/>
          <w:color w:val="303030"/>
          <w:sz w:val="19"/>
          <w:szCs w:val="19"/>
        </w:rPr>
      </w:pPr>
      <w:r w:rsidRPr="005466EE">
        <w:rPr>
          <w:rFonts w:ascii="Arial" w:eastAsia="Times New Roman" w:hAnsi="Arial" w:cs="Arial"/>
          <w:color w:val="303030"/>
          <w:sz w:val="19"/>
          <w:szCs w:val="19"/>
        </w:rPr>
        <w:t>Write the given set of functional dependencies in such a way that each functional dependency contains exactly one attribute on its right side.</w:t>
      </w:r>
    </w:p>
    <w:p w:rsidR="005466EE" w:rsidRDefault="005466EE" w:rsidP="005466EE">
      <w:pPr>
        <w:pStyle w:val="Heading3"/>
        <w:shd w:val="clear" w:color="auto" w:fill="FFFFFF"/>
        <w:spacing w:before="0"/>
        <w:textAlignment w:val="baseline"/>
        <w:rPr>
          <w:rFonts w:ascii="Arial" w:hAnsi="Arial" w:cs="Arial"/>
          <w:color w:val="303030"/>
        </w:rPr>
      </w:pPr>
      <w:r>
        <w:rPr>
          <w:rStyle w:val="Strong"/>
          <w:rFonts w:ascii="Arial" w:hAnsi="Arial" w:cs="Arial"/>
          <w:b/>
          <w:bCs/>
          <w:color w:val="303030"/>
          <w:u w:val="single"/>
        </w:rPr>
        <w:t>Example-</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The functional dependency X → YZ will be written as-</w:t>
      </w:r>
    </w:p>
    <w:p w:rsidR="005466EE" w:rsidRDefault="005466EE" w:rsidP="005466EE">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X → Y</w:t>
      </w:r>
    </w:p>
    <w:p w:rsidR="005466EE" w:rsidRDefault="005466EE" w:rsidP="005466EE">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X → Z</w:t>
      </w:r>
    </w:p>
    <w:p w:rsidR="005466EE" w:rsidRPr="005466EE" w:rsidRDefault="005466EE" w:rsidP="005466EE">
      <w:pPr>
        <w:shd w:val="clear" w:color="auto" w:fill="FFFFFF"/>
        <w:spacing w:after="0" w:line="240" w:lineRule="auto"/>
        <w:textAlignment w:val="baseline"/>
        <w:outlineLvl w:val="1"/>
        <w:rPr>
          <w:rFonts w:ascii="Arial" w:eastAsia="Times New Roman" w:hAnsi="Arial" w:cs="Arial"/>
          <w:b/>
          <w:bCs/>
          <w:color w:val="303030"/>
          <w:sz w:val="36"/>
          <w:szCs w:val="36"/>
        </w:rPr>
      </w:pPr>
      <w:r w:rsidRPr="005466EE">
        <w:rPr>
          <w:rFonts w:ascii="Arial" w:eastAsia="Times New Roman" w:hAnsi="Arial" w:cs="Arial"/>
          <w:b/>
          <w:bCs/>
          <w:color w:val="303030"/>
          <w:sz w:val="36"/>
          <w:szCs w:val="36"/>
          <w:u w:val="single"/>
        </w:rPr>
        <w:t>Step-02:</w:t>
      </w:r>
    </w:p>
    <w:p w:rsidR="005466EE" w:rsidRPr="005466EE" w:rsidRDefault="005466EE" w:rsidP="005466EE">
      <w:pPr>
        <w:shd w:val="clear" w:color="auto" w:fill="FFFFFF"/>
        <w:spacing w:before="52" w:after="156" w:line="240" w:lineRule="auto"/>
        <w:textAlignment w:val="baseline"/>
        <w:rPr>
          <w:rFonts w:ascii="Arial" w:eastAsia="Times New Roman" w:hAnsi="Arial" w:cs="Arial"/>
          <w:color w:val="303030"/>
          <w:sz w:val="19"/>
          <w:szCs w:val="19"/>
        </w:rPr>
      </w:pPr>
      <w:r w:rsidRPr="005466EE">
        <w:rPr>
          <w:rFonts w:ascii="Arial" w:eastAsia="Times New Roman" w:hAnsi="Arial" w:cs="Arial"/>
          <w:color w:val="303030"/>
          <w:sz w:val="19"/>
          <w:szCs w:val="19"/>
        </w:rPr>
        <w:t> </w:t>
      </w:r>
    </w:p>
    <w:p w:rsidR="005466EE" w:rsidRPr="005466EE" w:rsidRDefault="005466EE" w:rsidP="005466EE">
      <w:pPr>
        <w:numPr>
          <w:ilvl w:val="0"/>
          <w:numId w:val="12"/>
        </w:numPr>
        <w:shd w:val="clear" w:color="auto" w:fill="FFFFFF"/>
        <w:spacing w:before="52" w:after="52" w:line="240" w:lineRule="auto"/>
        <w:ind w:left="195"/>
        <w:textAlignment w:val="baseline"/>
        <w:rPr>
          <w:rFonts w:ascii="Arial" w:eastAsia="Times New Roman" w:hAnsi="Arial" w:cs="Arial"/>
          <w:color w:val="303030"/>
          <w:sz w:val="19"/>
          <w:szCs w:val="19"/>
        </w:rPr>
      </w:pPr>
      <w:r w:rsidRPr="005466EE">
        <w:rPr>
          <w:rFonts w:ascii="Arial" w:eastAsia="Times New Roman" w:hAnsi="Arial" w:cs="Arial"/>
          <w:color w:val="303030"/>
          <w:sz w:val="19"/>
          <w:szCs w:val="19"/>
        </w:rPr>
        <w:t>Consider each functional dependency one by one from the set obtained in Step-01.</w:t>
      </w:r>
    </w:p>
    <w:p w:rsidR="005466EE" w:rsidRPr="005466EE" w:rsidRDefault="005466EE" w:rsidP="005466EE">
      <w:pPr>
        <w:numPr>
          <w:ilvl w:val="0"/>
          <w:numId w:val="12"/>
        </w:numPr>
        <w:shd w:val="clear" w:color="auto" w:fill="FFFFFF"/>
        <w:spacing w:before="52" w:after="52" w:line="240" w:lineRule="auto"/>
        <w:ind w:left="195"/>
        <w:textAlignment w:val="baseline"/>
        <w:rPr>
          <w:rFonts w:ascii="Arial" w:eastAsia="Times New Roman" w:hAnsi="Arial" w:cs="Arial"/>
          <w:color w:val="303030"/>
          <w:sz w:val="19"/>
          <w:szCs w:val="19"/>
        </w:rPr>
      </w:pPr>
      <w:r w:rsidRPr="005466EE">
        <w:rPr>
          <w:rFonts w:ascii="Arial" w:eastAsia="Times New Roman" w:hAnsi="Arial" w:cs="Arial"/>
          <w:color w:val="303030"/>
          <w:sz w:val="19"/>
          <w:szCs w:val="19"/>
        </w:rPr>
        <w:t>Determine whether it is essential or non-essential.</w:t>
      </w:r>
    </w:p>
    <w:p w:rsidR="005466EE" w:rsidRPr="005466EE" w:rsidRDefault="005466EE" w:rsidP="005466EE">
      <w:pPr>
        <w:shd w:val="clear" w:color="auto" w:fill="FFFFFF"/>
        <w:spacing w:before="52" w:after="156" w:line="240" w:lineRule="auto"/>
        <w:textAlignment w:val="baseline"/>
        <w:rPr>
          <w:rFonts w:ascii="Arial" w:eastAsia="Times New Roman" w:hAnsi="Arial" w:cs="Arial"/>
          <w:color w:val="303030"/>
          <w:sz w:val="19"/>
          <w:szCs w:val="19"/>
        </w:rPr>
      </w:pPr>
      <w:r w:rsidRPr="005466EE">
        <w:rPr>
          <w:rFonts w:ascii="Arial" w:eastAsia="Times New Roman" w:hAnsi="Arial" w:cs="Arial"/>
          <w:color w:val="303030"/>
          <w:sz w:val="19"/>
          <w:szCs w:val="19"/>
        </w:rPr>
        <w:t> </w:t>
      </w:r>
    </w:p>
    <w:p w:rsidR="005466EE" w:rsidRPr="005466EE" w:rsidRDefault="005466EE" w:rsidP="005466EE">
      <w:pPr>
        <w:shd w:val="clear" w:color="auto" w:fill="FFFFFF"/>
        <w:spacing w:before="52" w:after="156" w:line="240" w:lineRule="auto"/>
        <w:textAlignment w:val="baseline"/>
        <w:rPr>
          <w:rFonts w:ascii="Arial" w:eastAsia="Times New Roman" w:hAnsi="Arial" w:cs="Arial"/>
          <w:color w:val="303030"/>
          <w:sz w:val="19"/>
          <w:szCs w:val="19"/>
        </w:rPr>
      </w:pPr>
      <w:r w:rsidRPr="005466EE">
        <w:rPr>
          <w:rFonts w:ascii="Arial" w:eastAsia="Times New Roman" w:hAnsi="Arial" w:cs="Arial"/>
          <w:color w:val="303030"/>
          <w:sz w:val="19"/>
          <w:szCs w:val="19"/>
        </w:rPr>
        <w:t>To determine whether a functional dependency is essential or not, compute the closure of its left side-</w:t>
      </w:r>
    </w:p>
    <w:p w:rsidR="005466EE" w:rsidRPr="005466EE" w:rsidRDefault="005466EE" w:rsidP="005466EE">
      <w:pPr>
        <w:numPr>
          <w:ilvl w:val="0"/>
          <w:numId w:val="13"/>
        </w:numPr>
        <w:shd w:val="clear" w:color="auto" w:fill="FFFFFF"/>
        <w:spacing w:before="52" w:after="52" w:line="240" w:lineRule="auto"/>
        <w:ind w:left="195"/>
        <w:textAlignment w:val="baseline"/>
        <w:rPr>
          <w:rFonts w:ascii="Arial" w:eastAsia="Times New Roman" w:hAnsi="Arial" w:cs="Arial"/>
          <w:color w:val="303030"/>
          <w:sz w:val="19"/>
          <w:szCs w:val="19"/>
        </w:rPr>
      </w:pPr>
      <w:r w:rsidRPr="005466EE">
        <w:rPr>
          <w:rFonts w:ascii="Arial" w:eastAsia="Times New Roman" w:hAnsi="Arial" w:cs="Arial"/>
          <w:color w:val="303030"/>
          <w:sz w:val="19"/>
          <w:szCs w:val="19"/>
        </w:rPr>
        <w:t>Once by considering that the particular functional dependency is present in the set</w:t>
      </w:r>
    </w:p>
    <w:p w:rsidR="005466EE" w:rsidRPr="005466EE" w:rsidRDefault="005466EE" w:rsidP="005466EE">
      <w:pPr>
        <w:numPr>
          <w:ilvl w:val="0"/>
          <w:numId w:val="13"/>
        </w:numPr>
        <w:shd w:val="clear" w:color="auto" w:fill="FFFFFF"/>
        <w:spacing w:before="52" w:after="52" w:line="240" w:lineRule="auto"/>
        <w:ind w:left="195"/>
        <w:textAlignment w:val="baseline"/>
        <w:rPr>
          <w:rFonts w:ascii="Arial" w:eastAsia="Times New Roman" w:hAnsi="Arial" w:cs="Arial"/>
          <w:color w:val="303030"/>
          <w:sz w:val="19"/>
          <w:szCs w:val="19"/>
        </w:rPr>
      </w:pPr>
      <w:r w:rsidRPr="005466EE">
        <w:rPr>
          <w:rFonts w:ascii="Arial" w:eastAsia="Times New Roman" w:hAnsi="Arial" w:cs="Arial"/>
          <w:color w:val="303030"/>
          <w:sz w:val="19"/>
          <w:szCs w:val="19"/>
        </w:rPr>
        <w:t>Once by considering that the particular functional dependency is not present in the set</w:t>
      </w:r>
    </w:p>
    <w:p w:rsidR="005466EE" w:rsidRPr="005466EE" w:rsidRDefault="005466EE" w:rsidP="005466EE">
      <w:pPr>
        <w:shd w:val="clear" w:color="auto" w:fill="FFFFFF"/>
        <w:spacing w:before="52" w:after="156" w:line="240" w:lineRule="auto"/>
        <w:textAlignment w:val="baseline"/>
        <w:rPr>
          <w:rFonts w:ascii="Arial" w:eastAsia="Times New Roman" w:hAnsi="Arial" w:cs="Arial"/>
          <w:color w:val="303030"/>
          <w:sz w:val="19"/>
          <w:szCs w:val="19"/>
        </w:rPr>
      </w:pPr>
      <w:r w:rsidRPr="005466EE">
        <w:rPr>
          <w:rFonts w:ascii="Arial" w:eastAsia="Times New Roman" w:hAnsi="Arial" w:cs="Arial"/>
          <w:color w:val="303030"/>
          <w:sz w:val="19"/>
          <w:szCs w:val="19"/>
        </w:rPr>
        <w:t> </w:t>
      </w:r>
    </w:p>
    <w:p w:rsidR="005466EE" w:rsidRPr="005466EE" w:rsidRDefault="005466EE" w:rsidP="005466EE">
      <w:pPr>
        <w:shd w:val="clear" w:color="auto" w:fill="FFFFFF"/>
        <w:spacing w:before="52" w:after="156" w:line="240" w:lineRule="auto"/>
        <w:textAlignment w:val="baseline"/>
        <w:rPr>
          <w:rFonts w:ascii="Arial" w:eastAsia="Times New Roman" w:hAnsi="Arial" w:cs="Arial"/>
          <w:color w:val="303030"/>
          <w:sz w:val="19"/>
          <w:szCs w:val="19"/>
        </w:rPr>
      </w:pPr>
      <w:r w:rsidRPr="005466EE">
        <w:rPr>
          <w:rFonts w:ascii="Arial" w:eastAsia="Times New Roman" w:hAnsi="Arial" w:cs="Arial"/>
          <w:color w:val="303030"/>
          <w:sz w:val="19"/>
          <w:szCs w:val="19"/>
        </w:rPr>
        <w:t>Then following two cases are possible-</w:t>
      </w:r>
    </w:p>
    <w:p w:rsidR="005466EE" w:rsidRDefault="005466EE" w:rsidP="005466EE">
      <w:pPr>
        <w:pStyle w:val="Heading3"/>
        <w:shd w:val="clear" w:color="auto" w:fill="FFFFFF"/>
        <w:spacing w:before="0"/>
        <w:textAlignment w:val="baseline"/>
        <w:rPr>
          <w:rFonts w:ascii="Arial" w:hAnsi="Arial" w:cs="Arial"/>
          <w:color w:val="303030"/>
        </w:rPr>
      </w:pPr>
      <w:r>
        <w:rPr>
          <w:rStyle w:val="Strong"/>
          <w:rFonts w:ascii="Arial" w:hAnsi="Arial" w:cs="Arial"/>
          <w:b/>
          <w:bCs/>
          <w:color w:val="303030"/>
          <w:u w:val="single"/>
        </w:rPr>
        <w:t xml:space="preserve">Case-01: Results </w:t>
      </w:r>
      <w:proofErr w:type="gramStart"/>
      <w:r>
        <w:rPr>
          <w:rStyle w:val="Strong"/>
          <w:rFonts w:ascii="Arial" w:hAnsi="Arial" w:cs="Arial"/>
          <w:b/>
          <w:bCs/>
          <w:color w:val="303030"/>
          <w:u w:val="single"/>
        </w:rPr>
        <w:t>Come</w:t>
      </w:r>
      <w:proofErr w:type="gramEnd"/>
      <w:r>
        <w:rPr>
          <w:rStyle w:val="Strong"/>
          <w:rFonts w:ascii="Arial" w:hAnsi="Arial" w:cs="Arial"/>
          <w:b/>
          <w:bCs/>
          <w:color w:val="303030"/>
          <w:u w:val="single"/>
        </w:rPr>
        <w:t xml:space="preserve"> Out to be Same-</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If results come out to be same,</w:t>
      </w:r>
    </w:p>
    <w:p w:rsidR="005466EE" w:rsidRPr="005466EE" w:rsidRDefault="005466EE" w:rsidP="005466EE">
      <w:pPr>
        <w:numPr>
          <w:ilvl w:val="0"/>
          <w:numId w:val="14"/>
        </w:numPr>
        <w:shd w:val="clear" w:color="auto" w:fill="FFFFFF"/>
        <w:spacing w:before="52" w:after="52" w:line="240" w:lineRule="auto"/>
        <w:ind w:left="195"/>
        <w:textAlignment w:val="baseline"/>
        <w:rPr>
          <w:rFonts w:ascii="Arial" w:eastAsia="Times New Roman" w:hAnsi="Arial" w:cs="Arial"/>
          <w:color w:val="303030"/>
          <w:sz w:val="19"/>
          <w:szCs w:val="19"/>
        </w:rPr>
      </w:pPr>
      <w:r w:rsidRPr="005466EE">
        <w:rPr>
          <w:rFonts w:ascii="Arial" w:eastAsia="Times New Roman" w:hAnsi="Arial" w:cs="Arial"/>
          <w:color w:val="303030"/>
          <w:sz w:val="19"/>
          <w:szCs w:val="19"/>
        </w:rPr>
        <w:t>It means that the presence or absence of that functional dependency does not create any difference.</w:t>
      </w:r>
    </w:p>
    <w:p w:rsidR="005466EE" w:rsidRPr="005466EE" w:rsidRDefault="005466EE" w:rsidP="005466EE">
      <w:pPr>
        <w:numPr>
          <w:ilvl w:val="0"/>
          <w:numId w:val="14"/>
        </w:numPr>
        <w:shd w:val="clear" w:color="auto" w:fill="FFFFFF"/>
        <w:spacing w:before="52" w:after="52" w:line="240" w:lineRule="auto"/>
        <w:ind w:left="195"/>
        <w:textAlignment w:val="baseline"/>
        <w:rPr>
          <w:rFonts w:ascii="Arial" w:eastAsia="Times New Roman" w:hAnsi="Arial" w:cs="Arial"/>
          <w:color w:val="303030"/>
          <w:sz w:val="19"/>
          <w:szCs w:val="19"/>
        </w:rPr>
      </w:pPr>
      <w:r w:rsidRPr="005466EE">
        <w:rPr>
          <w:rFonts w:ascii="Arial" w:eastAsia="Times New Roman" w:hAnsi="Arial" w:cs="Arial"/>
          <w:color w:val="303030"/>
          <w:sz w:val="19"/>
          <w:szCs w:val="19"/>
        </w:rPr>
        <w:t>Thus, it is non-essential.</w:t>
      </w:r>
    </w:p>
    <w:p w:rsidR="005466EE" w:rsidRPr="005466EE" w:rsidRDefault="005466EE" w:rsidP="005466EE">
      <w:pPr>
        <w:numPr>
          <w:ilvl w:val="0"/>
          <w:numId w:val="14"/>
        </w:numPr>
        <w:shd w:val="clear" w:color="auto" w:fill="FFFFFF"/>
        <w:spacing w:before="52" w:after="52" w:line="240" w:lineRule="auto"/>
        <w:ind w:left="195"/>
        <w:textAlignment w:val="baseline"/>
        <w:rPr>
          <w:rFonts w:ascii="Arial" w:eastAsia="Times New Roman" w:hAnsi="Arial" w:cs="Arial"/>
          <w:color w:val="303030"/>
          <w:sz w:val="19"/>
          <w:szCs w:val="19"/>
        </w:rPr>
      </w:pPr>
      <w:r w:rsidRPr="005466EE">
        <w:rPr>
          <w:rFonts w:ascii="Arial" w:eastAsia="Times New Roman" w:hAnsi="Arial" w:cs="Arial"/>
          <w:color w:val="303030"/>
          <w:sz w:val="19"/>
          <w:szCs w:val="19"/>
        </w:rPr>
        <w:t>Eliminate that functional dependency from the set.</w:t>
      </w:r>
    </w:p>
    <w:p w:rsidR="005466EE" w:rsidRDefault="005466EE" w:rsidP="005466EE">
      <w:pPr>
        <w:pStyle w:val="Heading3"/>
        <w:shd w:val="clear" w:color="auto" w:fill="FFFFFF"/>
        <w:spacing w:before="0"/>
        <w:textAlignment w:val="baseline"/>
        <w:rPr>
          <w:rFonts w:ascii="Arial" w:hAnsi="Arial" w:cs="Arial"/>
          <w:color w:val="303030"/>
        </w:rPr>
      </w:pPr>
      <w:r>
        <w:rPr>
          <w:rStyle w:val="Strong"/>
          <w:rFonts w:ascii="Arial" w:hAnsi="Arial" w:cs="Arial"/>
          <w:b/>
          <w:bCs/>
          <w:color w:val="303030"/>
          <w:u w:val="single"/>
        </w:rPr>
        <w:t xml:space="preserve">Case-02: Results </w:t>
      </w:r>
      <w:proofErr w:type="gramStart"/>
      <w:r>
        <w:rPr>
          <w:rStyle w:val="Strong"/>
          <w:rFonts w:ascii="Arial" w:hAnsi="Arial" w:cs="Arial"/>
          <w:b/>
          <w:bCs/>
          <w:color w:val="303030"/>
          <w:u w:val="single"/>
        </w:rPr>
        <w:t>Come</w:t>
      </w:r>
      <w:proofErr w:type="gramEnd"/>
      <w:r>
        <w:rPr>
          <w:rStyle w:val="Strong"/>
          <w:rFonts w:ascii="Arial" w:hAnsi="Arial" w:cs="Arial"/>
          <w:b/>
          <w:bCs/>
          <w:color w:val="303030"/>
          <w:u w:val="single"/>
        </w:rPr>
        <w:t xml:space="preserve"> Out to be Different-</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If results come out to be different,</w:t>
      </w:r>
    </w:p>
    <w:p w:rsidR="005466EE" w:rsidRDefault="005466EE" w:rsidP="005466EE">
      <w:pPr>
        <w:numPr>
          <w:ilvl w:val="0"/>
          <w:numId w:val="15"/>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It means that the presence or absence of that functional dependency creates a difference.</w:t>
      </w:r>
    </w:p>
    <w:p w:rsidR="005466EE" w:rsidRDefault="005466EE" w:rsidP="005466EE">
      <w:pPr>
        <w:numPr>
          <w:ilvl w:val="0"/>
          <w:numId w:val="15"/>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Thus, it is essential.</w:t>
      </w:r>
    </w:p>
    <w:p w:rsidR="005466EE" w:rsidRDefault="005466EE" w:rsidP="005466EE">
      <w:pPr>
        <w:numPr>
          <w:ilvl w:val="0"/>
          <w:numId w:val="15"/>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Do not eliminate that functional dependency from the set.</w:t>
      </w:r>
    </w:p>
    <w:p w:rsidR="005466EE" w:rsidRDefault="005466EE" w:rsidP="005466EE">
      <w:pPr>
        <w:numPr>
          <w:ilvl w:val="0"/>
          <w:numId w:val="15"/>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Mark that functional dependency as essential.</w:t>
      </w:r>
    </w:p>
    <w:p w:rsidR="005466EE" w:rsidRDefault="005466EE" w:rsidP="005466EE">
      <w:pPr>
        <w:pStyle w:val="Heading2"/>
        <w:shd w:val="clear" w:color="auto" w:fill="FFFFFF"/>
        <w:spacing w:before="0" w:beforeAutospacing="0" w:after="0" w:afterAutospacing="0"/>
        <w:textAlignment w:val="baseline"/>
        <w:rPr>
          <w:rFonts w:ascii="Arial" w:hAnsi="Arial" w:cs="Arial"/>
          <w:color w:val="303030"/>
        </w:rPr>
      </w:pPr>
      <w:r>
        <w:rPr>
          <w:rStyle w:val="Strong"/>
          <w:rFonts w:ascii="Arial" w:hAnsi="Arial" w:cs="Arial"/>
          <w:b/>
          <w:bCs/>
          <w:color w:val="303030"/>
          <w:u w:val="single"/>
        </w:rPr>
        <w:t>Step-03:</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numPr>
          <w:ilvl w:val="0"/>
          <w:numId w:val="16"/>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Consider the newly obtained set of functional dependencies after performing Step-02.</w:t>
      </w:r>
    </w:p>
    <w:p w:rsidR="005466EE" w:rsidRDefault="005466EE" w:rsidP="005466EE">
      <w:pPr>
        <w:numPr>
          <w:ilvl w:val="0"/>
          <w:numId w:val="16"/>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Check if there is any functional dependency that contains more than one attribute on its left side.</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Then following two cases are possible-</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lastRenderedPageBreak/>
        <w:t>Case-01: No-</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numPr>
          <w:ilvl w:val="0"/>
          <w:numId w:val="17"/>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There exists no functional dependency containing more than one attribute on its left side.</w:t>
      </w:r>
    </w:p>
    <w:p w:rsidR="005466EE" w:rsidRDefault="005466EE" w:rsidP="005466EE">
      <w:pPr>
        <w:numPr>
          <w:ilvl w:val="0"/>
          <w:numId w:val="17"/>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In this case, the set obtained in Step-02 is the canonical cover.</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t>Case-02: Yes-</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numPr>
          <w:ilvl w:val="0"/>
          <w:numId w:val="18"/>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There exists at least one functional dependency containing more than one attribute on its left side.</w:t>
      </w:r>
    </w:p>
    <w:p w:rsidR="005466EE" w:rsidRDefault="005466EE" w:rsidP="005466EE">
      <w:pPr>
        <w:numPr>
          <w:ilvl w:val="0"/>
          <w:numId w:val="18"/>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In this case, consider all such functional dependencies one by one.</w:t>
      </w:r>
    </w:p>
    <w:p w:rsidR="005466EE" w:rsidRDefault="005466EE" w:rsidP="005466EE">
      <w:pPr>
        <w:numPr>
          <w:ilvl w:val="0"/>
          <w:numId w:val="18"/>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Check if their left side can be reduced.</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Use the following steps to perform a check-</w:t>
      </w:r>
    </w:p>
    <w:p w:rsidR="005466EE" w:rsidRDefault="005466EE" w:rsidP="005466EE">
      <w:pPr>
        <w:numPr>
          <w:ilvl w:val="0"/>
          <w:numId w:val="19"/>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Consider a functional dependency.</w:t>
      </w:r>
    </w:p>
    <w:p w:rsidR="005466EE" w:rsidRDefault="005466EE" w:rsidP="005466EE">
      <w:pPr>
        <w:numPr>
          <w:ilvl w:val="0"/>
          <w:numId w:val="19"/>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Compute the closure of all the possible subsets of the left side of that functional dependency.</w:t>
      </w:r>
    </w:p>
    <w:p w:rsidR="005466EE" w:rsidRDefault="005466EE" w:rsidP="005466EE">
      <w:pPr>
        <w:numPr>
          <w:ilvl w:val="0"/>
          <w:numId w:val="19"/>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If any of the subsets produce the same closure result as produced by the entire left side, then replace the left side with that subset.</w:t>
      </w:r>
    </w:p>
    <w:p w:rsidR="005466EE" w:rsidRDefault="005466EE" w:rsidP="005466EE">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After this step is complete, the set obtained is the canonical cover.</w:t>
      </w:r>
    </w:p>
    <w:p w:rsidR="005466EE" w:rsidRDefault="005466EE" w:rsidP="00D027BB">
      <w:pPr>
        <w:rPr>
          <w:szCs w:val="24"/>
        </w:rPr>
      </w:pPr>
    </w:p>
    <w:p w:rsidR="005466EE" w:rsidRDefault="005466EE" w:rsidP="005466EE">
      <w:pPr>
        <w:pStyle w:val="Heading2"/>
        <w:shd w:val="clear" w:color="auto" w:fill="FFFFFF"/>
        <w:spacing w:before="0" w:beforeAutospacing="0" w:after="0" w:afterAutospacing="0"/>
        <w:textAlignment w:val="baseline"/>
        <w:rPr>
          <w:rFonts w:ascii="Arial" w:hAnsi="Arial" w:cs="Arial"/>
          <w:color w:val="303030"/>
        </w:rPr>
      </w:pPr>
      <w:r>
        <w:rPr>
          <w:rStyle w:val="Strong"/>
          <w:rFonts w:ascii="Arial" w:hAnsi="Arial" w:cs="Arial"/>
          <w:b/>
          <w:bCs/>
          <w:color w:val="303030"/>
          <w:u w:val="single"/>
        </w:rPr>
        <w:t>Problem-</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xml:space="preserve">The following functional dependencies hold true for the relational scheme R </w:t>
      </w:r>
      <w:proofErr w:type="gramStart"/>
      <w:r>
        <w:rPr>
          <w:rFonts w:ascii="Arial" w:hAnsi="Arial" w:cs="Arial"/>
          <w:color w:val="303030"/>
          <w:sz w:val="19"/>
          <w:szCs w:val="19"/>
        </w:rPr>
        <w:t>( W</w:t>
      </w:r>
      <w:proofErr w:type="gramEnd"/>
      <w:r>
        <w:rPr>
          <w:rFonts w:ascii="Arial" w:hAnsi="Arial" w:cs="Arial"/>
          <w:color w:val="303030"/>
          <w:sz w:val="19"/>
          <w:szCs w:val="19"/>
        </w:rPr>
        <w:t xml:space="preserve"> , X , Y , Z ) –</w:t>
      </w:r>
    </w:p>
    <w:p w:rsidR="005466EE" w:rsidRDefault="005466EE" w:rsidP="005466EE">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X → W</w:t>
      </w:r>
    </w:p>
    <w:p w:rsidR="005466EE" w:rsidRDefault="005466EE" w:rsidP="005466EE">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WZ → XY</w:t>
      </w:r>
    </w:p>
    <w:p w:rsidR="005466EE" w:rsidRDefault="005466EE" w:rsidP="005466EE">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Y → WXZ</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Write the irreducible equivalent for this set of functional dependencies.</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Heading2"/>
        <w:shd w:val="clear" w:color="auto" w:fill="FFFFFF"/>
        <w:spacing w:before="0" w:beforeAutospacing="0" w:after="0" w:afterAutospacing="0"/>
        <w:textAlignment w:val="baseline"/>
        <w:rPr>
          <w:rFonts w:ascii="Arial" w:hAnsi="Arial" w:cs="Arial"/>
          <w:color w:val="303030"/>
        </w:rPr>
      </w:pPr>
      <w:r>
        <w:rPr>
          <w:rStyle w:val="Strong"/>
          <w:rFonts w:ascii="Arial" w:hAnsi="Arial" w:cs="Arial"/>
          <w:b/>
          <w:bCs/>
          <w:color w:val="303030"/>
          <w:u w:val="single"/>
        </w:rPr>
        <w:t>Solution-</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Heading2"/>
        <w:shd w:val="clear" w:color="auto" w:fill="FFFFFF"/>
        <w:spacing w:before="0" w:beforeAutospacing="0" w:after="0" w:afterAutospacing="0"/>
        <w:textAlignment w:val="baseline"/>
        <w:rPr>
          <w:rFonts w:ascii="Arial" w:hAnsi="Arial" w:cs="Arial"/>
          <w:color w:val="303030"/>
        </w:rPr>
      </w:pPr>
      <w:r>
        <w:rPr>
          <w:rStyle w:val="Strong"/>
          <w:rFonts w:ascii="Arial" w:hAnsi="Arial" w:cs="Arial"/>
          <w:b/>
          <w:bCs/>
          <w:color w:val="303030"/>
          <w:u w:val="single"/>
        </w:rPr>
        <w:t>Step-01:</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Write all the functional dependencies such that each contains exactly one attribute on its right side-</w:t>
      </w:r>
    </w:p>
    <w:p w:rsidR="005466EE" w:rsidRDefault="005466EE" w:rsidP="005466EE">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X → W</w:t>
      </w:r>
    </w:p>
    <w:p w:rsidR="005466EE" w:rsidRDefault="005466EE" w:rsidP="005466EE">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WZ → X</w:t>
      </w:r>
    </w:p>
    <w:p w:rsidR="005466EE" w:rsidRDefault="005466EE" w:rsidP="005466EE">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WZ → Y</w:t>
      </w:r>
    </w:p>
    <w:p w:rsidR="005466EE" w:rsidRDefault="005466EE" w:rsidP="005466EE">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Y → W</w:t>
      </w:r>
    </w:p>
    <w:p w:rsidR="005466EE" w:rsidRDefault="005466EE" w:rsidP="005466EE">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Y → X</w:t>
      </w:r>
    </w:p>
    <w:p w:rsidR="005466EE" w:rsidRDefault="005466EE" w:rsidP="005466EE">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Y → Z</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Heading2"/>
        <w:shd w:val="clear" w:color="auto" w:fill="FFFFFF"/>
        <w:spacing w:before="0" w:beforeAutospacing="0" w:after="0" w:afterAutospacing="0"/>
        <w:textAlignment w:val="baseline"/>
        <w:rPr>
          <w:rFonts w:ascii="Arial" w:hAnsi="Arial" w:cs="Arial"/>
          <w:color w:val="303030"/>
        </w:rPr>
      </w:pPr>
      <w:r>
        <w:rPr>
          <w:rStyle w:val="Strong"/>
          <w:rFonts w:ascii="Arial" w:hAnsi="Arial" w:cs="Arial"/>
          <w:b/>
          <w:bCs/>
          <w:color w:val="303030"/>
          <w:u w:val="single"/>
        </w:rPr>
        <w:t>Step-02:</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lastRenderedPageBreak/>
        <w:t> </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Check the essentiality of each functional dependency one by one.</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t>For X → W:</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numPr>
          <w:ilvl w:val="0"/>
          <w:numId w:val="20"/>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Considering X → W, (X)</w:t>
      </w:r>
      <w:r>
        <w:rPr>
          <w:rFonts w:ascii="Arial" w:hAnsi="Arial" w:cs="Arial"/>
          <w:color w:val="303030"/>
          <w:sz w:val="19"/>
          <w:szCs w:val="19"/>
          <w:vertAlign w:val="superscript"/>
        </w:rPr>
        <w:t>+</w:t>
      </w:r>
      <w:r>
        <w:rPr>
          <w:rFonts w:ascii="Arial" w:hAnsi="Arial" w:cs="Arial"/>
          <w:color w:val="303030"/>
          <w:sz w:val="19"/>
          <w:szCs w:val="19"/>
        </w:rPr>
        <w:t> = { X , W }</w:t>
      </w:r>
    </w:p>
    <w:p w:rsidR="005466EE" w:rsidRDefault="005466EE" w:rsidP="005466EE">
      <w:pPr>
        <w:numPr>
          <w:ilvl w:val="0"/>
          <w:numId w:val="20"/>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Ignoring X → W, (X)</w:t>
      </w:r>
      <w:r>
        <w:rPr>
          <w:rFonts w:ascii="Arial" w:hAnsi="Arial" w:cs="Arial"/>
          <w:color w:val="303030"/>
          <w:sz w:val="19"/>
          <w:szCs w:val="19"/>
          <w:vertAlign w:val="superscript"/>
        </w:rPr>
        <w:t>+</w:t>
      </w:r>
      <w:r>
        <w:rPr>
          <w:rFonts w:ascii="Arial" w:hAnsi="Arial" w:cs="Arial"/>
          <w:color w:val="303030"/>
          <w:sz w:val="19"/>
          <w:szCs w:val="19"/>
        </w:rPr>
        <w:t> = { X }</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Now,</w:t>
      </w:r>
    </w:p>
    <w:p w:rsidR="005466EE" w:rsidRDefault="005466EE" w:rsidP="005466EE">
      <w:pPr>
        <w:numPr>
          <w:ilvl w:val="0"/>
          <w:numId w:val="21"/>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Clearly, the two results are different.</w:t>
      </w:r>
    </w:p>
    <w:p w:rsidR="005466EE" w:rsidRDefault="005466EE" w:rsidP="005466EE">
      <w:pPr>
        <w:numPr>
          <w:ilvl w:val="0"/>
          <w:numId w:val="21"/>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 xml:space="preserve">Thus, we conclude that X → W is essential and </w:t>
      </w:r>
      <w:proofErr w:type="spellStart"/>
      <w:r>
        <w:rPr>
          <w:rFonts w:ascii="Arial" w:hAnsi="Arial" w:cs="Arial"/>
          <w:color w:val="303030"/>
          <w:sz w:val="19"/>
          <w:szCs w:val="19"/>
        </w:rPr>
        <w:t>can not</w:t>
      </w:r>
      <w:proofErr w:type="spellEnd"/>
      <w:r>
        <w:rPr>
          <w:rFonts w:ascii="Arial" w:hAnsi="Arial" w:cs="Arial"/>
          <w:color w:val="303030"/>
          <w:sz w:val="19"/>
          <w:szCs w:val="19"/>
        </w:rPr>
        <w:t xml:space="preserve"> be eliminated.</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t>For WZ → X:</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numPr>
          <w:ilvl w:val="0"/>
          <w:numId w:val="22"/>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Considering WZ → X, (WZ)</w:t>
      </w:r>
      <w:r>
        <w:rPr>
          <w:rFonts w:ascii="Arial" w:hAnsi="Arial" w:cs="Arial"/>
          <w:color w:val="303030"/>
          <w:sz w:val="19"/>
          <w:szCs w:val="19"/>
          <w:vertAlign w:val="superscript"/>
        </w:rPr>
        <w:t>+</w:t>
      </w:r>
      <w:r>
        <w:rPr>
          <w:rFonts w:ascii="Arial" w:hAnsi="Arial" w:cs="Arial"/>
          <w:color w:val="303030"/>
          <w:sz w:val="19"/>
          <w:szCs w:val="19"/>
        </w:rPr>
        <w:t> = { W , X , Y , Z }</w:t>
      </w:r>
    </w:p>
    <w:p w:rsidR="005466EE" w:rsidRDefault="005466EE" w:rsidP="005466EE">
      <w:pPr>
        <w:numPr>
          <w:ilvl w:val="0"/>
          <w:numId w:val="22"/>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Ignoring WZ → X, (WZ)</w:t>
      </w:r>
      <w:r>
        <w:rPr>
          <w:rFonts w:ascii="Arial" w:hAnsi="Arial" w:cs="Arial"/>
          <w:color w:val="303030"/>
          <w:sz w:val="19"/>
          <w:szCs w:val="19"/>
          <w:vertAlign w:val="superscript"/>
        </w:rPr>
        <w:t>+</w:t>
      </w:r>
      <w:r>
        <w:rPr>
          <w:rFonts w:ascii="Arial" w:hAnsi="Arial" w:cs="Arial"/>
          <w:color w:val="303030"/>
          <w:sz w:val="19"/>
          <w:szCs w:val="19"/>
        </w:rPr>
        <w:t> = { W , X , Y , Z }</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Now,</w:t>
      </w:r>
    </w:p>
    <w:p w:rsidR="005466EE" w:rsidRDefault="005466EE" w:rsidP="005466EE">
      <w:pPr>
        <w:numPr>
          <w:ilvl w:val="0"/>
          <w:numId w:val="23"/>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Clearly, the two results are same.</w:t>
      </w:r>
    </w:p>
    <w:p w:rsidR="005466EE" w:rsidRDefault="005466EE" w:rsidP="005466EE">
      <w:pPr>
        <w:numPr>
          <w:ilvl w:val="0"/>
          <w:numId w:val="23"/>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Thus, we conclude that WZ → X is non-essential and can be eliminated.</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Eliminating WZ → X, our set of functional dependencies reduces to-</w:t>
      </w:r>
    </w:p>
    <w:p w:rsidR="005466EE" w:rsidRDefault="005466EE" w:rsidP="005466EE">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X → W</w:t>
      </w:r>
    </w:p>
    <w:p w:rsidR="005466EE" w:rsidRDefault="005466EE" w:rsidP="005466EE">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WZ → Y</w:t>
      </w:r>
    </w:p>
    <w:p w:rsidR="005466EE" w:rsidRDefault="005466EE" w:rsidP="005466EE">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Y → W</w:t>
      </w:r>
    </w:p>
    <w:p w:rsidR="005466EE" w:rsidRDefault="005466EE" w:rsidP="005466EE">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Y → X</w:t>
      </w:r>
    </w:p>
    <w:p w:rsidR="005466EE" w:rsidRDefault="005466EE" w:rsidP="005466EE">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Y → Z</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Now, we will consider this reduced set in further checks.</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t>For WZ → Y:</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numPr>
          <w:ilvl w:val="0"/>
          <w:numId w:val="24"/>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Considering WZ → Y, (WZ)</w:t>
      </w:r>
      <w:r>
        <w:rPr>
          <w:rFonts w:ascii="Arial" w:hAnsi="Arial" w:cs="Arial"/>
          <w:color w:val="303030"/>
          <w:sz w:val="19"/>
          <w:szCs w:val="19"/>
          <w:vertAlign w:val="superscript"/>
        </w:rPr>
        <w:t>+</w:t>
      </w:r>
      <w:r>
        <w:rPr>
          <w:rFonts w:ascii="Arial" w:hAnsi="Arial" w:cs="Arial"/>
          <w:color w:val="303030"/>
          <w:sz w:val="19"/>
          <w:szCs w:val="19"/>
        </w:rPr>
        <w:t> = { W , X , Y , Z }</w:t>
      </w:r>
    </w:p>
    <w:p w:rsidR="005466EE" w:rsidRDefault="005466EE" w:rsidP="005466EE">
      <w:pPr>
        <w:numPr>
          <w:ilvl w:val="0"/>
          <w:numId w:val="24"/>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Ignoring WZ → Y, (WZ)</w:t>
      </w:r>
      <w:r>
        <w:rPr>
          <w:rFonts w:ascii="Arial" w:hAnsi="Arial" w:cs="Arial"/>
          <w:color w:val="303030"/>
          <w:sz w:val="19"/>
          <w:szCs w:val="19"/>
          <w:vertAlign w:val="superscript"/>
        </w:rPr>
        <w:t>+</w:t>
      </w:r>
      <w:r>
        <w:rPr>
          <w:rFonts w:ascii="Arial" w:hAnsi="Arial" w:cs="Arial"/>
          <w:color w:val="303030"/>
          <w:sz w:val="19"/>
          <w:szCs w:val="19"/>
        </w:rPr>
        <w:t> = { W , Z }</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Now,</w:t>
      </w:r>
    </w:p>
    <w:p w:rsidR="005466EE" w:rsidRDefault="005466EE" w:rsidP="005466EE">
      <w:pPr>
        <w:numPr>
          <w:ilvl w:val="0"/>
          <w:numId w:val="25"/>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Clearly, the two results are different.</w:t>
      </w:r>
    </w:p>
    <w:p w:rsidR="005466EE" w:rsidRDefault="005466EE" w:rsidP="005466EE">
      <w:pPr>
        <w:numPr>
          <w:ilvl w:val="0"/>
          <w:numId w:val="25"/>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 xml:space="preserve">Thus, we conclude that WZ → Y is essential and </w:t>
      </w:r>
      <w:proofErr w:type="spellStart"/>
      <w:r>
        <w:rPr>
          <w:rFonts w:ascii="Arial" w:hAnsi="Arial" w:cs="Arial"/>
          <w:color w:val="303030"/>
          <w:sz w:val="19"/>
          <w:szCs w:val="19"/>
        </w:rPr>
        <w:t>can not</w:t>
      </w:r>
      <w:proofErr w:type="spellEnd"/>
      <w:r>
        <w:rPr>
          <w:rFonts w:ascii="Arial" w:hAnsi="Arial" w:cs="Arial"/>
          <w:color w:val="303030"/>
          <w:sz w:val="19"/>
          <w:szCs w:val="19"/>
        </w:rPr>
        <w:t xml:space="preserve"> be eliminated.</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t>For Y → W:</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numPr>
          <w:ilvl w:val="0"/>
          <w:numId w:val="26"/>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Considering Y → W, (Y)</w:t>
      </w:r>
      <w:r>
        <w:rPr>
          <w:rFonts w:ascii="Arial" w:hAnsi="Arial" w:cs="Arial"/>
          <w:color w:val="303030"/>
          <w:sz w:val="19"/>
          <w:szCs w:val="19"/>
          <w:vertAlign w:val="superscript"/>
        </w:rPr>
        <w:t>+</w:t>
      </w:r>
      <w:r>
        <w:rPr>
          <w:rFonts w:ascii="Arial" w:hAnsi="Arial" w:cs="Arial"/>
          <w:color w:val="303030"/>
          <w:sz w:val="19"/>
          <w:szCs w:val="19"/>
        </w:rPr>
        <w:t> = { W , X , Y , Z }</w:t>
      </w:r>
    </w:p>
    <w:p w:rsidR="005466EE" w:rsidRDefault="005466EE" w:rsidP="005466EE">
      <w:pPr>
        <w:numPr>
          <w:ilvl w:val="0"/>
          <w:numId w:val="26"/>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lastRenderedPageBreak/>
        <w:t>Ignoring Y → W, (Y)</w:t>
      </w:r>
      <w:r>
        <w:rPr>
          <w:rFonts w:ascii="Arial" w:hAnsi="Arial" w:cs="Arial"/>
          <w:color w:val="303030"/>
          <w:sz w:val="19"/>
          <w:szCs w:val="19"/>
          <w:vertAlign w:val="superscript"/>
        </w:rPr>
        <w:t>+</w:t>
      </w:r>
      <w:r>
        <w:rPr>
          <w:rFonts w:ascii="Arial" w:hAnsi="Arial" w:cs="Arial"/>
          <w:color w:val="303030"/>
          <w:sz w:val="19"/>
          <w:szCs w:val="19"/>
        </w:rPr>
        <w:t> = { W , X , Y , Z }</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Now,</w:t>
      </w:r>
    </w:p>
    <w:p w:rsidR="005466EE" w:rsidRDefault="005466EE" w:rsidP="005466EE">
      <w:pPr>
        <w:numPr>
          <w:ilvl w:val="0"/>
          <w:numId w:val="27"/>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Clearly, the two results are same.</w:t>
      </w:r>
    </w:p>
    <w:p w:rsidR="005466EE" w:rsidRDefault="005466EE" w:rsidP="005466EE">
      <w:pPr>
        <w:numPr>
          <w:ilvl w:val="0"/>
          <w:numId w:val="27"/>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Thus, we conclude that Y → W is non-essential and can be eliminated.</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Eliminating Y → W, our set of functional dependencies reduces to-</w:t>
      </w:r>
    </w:p>
    <w:p w:rsidR="005466EE" w:rsidRDefault="005466EE" w:rsidP="005466EE">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X → W</w:t>
      </w:r>
    </w:p>
    <w:p w:rsidR="005466EE" w:rsidRDefault="005466EE" w:rsidP="005466EE">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WZ → Y</w:t>
      </w:r>
    </w:p>
    <w:p w:rsidR="005466EE" w:rsidRDefault="005466EE" w:rsidP="005466EE">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Y → X</w:t>
      </w:r>
    </w:p>
    <w:p w:rsidR="005466EE" w:rsidRDefault="005466EE" w:rsidP="005466EE">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Y → Z</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t>For Y → X:</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numPr>
          <w:ilvl w:val="0"/>
          <w:numId w:val="28"/>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Considering Y → X, (Y)</w:t>
      </w:r>
      <w:r>
        <w:rPr>
          <w:rFonts w:ascii="Arial" w:hAnsi="Arial" w:cs="Arial"/>
          <w:color w:val="303030"/>
          <w:sz w:val="19"/>
          <w:szCs w:val="19"/>
          <w:vertAlign w:val="superscript"/>
        </w:rPr>
        <w:t>+</w:t>
      </w:r>
      <w:r>
        <w:rPr>
          <w:rFonts w:ascii="Arial" w:hAnsi="Arial" w:cs="Arial"/>
          <w:color w:val="303030"/>
          <w:sz w:val="19"/>
          <w:szCs w:val="19"/>
        </w:rPr>
        <w:t> = { W , X , Y , Z }</w:t>
      </w:r>
    </w:p>
    <w:p w:rsidR="005466EE" w:rsidRDefault="005466EE" w:rsidP="005466EE">
      <w:pPr>
        <w:numPr>
          <w:ilvl w:val="0"/>
          <w:numId w:val="28"/>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Ignoring Y → X, (Y)</w:t>
      </w:r>
      <w:r>
        <w:rPr>
          <w:rFonts w:ascii="Arial" w:hAnsi="Arial" w:cs="Arial"/>
          <w:color w:val="303030"/>
          <w:sz w:val="19"/>
          <w:szCs w:val="19"/>
          <w:vertAlign w:val="superscript"/>
        </w:rPr>
        <w:t>+</w:t>
      </w:r>
      <w:r>
        <w:rPr>
          <w:rFonts w:ascii="Arial" w:hAnsi="Arial" w:cs="Arial"/>
          <w:color w:val="303030"/>
          <w:sz w:val="19"/>
          <w:szCs w:val="19"/>
        </w:rPr>
        <w:t> = { Y , Z }</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Now,</w:t>
      </w:r>
    </w:p>
    <w:p w:rsidR="005466EE" w:rsidRDefault="005466EE" w:rsidP="005466EE">
      <w:pPr>
        <w:numPr>
          <w:ilvl w:val="0"/>
          <w:numId w:val="29"/>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Clearly, the two results are different.</w:t>
      </w:r>
    </w:p>
    <w:p w:rsidR="005466EE" w:rsidRDefault="005466EE" w:rsidP="005466EE">
      <w:pPr>
        <w:numPr>
          <w:ilvl w:val="0"/>
          <w:numId w:val="29"/>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 xml:space="preserve">Thus, we conclude that Y → X is essential and </w:t>
      </w:r>
      <w:proofErr w:type="spellStart"/>
      <w:r>
        <w:rPr>
          <w:rFonts w:ascii="Arial" w:hAnsi="Arial" w:cs="Arial"/>
          <w:color w:val="303030"/>
          <w:sz w:val="19"/>
          <w:szCs w:val="19"/>
        </w:rPr>
        <w:t>can not</w:t>
      </w:r>
      <w:proofErr w:type="spellEnd"/>
      <w:r>
        <w:rPr>
          <w:rFonts w:ascii="Arial" w:hAnsi="Arial" w:cs="Arial"/>
          <w:color w:val="303030"/>
          <w:sz w:val="19"/>
          <w:szCs w:val="19"/>
        </w:rPr>
        <w:t xml:space="preserve"> be eliminated.</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t>For Y → Z:</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numPr>
          <w:ilvl w:val="0"/>
          <w:numId w:val="30"/>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Considering Y → Z, (Y)</w:t>
      </w:r>
      <w:r>
        <w:rPr>
          <w:rFonts w:ascii="Arial" w:hAnsi="Arial" w:cs="Arial"/>
          <w:color w:val="303030"/>
          <w:sz w:val="19"/>
          <w:szCs w:val="19"/>
          <w:vertAlign w:val="superscript"/>
        </w:rPr>
        <w:t>+</w:t>
      </w:r>
      <w:r>
        <w:rPr>
          <w:rFonts w:ascii="Arial" w:hAnsi="Arial" w:cs="Arial"/>
          <w:color w:val="303030"/>
          <w:sz w:val="19"/>
          <w:szCs w:val="19"/>
        </w:rPr>
        <w:t> = { W , X , Y , Z }</w:t>
      </w:r>
    </w:p>
    <w:p w:rsidR="005466EE" w:rsidRDefault="005466EE" w:rsidP="005466EE">
      <w:pPr>
        <w:numPr>
          <w:ilvl w:val="0"/>
          <w:numId w:val="30"/>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Ignoring Y → Z, (Y)</w:t>
      </w:r>
      <w:r>
        <w:rPr>
          <w:rFonts w:ascii="Arial" w:hAnsi="Arial" w:cs="Arial"/>
          <w:color w:val="303030"/>
          <w:sz w:val="19"/>
          <w:szCs w:val="19"/>
          <w:vertAlign w:val="superscript"/>
        </w:rPr>
        <w:t>+</w:t>
      </w:r>
      <w:r>
        <w:rPr>
          <w:rFonts w:ascii="Arial" w:hAnsi="Arial" w:cs="Arial"/>
          <w:color w:val="303030"/>
          <w:sz w:val="19"/>
          <w:szCs w:val="19"/>
        </w:rPr>
        <w:t> = { W , X , Y }</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Now,</w:t>
      </w:r>
    </w:p>
    <w:p w:rsidR="005466EE" w:rsidRDefault="005466EE" w:rsidP="005466EE">
      <w:pPr>
        <w:numPr>
          <w:ilvl w:val="0"/>
          <w:numId w:val="31"/>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Clearly, the two results are different.</w:t>
      </w:r>
    </w:p>
    <w:p w:rsidR="005466EE" w:rsidRDefault="005466EE" w:rsidP="005466EE">
      <w:pPr>
        <w:numPr>
          <w:ilvl w:val="0"/>
          <w:numId w:val="31"/>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 xml:space="preserve">Thus, we conclude that Y → Z is essential and </w:t>
      </w:r>
      <w:proofErr w:type="spellStart"/>
      <w:r>
        <w:rPr>
          <w:rFonts w:ascii="Arial" w:hAnsi="Arial" w:cs="Arial"/>
          <w:color w:val="303030"/>
          <w:sz w:val="19"/>
          <w:szCs w:val="19"/>
        </w:rPr>
        <w:t>can not</w:t>
      </w:r>
      <w:proofErr w:type="spellEnd"/>
      <w:r>
        <w:rPr>
          <w:rFonts w:ascii="Arial" w:hAnsi="Arial" w:cs="Arial"/>
          <w:color w:val="303030"/>
          <w:sz w:val="19"/>
          <w:szCs w:val="19"/>
        </w:rPr>
        <w:t xml:space="preserve"> be eliminated.</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From here, our essential functional dependencies are-</w:t>
      </w:r>
    </w:p>
    <w:p w:rsidR="005466EE" w:rsidRDefault="005466EE" w:rsidP="005466EE">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X → W</w:t>
      </w:r>
    </w:p>
    <w:p w:rsidR="005466EE" w:rsidRDefault="005466EE" w:rsidP="005466EE">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WZ → Y</w:t>
      </w:r>
    </w:p>
    <w:p w:rsidR="005466EE" w:rsidRDefault="005466EE" w:rsidP="005466EE">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Y → X</w:t>
      </w:r>
    </w:p>
    <w:p w:rsidR="005466EE" w:rsidRDefault="005466EE" w:rsidP="005466EE">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Y → Z</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Heading2"/>
        <w:shd w:val="clear" w:color="auto" w:fill="FFFFFF"/>
        <w:spacing w:before="0" w:beforeAutospacing="0" w:after="0" w:afterAutospacing="0"/>
        <w:textAlignment w:val="baseline"/>
        <w:rPr>
          <w:rFonts w:ascii="Arial" w:hAnsi="Arial" w:cs="Arial"/>
          <w:color w:val="303030"/>
        </w:rPr>
      </w:pPr>
      <w:r>
        <w:rPr>
          <w:rStyle w:val="Strong"/>
          <w:rFonts w:ascii="Arial" w:hAnsi="Arial" w:cs="Arial"/>
          <w:b/>
          <w:bCs/>
          <w:color w:val="303030"/>
          <w:u w:val="single"/>
        </w:rPr>
        <w:t>Step-03:</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numPr>
          <w:ilvl w:val="0"/>
          <w:numId w:val="32"/>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Consider the functional dependencies having more than one attribute on their left side.</w:t>
      </w:r>
    </w:p>
    <w:p w:rsidR="005466EE" w:rsidRDefault="005466EE" w:rsidP="005466EE">
      <w:pPr>
        <w:numPr>
          <w:ilvl w:val="0"/>
          <w:numId w:val="32"/>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Check if their left side can be reduced.</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lastRenderedPageBreak/>
        <w:t>In our set,</w:t>
      </w:r>
    </w:p>
    <w:p w:rsidR="005466EE" w:rsidRDefault="005466EE" w:rsidP="005466EE">
      <w:pPr>
        <w:numPr>
          <w:ilvl w:val="0"/>
          <w:numId w:val="33"/>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Only WZ → Y contains more than one attribute on its left side.</w:t>
      </w:r>
    </w:p>
    <w:p w:rsidR="005466EE" w:rsidRDefault="005466EE" w:rsidP="005466EE">
      <w:pPr>
        <w:numPr>
          <w:ilvl w:val="0"/>
          <w:numId w:val="33"/>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Considering WZ → Y, (WZ)</w:t>
      </w:r>
      <w:r>
        <w:rPr>
          <w:rFonts w:ascii="Arial" w:hAnsi="Arial" w:cs="Arial"/>
          <w:color w:val="303030"/>
          <w:sz w:val="19"/>
          <w:szCs w:val="19"/>
          <w:vertAlign w:val="superscript"/>
        </w:rPr>
        <w:t>+</w:t>
      </w:r>
      <w:r>
        <w:rPr>
          <w:rFonts w:ascii="Arial" w:hAnsi="Arial" w:cs="Arial"/>
          <w:color w:val="303030"/>
          <w:sz w:val="19"/>
          <w:szCs w:val="19"/>
        </w:rPr>
        <w:t> = { W , X , Y , Z }</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Now,</w:t>
      </w:r>
    </w:p>
    <w:p w:rsidR="005466EE" w:rsidRDefault="005466EE" w:rsidP="005466EE">
      <w:pPr>
        <w:numPr>
          <w:ilvl w:val="0"/>
          <w:numId w:val="34"/>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Consider all the possible subsets of WZ.</w:t>
      </w:r>
    </w:p>
    <w:p w:rsidR="005466EE" w:rsidRDefault="005466EE" w:rsidP="005466EE">
      <w:pPr>
        <w:numPr>
          <w:ilvl w:val="0"/>
          <w:numId w:val="34"/>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Check if the closure result of any subset matches to the closure result of WZ.</w:t>
      </w:r>
    </w:p>
    <w:p w:rsidR="005466EE" w:rsidRDefault="005466EE" w:rsidP="005466EE">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(W)</w:t>
      </w:r>
      <w:r>
        <w:rPr>
          <w:rFonts w:ascii="Arial" w:hAnsi="Arial" w:cs="Arial"/>
          <w:color w:val="303030"/>
          <w:sz w:val="19"/>
          <w:szCs w:val="19"/>
          <w:vertAlign w:val="superscript"/>
        </w:rPr>
        <w:t>+</w:t>
      </w:r>
      <w:r>
        <w:rPr>
          <w:rFonts w:ascii="Arial" w:hAnsi="Arial" w:cs="Arial"/>
          <w:color w:val="303030"/>
          <w:sz w:val="19"/>
          <w:szCs w:val="19"/>
        </w:rPr>
        <w:t xml:space="preserve"> = </w:t>
      </w:r>
      <w:proofErr w:type="gramStart"/>
      <w:r>
        <w:rPr>
          <w:rFonts w:ascii="Arial" w:hAnsi="Arial" w:cs="Arial"/>
          <w:color w:val="303030"/>
          <w:sz w:val="19"/>
          <w:szCs w:val="19"/>
        </w:rPr>
        <w:t>{ W</w:t>
      </w:r>
      <w:proofErr w:type="gramEnd"/>
      <w:r>
        <w:rPr>
          <w:rFonts w:ascii="Arial" w:hAnsi="Arial" w:cs="Arial"/>
          <w:color w:val="303030"/>
          <w:sz w:val="19"/>
          <w:szCs w:val="19"/>
        </w:rPr>
        <w:t xml:space="preserve"> }</w:t>
      </w:r>
    </w:p>
    <w:p w:rsidR="005466EE" w:rsidRDefault="005466EE" w:rsidP="005466EE">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(Z)</w:t>
      </w:r>
      <w:r>
        <w:rPr>
          <w:rFonts w:ascii="Arial" w:hAnsi="Arial" w:cs="Arial"/>
          <w:color w:val="303030"/>
          <w:sz w:val="19"/>
          <w:szCs w:val="19"/>
          <w:vertAlign w:val="superscript"/>
        </w:rPr>
        <w:t>+</w:t>
      </w:r>
      <w:r>
        <w:rPr>
          <w:rFonts w:ascii="Arial" w:hAnsi="Arial" w:cs="Arial"/>
          <w:color w:val="303030"/>
          <w:sz w:val="19"/>
          <w:szCs w:val="19"/>
        </w:rPr>
        <w:t xml:space="preserve"> = </w:t>
      </w:r>
      <w:proofErr w:type="gramStart"/>
      <w:r>
        <w:rPr>
          <w:rFonts w:ascii="Arial" w:hAnsi="Arial" w:cs="Arial"/>
          <w:color w:val="303030"/>
          <w:sz w:val="19"/>
          <w:szCs w:val="19"/>
        </w:rPr>
        <w:t>{ Z</w:t>
      </w:r>
      <w:proofErr w:type="gramEnd"/>
      <w:r>
        <w:rPr>
          <w:rFonts w:ascii="Arial" w:hAnsi="Arial" w:cs="Arial"/>
          <w:color w:val="303030"/>
          <w:sz w:val="19"/>
          <w:szCs w:val="19"/>
        </w:rPr>
        <w:t xml:space="preserve"> }</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Clearly,</w:t>
      </w:r>
    </w:p>
    <w:p w:rsidR="005466EE" w:rsidRDefault="005466EE" w:rsidP="005466EE">
      <w:pPr>
        <w:numPr>
          <w:ilvl w:val="0"/>
          <w:numId w:val="35"/>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None of the subsets have the same closure result same as that of the entire left side.</w:t>
      </w:r>
    </w:p>
    <w:p w:rsidR="005466EE" w:rsidRDefault="005466EE" w:rsidP="005466EE">
      <w:pPr>
        <w:numPr>
          <w:ilvl w:val="0"/>
          <w:numId w:val="35"/>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 xml:space="preserve">Thus, we conclude that we </w:t>
      </w:r>
      <w:proofErr w:type="spellStart"/>
      <w:r>
        <w:rPr>
          <w:rFonts w:ascii="Arial" w:hAnsi="Arial" w:cs="Arial"/>
          <w:color w:val="303030"/>
          <w:sz w:val="19"/>
          <w:szCs w:val="19"/>
        </w:rPr>
        <w:t>can not</w:t>
      </w:r>
      <w:proofErr w:type="spellEnd"/>
      <w:r>
        <w:rPr>
          <w:rFonts w:ascii="Arial" w:hAnsi="Arial" w:cs="Arial"/>
          <w:color w:val="303030"/>
          <w:sz w:val="19"/>
          <w:szCs w:val="19"/>
        </w:rPr>
        <w:t xml:space="preserve"> write WZ → Y as W → Y or Z → Y.</w:t>
      </w:r>
    </w:p>
    <w:p w:rsidR="005466EE" w:rsidRDefault="005466EE" w:rsidP="005466EE">
      <w:pPr>
        <w:numPr>
          <w:ilvl w:val="0"/>
          <w:numId w:val="35"/>
        </w:numPr>
        <w:shd w:val="clear" w:color="auto" w:fill="FFFFFF"/>
        <w:spacing w:before="52" w:after="52" w:line="240" w:lineRule="auto"/>
        <w:ind w:left="195"/>
        <w:textAlignment w:val="baseline"/>
        <w:rPr>
          <w:rFonts w:ascii="Arial" w:hAnsi="Arial" w:cs="Arial"/>
          <w:color w:val="303030"/>
          <w:sz w:val="19"/>
          <w:szCs w:val="19"/>
        </w:rPr>
      </w:pPr>
      <w:r>
        <w:rPr>
          <w:rFonts w:ascii="Arial" w:hAnsi="Arial" w:cs="Arial"/>
          <w:color w:val="303030"/>
          <w:sz w:val="19"/>
          <w:szCs w:val="19"/>
        </w:rPr>
        <w:t>Thus, set of functional dependencies obtained in step-02 is the canonical cover.</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 </w:t>
      </w:r>
    </w:p>
    <w:p w:rsidR="005466EE" w:rsidRDefault="005466EE" w:rsidP="005466EE">
      <w:pPr>
        <w:pStyle w:val="NormalWeb"/>
        <w:shd w:val="clear" w:color="auto" w:fill="FFFFFF"/>
        <w:spacing w:before="52" w:beforeAutospacing="0" w:after="156" w:afterAutospacing="0"/>
        <w:textAlignment w:val="baseline"/>
        <w:rPr>
          <w:rFonts w:ascii="Arial" w:hAnsi="Arial" w:cs="Arial"/>
          <w:color w:val="303030"/>
          <w:sz w:val="19"/>
          <w:szCs w:val="19"/>
        </w:rPr>
      </w:pPr>
      <w:r>
        <w:rPr>
          <w:rFonts w:ascii="Arial" w:hAnsi="Arial" w:cs="Arial"/>
          <w:color w:val="303030"/>
          <w:sz w:val="19"/>
          <w:szCs w:val="19"/>
        </w:rPr>
        <w:t>Finally, the canonical cover is-</w:t>
      </w:r>
    </w:p>
    <w:p w:rsidR="005466EE" w:rsidRDefault="005466EE" w:rsidP="005466EE">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X → W</w:t>
      </w:r>
    </w:p>
    <w:p w:rsidR="005466EE" w:rsidRDefault="005466EE" w:rsidP="005466EE">
      <w:pPr>
        <w:pStyle w:val="NormalWeb"/>
        <w:shd w:val="clear" w:color="auto" w:fill="FFFFFF"/>
        <w:spacing w:before="52" w:beforeAutospacing="0" w:after="156" w:afterAutospacing="0"/>
        <w:jc w:val="center"/>
        <w:textAlignment w:val="baseline"/>
        <w:rPr>
          <w:rFonts w:ascii="Arial" w:hAnsi="Arial" w:cs="Arial"/>
          <w:color w:val="303030"/>
          <w:sz w:val="19"/>
          <w:szCs w:val="19"/>
        </w:rPr>
      </w:pPr>
      <w:r>
        <w:rPr>
          <w:rFonts w:ascii="Arial" w:hAnsi="Arial" w:cs="Arial"/>
          <w:color w:val="303030"/>
          <w:sz w:val="19"/>
          <w:szCs w:val="19"/>
        </w:rPr>
        <w:t>WZ → Y</w:t>
      </w:r>
    </w:p>
    <w:p w:rsidR="005466EE" w:rsidRDefault="005466EE" w:rsidP="005466EE">
      <w:pPr>
        <w:pStyle w:val="NormalWeb"/>
        <w:shd w:val="clear" w:color="auto" w:fill="FFFFFF"/>
        <w:spacing w:before="52" w:beforeAutospacing="0" w:after="156" w:afterAutospacing="0"/>
        <w:jc w:val="center"/>
        <w:textAlignment w:val="baseline"/>
        <w:rPr>
          <w:ins w:id="8" w:author="Unknown"/>
          <w:rFonts w:ascii="Arial" w:hAnsi="Arial" w:cs="Arial"/>
          <w:color w:val="303030"/>
          <w:sz w:val="19"/>
          <w:szCs w:val="19"/>
        </w:rPr>
      </w:pPr>
      <w:ins w:id="9" w:author="Unknown">
        <w:r>
          <w:rPr>
            <w:rFonts w:ascii="Arial" w:hAnsi="Arial" w:cs="Arial"/>
            <w:color w:val="303030"/>
            <w:sz w:val="19"/>
            <w:szCs w:val="19"/>
          </w:rPr>
          <w:t>Y → X</w:t>
        </w:r>
      </w:ins>
    </w:p>
    <w:p w:rsidR="005466EE" w:rsidRDefault="005466EE" w:rsidP="005466EE">
      <w:pPr>
        <w:pStyle w:val="NormalWeb"/>
        <w:shd w:val="clear" w:color="auto" w:fill="FFFFFF"/>
        <w:spacing w:before="52" w:beforeAutospacing="0" w:after="156" w:afterAutospacing="0"/>
        <w:jc w:val="center"/>
        <w:textAlignment w:val="baseline"/>
        <w:rPr>
          <w:ins w:id="10" w:author="Unknown"/>
          <w:rFonts w:ascii="Arial" w:hAnsi="Arial" w:cs="Arial"/>
          <w:color w:val="303030"/>
          <w:sz w:val="19"/>
          <w:szCs w:val="19"/>
        </w:rPr>
      </w:pPr>
      <w:ins w:id="11" w:author="Unknown">
        <w:r>
          <w:rPr>
            <w:rFonts w:ascii="Arial" w:hAnsi="Arial" w:cs="Arial"/>
            <w:color w:val="303030"/>
            <w:sz w:val="19"/>
            <w:szCs w:val="19"/>
          </w:rPr>
          <w:t>Y → Z</w:t>
        </w:r>
      </w:ins>
    </w:p>
    <w:p w:rsidR="005E0A21" w:rsidRPr="005466EE" w:rsidRDefault="005E0A21" w:rsidP="005466EE">
      <w:pPr>
        <w:rPr>
          <w:szCs w:val="24"/>
        </w:rPr>
      </w:pPr>
    </w:p>
    <w:sectPr w:rsidR="005E0A21" w:rsidRPr="005466EE" w:rsidSect="008F59CF">
      <w:pgSz w:w="12240" w:h="15840"/>
      <w:pgMar w:top="900" w:right="900" w:bottom="63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6020A"/>
    <w:multiLevelType w:val="multilevel"/>
    <w:tmpl w:val="C2CE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336A0"/>
    <w:multiLevelType w:val="multilevel"/>
    <w:tmpl w:val="A008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5556A"/>
    <w:multiLevelType w:val="multilevel"/>
    <w:tmpl w:val="1698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E25DF4"/>
    <w:multiLevelType w:val="multilevel"/>
    <w:tmpl w:val="2834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1F03F1"/>
    <w:multiLevelType w:val="multilevel"/>
    <w:tmpl w:val="64A6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F9422D"/>
    <w:multiLevelType w:val="multilevel"/>
    <w:tmpl w:val="F472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FE29F3"/>
    <w:multiLevelType w:val="multilevel"/>
    <w:tmpl w:val="1818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353B15"/>
    <w:multiLevelType w:val="multilevel"/>
    <w:tmpl w:val="A4D8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480099"/>
    <w:multiLevelType w:val="multilevel"/>
    <w:tmpl w:val="4AE2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4F0211"/>
    <w:multiLevelType w:val="multilevel"/>
    <w:tmpl w:val="D2E6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2C11B0"/>
    <w:multiLevelType w:val="multilevel"/>
    <w:tmpl w:val="9D1E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6912AE"/>
    <w:multiLevelType w:val="multilevel"/>
    <w:tmpl w:val="BD30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FC3A20"/>
    <w:multiLevelType w:val="multilevel"/>
    <w:tmpl w:val="4F58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1054DE"/>
    <w:multiLevelType w:val="multilevel"/>
    <w:tmpl w:val="3BCC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705875"/>
    <w:multiLevelType w:val="multilevel"/>
    <w:tmpl w:val="6CA0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6E2716"/>
    <w:multiLevelType w:val="multilevel"/>
    <w:tmpl w:val="7E6C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1E4901"/>
    <w:multiLevelType w:val="multilevel"/>
    <w:tmpl w:val="F8A4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3F3DF7"/>
    <w:multiLevelType w:val="multilevel"/>
    <w:tmpl w:val="D8E68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1E01F8"/>
    <w:multiLevelType w:val="multilevel"/>
    <w:tmpl w:val="8534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3A293B"/>
    <w:multiLevelType w:val="multilevel"/>
    <w:tmpl w:val="D732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841C09"/>
    <w:multiLevelType w:val="multilevel"/>
    <w:tmpl w:val="8FB6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B61DDD"/>
    <w:multiLevelType w:val="multilevel"/>
    <w:tmpl w:val="9DF4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BE6A38"/>
    <w:multiLevelType w:val="multilevel"/>
    <w:tmpl w:val="4E98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C827E5"/>
    <w:multiLevelType w:val="multilevel"/>
    <w:tmpl w:val="568C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012031"/>
    <w:multiLevelType w:val="multilevel"/>
    <w:tmpl w:val="49C6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A212EB"/>
    <w:multiLevelType w:val="multilevel"/>
    <w:tmpl w:val="CA6C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A365D5"/>
    <w:multiLevelType w:val="multilevel"/>
    <w:tmpl w:val="C4EA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C313DB"/>
    <w:multiLevelType w:val="multilevel"/>
    <w:tmpl w:val="B7E8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177EA9"/>
    <w:multiLevelType w:val="multilevel"/>
    <w:tmpl w:val="C780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7B1028"/>
    <w:multiLevelType w:val="multilevel"/>
    <w:tmpl w:val="F9E2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822D2D"/>
    <w:multiLevelType w:val="multilevel"/>
    <w:tmpl w:val="8186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064DC1"/>
    <w:multiLevelType w:val="multilevel"/>
    <w:tmpl w:val="4BA2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FB3877"/>
    <w:multiLevelType w:val="multilevel"/>
    <w:tmpl w:val="E2AC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6C2CBA"/>
    <w:multiLevelType w:val="multilevel"/>
    <w:tmpl w:val="141A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F717A4"/>
    <w:multiLevelType w:val="multilevel"/>
    <w:tmpl w:val="4DF6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23"/>
  </w:num>
  <w:num w:numId="4">
    <w:abstractNumId w:val="1"/>
  </w:num>
  <w:num w:numId="5">
    <w:abstractNumId w:val="32"/>
  </w:num>
  <w:num w:numId="6">
    <w:abstractNumId w:val="21"/>
  </w:num>
  <w:num w:numId="7">
    <w:abstractNumId w:val="11"/>
  </w:num>
  <w:num w:numId="8">
    <w:abstractNumId w:val="17"/>
  </w:num>
  <w:num w:numId="9">
    <w:abstractNumId w:val="16"/>
  </w:num>
  <w:num w:numId="10">
    <w:abstractNumId w:val="26"/>
  </w:num>
  <w:num w:numId="11">
    <w:abstractNumId w:val="24"/>
  </w:num>
  <w:num w:numId="12">
    <w:abstractNumId w:val="25"/>
  </w:num>
  <w:num w:numId="13">
    <w:abstractNumId w:val="20"/>
  </w:num>
  <w:num w:numId="14">
    <w:abstractNumId w:val="31"/>
  </w:num>
  <w:num w:numId="15">
    <w:abstractNumId w:val="6"/>
  </w:num>
  <w:num w:numId="16">
    <w:abstractNumId w:val="18"/>
  </w:num>
  <w:num w:numId="17">
    <w:abstractNumId w:val="5"/>
  </w:num>
  <w:num w:numId="18">
    <w:abstractNumId w:val="9"/>
  </w:num>
  <w:num w:numId="19">
    <w:abstractNumId w:val="33"/>
  </w:num>
  <w:num w:numId="20">
    <w:abstractNumId w:val="8"/>
  </w:num>
  <w:num w:numId="21">
    <w:abstractNumId w:val="2"/>
  </w:num>
  <w:num w:numId="22">
    <w:abstractNumId w:val="12"/>
  </w:num>
  <w:num w:numId="23">
    <w:abstractNumId w:val="0"/>
  </w:num>
  <w:num w:numId="24">
    <w:abstractNumId w:val="30"/>
  </w:num>
  <w:num w:numId="25">
    <w:abstractNumId w:val="19"/>
  </w:num>
  <w:num w:numId="26">
    <w:abstractNumId w:val="22"/>
  </w:num>
  <w:num w:numId="27">
    <w:abstractNumId w:val="7"/>
  </w:num>
  <w:num w:numId="28">
    <w:abstractNumId w:val="28"/>
  </w:num>
  <w:num w:numId="29">
    <w:abstractNumId w:val="27"/>
  </w:num>
  <w:num w:numId="30">
    <w:abstractNumId w:val="10"/>
  </w:num>
  <w:num w:numId="31">
    <w:abstractNumId w:val="3"/>
  </w:num>
  <w:num w:numId="32">
    <w:abstractNumId w:val="13"/>
  </w:num>
  <w:num w:numId="33">
    <w:abstractNumId w:val="34"/>
  </w:num>
  <w:num w:numId="34">
    <w:abstractNumId w:val="14"/>
  </w:num>
  <w:num w:numId="35">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E03F7D"/>
    <w:rsid w:val="002A3601"/>
    <w:rsid w:val="003A5699"/>
    <w:rsid w:val="005466EE"/>
    <w:rsid w:val="005E0A21"/>
    <w:rsid w:val="008916F3"/>
    <w:rsid w:val="008F59CF"/>
    <w:rsid w:val="009076E7"/>
    <w:rsid w:val="00D027BB"/>
    <w:rsid w:val="00E03F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6F3"/>
  </w:style>
  <w:style w:type="paragraph" w:styleId="Heading1">
    <w:name w:val="heading 1"/>
    <w:basedOn w:val="Normal"/>
    <w:next w:val="Normal"/>
    <w:link w:val="Heading1Char"/>
    <w:uiPriority w:val="9"/>
    <w:qFormat/>
    <w:rsid w:val="005E0A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03F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027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F7D"/>
    <w:rPr>
      <w:rFonts w:ascii="Times New Roman" w:eastAsia="Times New Roman" w:hAnsi="Times New Roman" w:cs="Times New Roman"/>
      <w:b/>
      <w:bCs/>
      <w:sz w:val="36"/>
      <w:szCs w:val="36"/>
    </w:rPr>
  </w:style>
  <w:style w:type="paragraph" w:styleId="NormalWeb">
    <w:name w:val="Normal (Web)"/>
    <w:basedOn w:val="Normal"/>
    <w:uiPriority w:val="99"/>
    <w:unhideWhenUsed/>
    <w:rsid w:val="00E03F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3F7D"/>
    <w:rPr>
      <w:b/>
      <w:bCs/>
    </w:rPr>
  </w:style>
  <w:style w:type="paragraph" w:styleId="BalloonText">
    <w:name w:val="Balloon Text"/>
    <w:basedOn w:val="Normal"/>
    <w:link w:val="BalloonTextChar"/>
    <w:uiPriority w:val="99"/>
    <w:semiHidden/>
    <w:unhideWhenUsed/>
    <w:rsid w:val="00E03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F7D"/>
    <w:rPr>
      <w:rFonts w:ascii="Tahoma" w:hAnsi="Tahoma" w:cs="Tahoma"/>
      <w:sz w:val="16"/>
      <w:szCs w:val="16"/>
    </w:rPr>
  </w:style>
  <w:style w:type="paragraph" w:styleId="ListParagraph">
    <w:name w:val="List Paragraph"/>
    <w:basedOn w:val="Normal"/>
    <w:uiPriority w:val="34"/>
    <w:qFormat/>
    <w:rsid w:val="00D027BB"/>
    <w:pPr>
      <w:ind w:left="720"/>
      <w:contextualSpacing/>
    </w:pPr>
  </w:style>
  <w:style w:type="character" w:customStyle="1" w:styleId="Heading3Char">
    <w:name w:val="Heading 3 Char"/>
    <w:basedOn w:val="DefaultParagraphFont"/>
    <w:link w:val="Heading3"/>
    <w:uiPriority w:val="9"/>
    <w:semiHidden/>
    <w:rsid w:val="00D027B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E0A2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9747248">
      <w:bodyDiv w:val="1"/>
      <w:marLeft w:val="0"/>
      <w:marRight w:val="0"/>
      <w:marTop w:val="0"/>
      <w:marBottom w:val="0"/>
      <w:divBdr>
        <w:top w:val="none" w:sz="0" w:space="0" w:color="auto"/>
        <w:left w:val="none" w:sz="0" w:space="0" w:color="auto"/>
        <w:bottom w:val="none" w:sz="0" w:space="0" w:color="auto"/>
        <w:right w:val="none" w:sz="0" w:space="0" w:color="auto"/>
      </w:divBdr>
    </w:div>
    <w:div w:id="54747180">
      <w:bodyDiv w:val="1"/>
      <w:marLeft w:val="0"/>
      <w:marRight w:val="0"/>
      <w:marTop w:val="0"/>
      <w:marBottom w:val="0"/>
      <w:divBdr>
        <w:top w:val="none" w:sz="0" w:space="0" w:color="auto"/>
        <w:left w:val="none" w:sz="0" w:space="0" w:color="auto"/>
        <w:bottom w:val="none" w:sz="0" w:space="0" w:color="auto"/>
        <w:right w:val="none" w:sz="0" w:space="0" w:color="auto"/>
      </w:divBdr>
    </w:div>
    <w:div w:id="177815665">
      <w:bodyDiv w:val="1"/>
      <w:marLeft w:val="0"/>
      <w:marRight w:val="0"/>
      <w:marTop w:val="0"/>
      <w:marBottom w:val="0"/>
      <w:divBdr>
        <w:top w:val="none" w:sz="0" w:space="0" w:color="auto"/>
        <w:left w:val="none" w:sz="0" w:space="0" w:color="auto"/>
        <w:bottom w:val="none" w:sz="0" w:space="0" w:color="auto"/>
        <w:right w:val="none" w:sz="0" w:space="0" w:color="auto"/>
      </w:divBdr>
    </w:div>
    <w:div w:id="197544572">
      <w:bodyDiv w:val="1"/>
      <w:marLeft w:val="0"/>
      <w:marRight w:val="0"/>
      <w:marTop w:val="0"/>
      <w:marBottom w:val="0"/>
      <w:divBdr>
        <w:top w:val="none" w:sz="0" w:space="0" w:color="auto"/>
        <w:left w:val="none" w:sz="0" w:space="0" w:color="auto"/>
        <w:bottom w:val="none" w:sz="0" w:space="0" w:color="auto"/>
        <w:right w:val="none" w:sz="0" w:space="0" w:color="auto"/>
      </w:divBdr>
    </w:div>
    <w:div w:id="481193780">
      <w:bodyDiv w:val="1"/>
      <w:marLeft w:val="0"/>
      <w:marRight w:val="0"/>
      <w:marTop w:val="0"/>
      <w:marBottom w:val="0"/>
      <w:divBdr>
        <w:top w:val="none" w:sz="0" w:space="0" w:color="auto"/>
        <w:left w:val="none" w:sz="0" w:space="0" w:color="auto"/>
        <w:bottom w:val="none" w:sz="0" w:space="0" w:color="auto"/>
        <w:right w:val="none" w:sz="0" w:space="0" w:color="auto"/>
      </w:divBdr>
    </w:div>
    <w:div w:id="521240355">
      <w:bodyDiv w:val="1"/>
      <w:marLeft w:val="0"/>
      <w:marRight w:val="0"/>
      <w:marTop w:val="0"/>
      <w:marBottom w:val="0"/>
      <w:divBdr>
        <w:top w:val="none" w:sz="0" w:space="0" w:color="auto"/>
        <w:left w:val="none" w:sz="0" w:space="0" w:color="auto"/>
        <w:bottom w:val="none" w:sz="0" w:space="0" w:color="auto"/>
        <w:right w:val="none" w:sz="0" w:space="0" w:color="auto"/>
      </w:divBdr>
    </w:div>
    <w:div w:id="574241176">
      <w:bodyDiv w:val="1"/>
      <w:marLeft w:val="0"/>
      <w:marRight w:val="0"/>
      <w:marTop w:val="0"/>
      <w:marBottom w:val="0"/>
      <w:divBdr>
        <w:top w:val="none" w:sz="0" w:space="0" w:color="auto"/>
        <w:left w:val="none" w:sz="0" w:space="0" w:color="auto"/>
        <w:bottom w:val="none" w:sz="0" w:space="0" w:color="auto"/>
        <w:right w:val="none" w:sz="0" w:space="0" w:color="auto"/>
      </w:divBdr>
    </w:div>
    <w:div w:id="693768185">
      <w:bodyDiv w:val="1"/>
      <w:marLeft w:val="0"/>
      <w:marRight w:val="0"/>
      <w:marTop w:val="0"/>
      <w:marBottom w:val="0"/>
      <w:divBdr>
        <w:top w:val="none" w:sz="0" w:space="0" w:color="auto"/>
        <w:left w:val="none" w:sz="0" w:space="0" w:color="auto"/>
        <w:bottom w:val="none" w:sz="0" w:space="0" w:color="auto"/>
        <w:right w:val="none" w:sz="0" w:space="0" w:color="auto"/>
      </w:divBdr>
    </w:div>
    <w:div w:id="780952935">
      <w:bodyDiv w:val="1"/>
      <w:marLeft w:val="0"/>
      <w:marRight w:val="0"/>
      <w:marTop w:val="0"/>
      <w:marBottom w:val="0"/>
      <w:divBdr>
        <w:top w:val="none" w:sz="0" w:space="0" w:color="auto"/>
        <w:left w:val="none" w:sz="0" w:space="0" w:color="auto"/>
        <w:bottom w:val="none" w:sz="0" w:space="0" w:color="auto"/>
        <w:right w:val="none" w:sz="0" w:space="0" w:color="auto"/>
      </w:divBdr>
    </w:div>
    <w:div w:id="856187980">
      <w:bodyDiv w:val="1"/>
      <w:marLeft w:val="0"/>
      <w:marRight w:val="0"/>
      <w:marTop w:val="0"/>
      <w:marBottom w:val="0"/>
      <w:divBdr>
        <w:top w:val="none" w:sz="0" w:space="0" w:color="auto"/>
        <w:left w:val="none" w:sz="0" w:space="0" w:color="auto"/>
        <w:bottom w:val="none" w:sz="0" w:space="0" w:color="auto"/>
        <w:right w:val="none" w:sz="0" w:space="0" w:color="auto"/>
      </w:divBdr>
    </w:div>
    <w:div w:id="940531918">
      <w:bodyDiv w:val="1"/>
      <w:marLeft w:val="0"/>
      <w:marRight w:val="0"/>
      <w:marTop w:val="0"/>
      <w:marBottom w:val="0"/>
      <w:divBdr>
        <w:top w:val="none" w:sz="0" w:space="0" w:color="auto"/>
        <w:left w:val="none" w:sz="0" w:space="0" w:color="auto"/>
        <w:bottom w:val="none" w:sz="0" w:space="0" w:color="auto"/>
        <w:right w:val="none" w:sz="0" w:space="0" w:color="auto"/>
      </w:divBdr>
    </w:div>
    <w:div w:id="1092050673">
      <w:bodyDiv w:val="1"/>
      <w:marLeft w:val="0"/>
      <w:marRight w:val="0"/>
      <w:marTop w:val="0"/>
      <w:marBottom w:val="0"/>
      <w:divBdr>
        <w:top w:val="none" w:sz="0" w:space="0" w:color="auto"/>
        <w:left w:val="none" w:sz="0" w:space="0" w:color="auto"/>
        <w:bottom w:val="none" w:sz="0" w:space="0" w:color="auto"/>
        <w:right w:val="none" w:sz="0" w:space="0" w:color="auto"/>
      </w:divBdr>
    </w:div>
    <w:div w:id="1106123798">
      <w:bodyDiv w:val="1"/>
      <w:marLeft w:val="0"/>
      <w:marRight w:val="0"/>
      <w:marTop w:val="0"/>
      <w:marBottom w:val="0"/>
      <w:divBdr>
        <w:top w:val="none" w:sz="0" w:space="0" w:color="auto"/>
        <w:left w:val="none" w:sz="0" w:space="0" w:color="auto"/>
        <w:bottom w:val="none" w:sz="0" w:space="0" w:color="auto"/>
        <w:right w:val="none" w:sz="0" w:space="0" w:color="auto"/>
      </w:divBdr>
    </w:div>
    <w:div w:id="1122000517">
      <w:bodyDiv w:val="1"/>
      <w:marLeft w:val="0"/>
      <w:marRight w:val="0"/>
      <w:marTop w:val="0"/>
      <w:marBottom w:val="0"/>
      <w:divBdr>
        <w:top w:val="none" w:sz="0" w:space="0" w:color="auto"/>
        <w:left w:val="none" w:sz="0" w:space="0" w:color="auto"/>
        <w:bottom w:val="none" w:sz="0" w:space="0" w:color="auto"/>
        <w:right w:val="none" w:sz="0" w:space="0" w:color="auto"/>
      </w:divBdr>
    </w:div>
    <w:div w:id="1131094155">
      <w:bodyDiv w:val="1"/>
      <w:marLeft w:val="0"/>
      <w:marRight w:val="0"/>
      <w:marTop w:val="0"/>
      <w:marBottom w:val="0"/>
      <w:divBdr>
        <w:top w:val="none" w:sz="0" w:space="0" w:color="auto"/>
        <w:left w:val="none" w:sz="0" w:space="0" w:color="auto"/>
        <w:bottom w:val="none" w:sz="0" w:space="0" w:color="auto"/>
        <w:right w:val="none" w:sz="0" w:space="0" w:color="auto"/>
      </w:divBdr>
    </w:div>
    <w:div w:id="1172143694">
      <w:bodyDiv w:val="1"/>
      <w:marLeft w:val="0"/>
      <w:marRight w:val="0"/>
      <w:marTop w:val="0"/>
      <w:marBottom w:val="0"/>
      <w:divBdr>
        <w:top w:val="none" w:sz="0" w:space="0" w:color="auto"/>
        <w:left w:val="none" w:sz="0" w:space="0" w:color="auto"/>
        <w:bottom w:val="none" w:sz="0" w:space="0" w:color="auto"/>
        <w:right w:val="none" w:sz="0" w:space="0" w:color="auto"/>
      </w:divBdr>
    </w:div>
    <w:div w:id="1194808805">
      <w:bodyDiv w:val="1"/>
      <w:marLeft w:val="0"/>
      <w:marRight w:val="0"/>
      <w:marTop w:val="0"/>
      <w:marBottom w:val="0"/>
      <w:divBdr>
        <w:top w:val="none" w:sz="0" w:space="0" w:color="auto"/>
        <w:left w:val="none" w:sz="0" w:space="0" w:color="auto"/>
        <w:bottom w:val="none" w:sz="0" w:space="0" w:color="auto"/>
        <w:right w:val="none" w:sz="0" w:space="0" w:color="auto"/>
      </w:divBdr>
    </w:div>
    <w:div w:id="1427262464">
      <w:bodyDiv w:val="1"/>
      <w:marLeft w:val="0"/>
      <w:marRight w:val="0"/>
      <w:marTop w:val="0"/>
      <w:marBottom w:val="0"/>
      <w:divBdr>
        <w:top w:val="none" w:sz="0" w:space="0" w:color="auto"/>
        <w:left w:val="none" w:sz="0" w:space="0" w:color="auto"/>
        <w:bottom w:val="none" w:sz="0" w:space="0" w:color="auto"/>
        <w:right w:val="none" w:sz="0" w:space="0" w:color="auto"/>
      </w:divBdr>
    </w:div>
    <w:div w:id="1439717652">
      <w:bodyDiv w:val="1"/>
      <w:marLeft w:val="0"/>
      <w:marRight w:val="0"/>
      <w:marTop w:val="0"/>
      <w:marBottom w:val="0"/>
      <w:divBdr>
        <w:top w:val="none" w:sz="0" w:space="0" w:color="auto"/>
        <w:left w:val="none" w:sz="0" w:space="0" w:color="auto"/>
        <w:bottom w:val="none" w:sz="0" w:space="0" w:color="auto"/>
        <w:right w:val="none" w:sz="0" w:space="0" w:color="auto"/>
      </w:divBdr>
    </w:div>
    <w:div w:id="1522742198">
      <w:bodyDiv w:val="1"/>
      <w:marLeft w:val="0"/>
      <w:marRight w:val="0"/>
      <w:marTop w:val="0"/>
      <w:marBottom w:val="0"/>
      <w:divBdr>
        <w:top w:val="none" w:sz="0" w:space="0" w:color="auto"/>
        <w:left w:val="none" w:sz="0" w:space="0" w:color="auto"/>
        <w:bottom w:val="none" w:sz="0" w:space="0" w:color="auto"/>
        <w:right w:val="none" w:sz="0" w:space="0" w:color="auto"/>
      </w:divBdr>
    </w:div>
    <w:div w:id="1523519197">
      <w:bodyDiv w:val="1"/>
      <w:marLeft w:val="0"/>
      <w:marRight w:val="0"/>
      <w:marTop w:val="0"/>
      <w:marBottom w:val="0"/>
      <w:divBdr>
        <w:top w:val="none" w:sz="0" w:space="0" w:color="auto"/>
        <w:left w:val="none" w:sz="0" w:space="0" w:color="auto"/>
        <w:bottom w:val="none" w:sz="0" w:space="0" w:color="auto"/>
        <w:right w:val="none" w:sz="0" w:space="0" w:color="auto"/>
      </w:divBdr>
    </w:div>
    <w:div w:id="1640527860">
      <w:bodyDiv w:val="1"/>
      <w:marLeft w:val="0"/>
      <w:marRight w:val="0"/>
      <w:marTop w:val="0"/>
      <w:marBottom w:val="0"/>
      <w:divBdr>
        <w:top w:val="none" w:sz="0" w:space="0" w:color="auto"/>
        <w:left w:val="none" w:sz="0" w:space="0" w:color="auto"/>
        <w:bottom w:val="none" w:sz="0" w:space="0" w:color="auto"/>
        <w:right w:val="none" w:sz="0" w:space="0" w:color="auto"/>
      </w:divBdr>
    </w:div>
    <w:div w:id="1742872228">
      <w:bodyDiv w:val="1"/>
      <w:marLeft w:val="0"/>
      <w:marRight w:val="0"/>
      <w:marTop w:val="0"/>
      <w:marBottom w:val="0"/>
      <w:divBdr>
        <w:top w:val="none" w:sz="0" w:space="0" w:color="auto"/>
        <w:left w:val="none" w:sz="0" w:space="0" w:color="auto"/>
        <w:bottom w:val="none" w:sz="0" w:space="0" w:color="auto"/>
        <w:right w:val="none" w:sz="0" w:space="0" w:color="auto"/>
      </w:divBdr>
    </w:div>
    <w:div w:id="1894272416">
      <w:bodyDiv w:val="1"/>
      <w:marLeft w:val="0"/>
      <w:marRight w:val="0"/>
      <w:marTop w:val="0"/>
      <w:marBottom w:val="0"/>
      <w:divBdr>
        <w:top w:val="none" w:sz="0" w:space="0" w:color="auto"/>
        <w:left w:val="none" w:sz="0" w:space="0" w:color="auto"/>
        <w:bottom w:val="none" w:sz="0" w:space="0" w:color="auto"/>
        <w:right w:val="none" w:sz="0" w:space="0" w:color="auto"/>
      </w:divBdr>
    </w:div>
    <w:div w:id="1972052353">
      <w:bodyDiv w:val="1"/>
      <w:marLeft w:val="0"/>
      <w:marRight w:val="0"/>
      <w:marTop w:val="0"/>
      <w:marBottom w:val="0"/>
      <w:divBdr>
        <w:top w:val="none" w:sz="0" w:space="0" w:color="auto"/>
        <w:left w:val="none" w:sz="0" w:space="0" w:color="auto"/>
        <w:bottom w:val="none" w:sz="0" w:space="0" w:color="auto"/>
        <w:right w:val="none" w:sz="0" w:space="0" w:color="auto"/>
      </w:divBdr>
    </w:div>
    <w:div w:id="209350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12</Pages>
  <Words>1905</Words>
  <Characters>10863</Characters>
  <Application>Microsoft Office Word</Application>
  <DocSecurity>0</DocSecurity>
  <Lines>90</Lines>
  <Paragraphs>25</Paragraphs>
  <ScaleCrop>false</ScaleCrop>
  <Company/>
  <LinksUpToDate>false</LinksUpToDate>
  <CharactersWithSpaces>12743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2021-10-19T03:51:00Z</dcterms:created>
  <dcterms:modified xsi:type="dcterms:W3CDTF">2021-10-23T05:15:00Z</dcterms:modified>
</cp:coreProperties>
</file>